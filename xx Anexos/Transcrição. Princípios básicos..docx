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884F" w14:textId="167790AA" w:rsidR="00B27ABB" w:rsidRDefault="004725A3">
      <w:pPr>
        <w:pStyle w:val="Estilo1"/>
        <w:rPr>
          <w:ins w:id="1" w:author="Diane Falcão" w:date="2022-12-08T07:59:00Z"/>
          <w:lang w:val="pt-BR"/>
        </w:rPr>
        <w:pPrChange w:id="2" w:author="Diane Falcão" w:date="2022-12-08T08:00:00Z">
          <w:pPr>
            <w:jc w:val="both"/>
          </w:pPr>
        </w:pPrChange>
      </w:pPr>
      <w:ins w:id="3" w:author="Diane Falcão" w:date="2022-12-08T08:00:00Z">
        <w:r>
          <w:rPr>
            <w:lang w:val="pt-BR"/>
          </w:rPr>
          <w:t>01</w:t>
        </w:r>
      </w:ins>
      <w:ins w:id="4" w:author="Diane Falcão" w:date="2022-12-08T08:04:00Z">
        <w:r w:rsidR="00753907">
          <w:rPr>
            <w:lang w:val="pt-BR"/>
          </w:rPr>
          <w:t xml:space="preserve"> </w:t>
        </w:r>
        <w:r w:rsidR="001A7DC8">
          <w:rPr>
            <w:lang w:val="pt-BR"/>
          </w:rPr>
          <w:t>–</w:t>
        </w:r>
        <w:r w:rsidR="00753907">
          <w:rPr>
            <w:lang w:val="pt-BR"/>
          </w:rPr>
          <w:t xml:space="preserve"> </w:t>
        </w:r>
        <w:r w:rsidR="001A7DC8">
          <w:rPr>
            <w:lang w:val="pt-BR"/>
          </w:rPr>
          <w:t xml:space="preserve">Introdução e </w:t>
        </w:r>
      </w:ins>
      <w:ins w:id="5" w:author="Diane Falcão" w:date="2022-12-08T08:05:00Z">
        <w:r w:rsidR="001A7DC8">
          <w:rPr>
            <w:lang w:val="pt-BR"/>
          </w:rPr>
          <w:t>O que é Comunismo?</w:t>
        </w:r>
      </w:ins>
    </w:p>
    <w:p w14:paraId="6909B7F5" w14:textId="34EBF7F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que consiste a live de hoje? </w:t>
      </w:r>
    </w:p>
    <w:p w14:paraId="34E31D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live de hoje vai ser um apanhado de princípios básicos do comunismo,</w:t>
      </w:r>
    </w:p>
    <w:p w14:paraId="0801CF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se você tá tendo contato com comunismo pela primeira vez,</w:t>
      </w:r>
    </w:p>
    <w:p w14:paraId="488F6B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talvez esse vídeo seja um bom para começar.</w:t>
      </w:r>
    </w:p>
    <w:p w14:paraId="410907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meu objetivo aqui é apresentar as bases comuns do comunismo. </w:t>
      </w:r>
    </w:p>
    <w:p w14:paraId="12807957" w14:textId="45123D4C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por que </w:t>
      </w:r>
      <w:ins w:id="6" w:author="Diane Falcão" w:date="2023-01-26T02:34:00Z">
        <w:r w:rsidR="006D542F">
          <w:rPr>
            <w:lang w:val="pt-BR"/>
          </w:rPr>
          <w:t xml:space="preserve">é </w:t>
        </w:r>
      </w:ins>
      <w:r w:rsidRPr="004B2244">
        <w:rPr>
          <w:lang w:val="pt-BR"/>
        </w:rPr>
        <w:t xml:space="preserve">que eu digo bases comuns? </w:t>
      </w:r>
    </w:p>
    <w:p w14:paraId="65BBCB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existem diferentes linhas de comunismo. </w:t>
      </w:r>
    </w:p>
    <w:p w14:paraId="707455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eu vou apresentar as bases que são comuns a todas essas linhas. </w:t>
      </w:r>
    </w:p>
    <w:p w14:paraId="3A0945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Tirando alguns sectos estranho aí.</w:t>
      </w:r>
    </w:p>
    <w:p w14:paraId="10BCB2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 vai ser o básico do básico mesmo.</w:t>
      </w:r>
    </w:p>
    <w:p w14:paraId="321867F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final dessa live, eu vou apresentar um guia de leitura, </w:t>
      </w:r>
    </w:p>
    <w:p w14:paraId="6D5825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disponibilizando todos os livros de maneira gratuita menos um,</w:t>
      </w:r>
    </w:p>
    <w:p w14:paraId="69AB10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depois a gente entra nesse mérito, </w:t>
      </w:r>
    </w:p>
    <w:p w14:paraId="62AE95F3" w14:textId="3AF4BD7C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</w:t>
      </w:r>
      <w:ins w:id="7" w:author="Diane Falcão" w:date="2023-01-26T02:41:00Z">
        <w:r w:rsidR="005649E7">
          <w:rPr>
            <w:lang w:val="pt-BR"/>
          </w:rPr>
          <w:t xml:space="preserve">vou </w:t>
        </w:r>
      </w:ins>
      <w:r w:rsidRPr="004B2244">
        <w:rPr>
          <w:lang w:val="pt-BR"/>
        </w:rPr>
        <w:t xml:space="preserve">sugerindo uma ordem de leitura, tá? </w:t>
      </w:r>
    </w:p>
    <w:p w14:paraId="5EBB83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recomendo fortemente que vocês leiam, </w:t>
      </w:r>
    </w:p>
    <w:p w14:paraId="5AA96D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usem só o vídeo como referência. </w:t>
      </w:r>
    </w:p>
    <w:p w14:paraId="30D8C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Vale muito a pena ler e reler mesmo que você já domine </w:t>
      </w:r>
    </w:p>
    <w:p w14:paraId="07B1E6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tema para você conseguir assentar ele na sua cabeça. </w:t>
      </w:r>
    </w:p>
    <w:p w14:paraId="4EF3F7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Vale a pena buscar bibliografia adicional porque o que eu vou dar</w:t>
      </w:r>
    </w:p>
    <w:p w14:paraId="0079ED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de bibliografia básica é bem básica mesmo, tá? </w:t>
      </w:r>
    </w:p>
    <w:p w14:paraId="6088C6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Bem básica mesmo.</w:t>
      </w:r>
    </w:p>
    <w:p w14:paraId="7A30F2E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lá: princípios básicos do comunismo. </w:t>
      </w:r>
    </w:p>
    <w:p w14:paraId="42E278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Aqui, eu já quero fazer um agradecimento para a Groselha Atômica. </w:t>
      </w:r>
    </w:p>
    <w:p w14:paraId="052D3435" w14:textId="77777777" w:rsidR="008A41B5" w:rsidRPr="004B2244" w:rsidRDefault="008A41B5" w:rsidP="00B27ABB">
      <w:pPr>
        <w:jc w:val="both"/>
        <w:rPr>
          <w:lang w:val="pt-BR"/>
        </w:rPr>
      </w:pPr>
      <w:r w:rsidRPr="00DC58F4">
        <w:rPr>
          <w:color w:val="FF0000"/>
          <w:highlight w:val="yellow"/>
          <w:lang w:val="pt-BR"/>
          <w:rPrChange w:id="8" w:author="Diane Falcão" w:date="2022-12-08T08:16:00Z">
            <w:rPr>
              <w:lang w:val="pt-BR"/>
            </w:rPr>
          </w:rPrChange>
        </w:rPr>
        <w:t>@panquetriste</w:t>
      </w:r>
      <w:r w:rsidRPr="004B2244">
        <w:rPr>
          <w:lang w:val="pt-BR"/>
        </w:rPr>
        <w:t xml:space="preserve"> que fez essa arte maravilhosa que tá aí na tela. </w:t>
      </w:r>
    </w:p>
    <w:p w14:paraId="323884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queria agradecer também o Thales Caramante </w:t>
      </w:r>
    </w:p>
    <w:p w14:paraId="3D49E6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João Carvalho que me ajudaram com o roteiro dessa live. </w:t>
      </w:r>
    </w:p>
    <w:p w14:paraId="571B0A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faço também um pedido para se você é</w:t>
      </w:r>
    </w:p>
    <w:p w14:paraId="436E64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marxólogo que tem pós-doutorado em marxismo. </w:t>
      </w:r>
    </w:p>
    <w:p w14:paraId="7D1295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favor, entenda que eu estou falando de maneira básica, simplificada, tá?</w:t>
      </w:r>
    </w:p>
    <w:p w14:paraId="4D0A0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precisa citar o Grundrisse,</w:t>
      </w:r>
    </w:p>
    <w:p w14:paraId="144B8A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cartas que o Marx mandou para não sei quem, não precisa tá? </w:t>
      </w:r>
    </w:p>
    <w:p w14:paraId="31092C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sabe que você manja muito de Marx.</w:t>
      </w:r>
    </w:p>
    <w:p w14:paraId="480460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beleza, outro dia a gente conversa sobre isso, tá? </w:t>
      </w:r>
    </w:p>
    <w:p w14:paraId="6AFC1A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o que</w:t>
      </w:r>
      <w:del w:id="9" w:author="Diane Falcão" w:date="2023-01-26T02:35:00Z">
        <w:r w:rsidRPr="004B2244" w:rsidDel="006D542F">
          <w:rPr>
            <w:lang w:val="pt-BR"/>
          </w:rPr>
          <w:delText xml:space="preserve"> que</w:delText>
        </w:r>
      </w:del>
      <w:r w:rsidRPr="004B2244">
        <w:rPr>
          <w:lang w:val="pt-BR"/>
        </w:rPr>
        <w:t xml:space="preserve"> é comunismo? </w:t>
      </w:r>
    </w:p>
    <w:p w14:paraId="64A44A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Anticlickbait, definição na tela:</w:t>
      </w:r>
    </w:p>
    <w:p w14:paraId="0DCDF4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comunismo é a doutrina das condições de libertação do proletariado.</w:t>
      </w:r>
    </w:p>
    <w:p w14:paraId="312B5E1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uma citação do Engels, </w:t>
      </w:r>
    </w:p>
    <w:p w14:paraId="67C5CA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livro chamado “princípios básicos do comunismo”. </w:t>
      </w:r>
    </w:p>
    <w:p w14:paraId="29FAA1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primeiro de tudo, não se assustem com a palavra doutrina.</w:t>
      </w:r>
    </w:p>
    <w:p w14:paraId="0F0837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Doutrina significa conjunto de princípios.</w:t>
      </w:r>
    </w:p>
    <w:p w14:paraId="493735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tipo doutrinação, não confunda doutrina com dogma. </w:t>
      </w:r>
    </w:p>
    <w:p w14:paraId="66195E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que hoje se fala muito em doutrinação, </w:t>
      </w:r>
    </w:p>
    <w:p w14:paraId="765BCA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as pessoas acham que isso é permanentemente negativo, tá? </w:t>
      </w:r>
    </w:p>
    <w:p w14:paraId="3A8385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comunismo é a doutrina das condições de libertação do proletariado. </w:t>
      </w:r>
    </w:p>
    <w:p w14:paraId="62A10AD8" w14:textId="3F45161A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Caso alguém não saiba, o </w:t>
      </w:r>
      <w:del w:id="10" w:author="Diane Falcão" w:date="2023-01-26T02:37:00Z">
        <w:r w:rsidRPr="004B2244" w:rsidDel="00D83F26">
          <w:rPr>
            <w:lang w:val="pt-BR"/>
          </w:rPr>
          <w:delText>que que</w:delText>
        </w:r>
      </w:del>
      <w:ins w:id="11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é proletariado</w:t>
      </w:r>
      <w:ins w:id="12" w:author="Diane Falcão" w:date="2023-01-26T02:42:00Z">
        <w:r w:rsidR="00AA7FD2">
          <w:rPr>
            <w:lang w:val="pt-BR"/>
          </w:rPr>
          <w:t>?</w:t>
        </w:r>
      </w:ins>
      <w:del w:id="13" w:author="Diane Falcão" w:date="2023-01-26T02:42:00Z">
        <w:r w:rsidRPr="004B2244" w:rsidDel="00AA7FD2">
          <w:rPr>
            <w:lang w:val="pt-BR"/>
          </w:rPr>
          <w:delText>.</w:delText>
        </w:r>
      </w:del>
      <w:r w:rsidRPr="004B2244">
        <w:rPr>
          <w:lang w:val="pt-BR"/>
        </w:rPr>
        <w:t xml:space="preserve"> </w:t>
      </w:r>
    </w:p>
    <w:p w14:paraId="5729DF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Proletário é quem vive da venda da força do seu trabalho,</w:t>
      </w:r>
    </w:p>
    <w:p w14:paraId="7C63B1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quem trabalha em troca de salário. Isso é o proletário. </w:t>
      </w:r>
    </w:p>
    <w:p w14:paraId="17AF2ACC" w14:textId="5F66C366" w:rsidR="008A41B5" w:rsidRPr="004B2244" w:rsidRDefault="00EF20B6" w:rsidP="00B27ABB">
      <w:pPr>
        <w:jc w:val="both"/>
        <w:rPr>
          <w:lang w:val="pt-BR"/>
        </w:rPr>
      </w:pPr>
      <w:ins w:id="14" w:author="Diane Falcão" w:date="2023-01-26T02:35:00Z">
        <w:r>
          <w:rPr>
            <w:lang w:val="pt-BR"/>
          </w:rPr>
          <w:t>Para a</w:t>
        </w:r>
      </w:ins>
      <w:del w:id="15" w:author="Diane Falcão" w:date="2023-01-26T02:35:00Z">
        <w:r w:rsidR="008A41B5" w:rsidRPr="004B2244" w:rsidDel="00EF20B6">
          <w:rPr>
            <w:lang w:val="pt-BR"/>
          </w:rPr>
          <w:delText>A</w:delText>
        </w:r>
      </w:del>
      <w:r w:rsidR="008A41B5" w:rsidRPr="004B2244">
        <w:rPr>
          <w:lang w:val="pt-BR"/>
        </w:rPr>
        <w:t>lém disso, qual é o objetivo do comunismo.</w:t>
      </w:r>
      <w:del w:id="16" w:author="Diane Falcão" w:date="2023-01-26T02:27:00Z">
        <w:r w:rsidR="008A41B5" w:rsidRPr="004B2244" w:rsidDel="001320B2">
          <w:rPr>
            <w:lang w:val="pt-BR"/>
          </w:rPr>
          <w:delText xml:space="preserve"> </w:delText>
        </w:r>
      </w:del>
    </w:p>
    <w:p w14:paraId="360994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comunismo almeja uma sociedade sem classes sociais, ou seja,</w:t>
      </w:r>
    </w:p>
    <w:p w14:paraId="2891C0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sociedade sem exploração do ser humano por outro ser humano. </w:t>
      </w:r>
    </w:p>
    <w:p w14:paraId="7AA2E4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uma sociedade sem classes só pode existir</w:t>
      </w:r>
    </w:p>
    <w:p w14:paraId="5631F4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mediante uma sociedade sem propriedade privada dos meios de produção. </w:t>
      </w:r>
    </w:p>
    <w:p w14:paraId="557A0DA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E, ao final, sem Estado. </w:t>
      </w:r>
    </w:p>
    <w:p w14:paraId="466996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sociedade livre de exploração sem classes sociais,</w:t>
      </w:r>
    </w:p>
    <w:p w14:paraId="5BCA40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sem a propriedade privada dos meios de produção e sem Estado. </w:t>
      </w:r>
    </w:p>
    <w:p w14:paraId="7917C5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isso. Isso é o comunismo. </w:t>
      </w:r>
    </w:p>
    <w:p w14:paraId="1FFFFE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comunismo já aconteceu na história? </w:t>
      </w:r>
    </w:p>
    <w:p w14:paraId="3AE5FA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Não, a União Soviética não foi um país comunista, Cuba não é um país comunista, a China não é um país comunista.</w:t>
      </w:r>
    </w:p>
    <w:p w14:paraId="23D1F6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classes? Não é comunismo. Tem Estado? Não é comunismo. </w:t>
      </w:r>
    </w:p>
    <w:p w14:paraId="48E23A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 o comunismo é onde nós queremos chegar.</w:t>
      </w:r>
    </w:p>
    <w:p w14:paraId="29EAC3CC" w14:textId="1E918D52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vamos falar sobre o que </w:t>
      </w:r>
      <w:del w:id="17" w:author="Diane Falcão" w:date="2023-01-26T02:36:00Z">
        <w:r w:rsidRPr="004B2244" w:rsidDel="00EF20B6">
          <w:rPr>
            <w:lang w:val="pt-BR"/>
          </w:rPr>
          <w:delText xml:space="preserve">que </w:delText>
        </w:r>
      </w:del>
      <w:r w:rsidRPr="004B2244">
        <w:rPr>
          <w:lang w:val="pt-BR"/>
        </w:rPr>
        <w:t xml:space="preserve">a União Soviética, Cuba </w:t>
      </w:r>
    </w:p>
    <w:p w14:paraId="2E6642A6" w14:textId="32BA6B13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 China e </w:t>
      </w:r>
      <w:del w:id="18" w:author="Diane Falcão" w:date="2022-12-08T07:49:00Z">
        <w:r w:rsidRPr="004B2244" w:rsidDel="00CA7290">
          <w:rPr>
            <w:lang w:val="pt-BR"/>
          </w:rPr>
          <w:delText>etc</w:delText>
        </w:r>
      </w:del>
      <w:ins w:id="19" w:author="Diane Falcão" w:date="2022-12-08T07:49:00Z">
        <w:r w:rsidR="00CA7290" w:rsidRPr="004B2244">
          <w:rPr>
            <w:lang w:val="pt-BR"/>
          </w:rPr>
          <w:t>etc.</w:t>
        </w:r>
      </w:ins>
      <w:r w:rsidRPr="004B2244">
        <w:rPr>
          <w:lang w:val="pt-BR"/>
        </w:rPr>
        <w:t xml:space="preserve"> são ou foram. </w:t>
      </w:r>
    </w:p>
    <w:p w14:paraId="2417B6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</w:t>
      </w:r>
    </w:p>
    <w:p w14:paraId="3CBFDD1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delineou pela primeira vez esse conjunto de princípios? </w:t>
      </w:r>
    </w:p>
    <w:p w14:paraId="27922189" w14:textId="3AD46E51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</w:t>
      </w:r>
      <w:del w:id="20" w:author="Diane Falcão" w:date="2023-01-26T02:36:00Z">
        <w:r w:rsidRPr="004B2244" w:rsidDel="00EF20B6">
          <w:rPr>
            <w:lang w:val="pt-BR"/>
          </w:rPr>
          <w:delText xml:space="preserve">que </w:delText>
        </w:r>
      </w:del>
      <w:r w:rsidRPr="004B2244">
        <w:rPr>
          <w:lang w:val="pt-BR"/>
        </w:rPr>
        <w:t xml:space="preserve">descreveu? Quem teorizou esse conjunto de princípios? </w:t>
      </w:r>
    </w:p>
    <w:p w14:paraId="2C1D5E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agora a gente tem que falar dele, né?</w:t>
      </w:r>
    </w:p>
    <w:p w14:paraId="7DC3585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Karl Marx. O Marx é o teórico mais importante de todo o conjunto de princípios comunistas. </w:t>
      </w:r>
    </w:p>
    <w:p w14:paraId="4A2101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é absolutamente incontornável.</w:t>
      </w:r>
    </w:p>
    <w:p w14:paraId="6F3DF4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impossível ser comunista sem ler Marx. Impossível. </w:t>
      </w:r>
    </w:p>
    <w:p w14:paraId="36E22F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Primeiro de tudo: marxismo e comunismo são a mesma coisa? </w:t>
      </w:r>
    </w:p>
    <w:p w14:paraId="1E5585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Não, marxismo e comunismo não são a mesma coisa, </w:t>
      </w:r>
    </w:p>
    <w:p w14:paraId="51E855A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eles estão intimamente conectados.</w:t>
      </w:r>
    </w:p>
    <w:p w14:paraId="592BEB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diferença entre marxismo e comunismo vai ficar </w:t>
      </w:r>
    </w:p>
    <w:p w14:paraId="04F927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pouco mais clara ao longo da nossa exposição, </w:t>
      </w:r>
    </w:p>
    <w:p w14:paraId="656AE7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lembrem que não são exatamente sinônimos, tá? </w:t>
      </w:r>
    </w:p>
    <w:p w14:paraId="512CD9BE" w14:textId="47FCD42A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no </w:t>
      </w:r>
      <w:del w:id="21" w:author="Diane Falcão" w:date="2023-01-26T02:37:00Z">
        <w:r w:rsidRPr="004B2244" w:rsidDel="00D83F26">
          <w:rPr>
            <w:lang w:val="pt-BR"/>
          </w:rPr>
          <w:delText>que que</w:delText>
        </w:r>
      </w:del>
      <w:ins w:id="22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o marxismo consiste? O </w:t>
      </w:r>
      <w:del w:id="23" w:author="Diane Falcão" w:date="2023-01-26T02:37:00Z">
        <w:r w:rsidRPr="004B2244" w:rsidDel="00D83F26">
          <w:rPr>
            <w:lang w:val="pt-BR"/>
          </w:rPr>
          <w:delText>que que</w:delText>
        </w:r>
      </w:del>
      <w:ins w:id="24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é o marxismo? </w:t>
      </w:r>
    </w:p>
    <w:p w14:paraId="40AA39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Marxismo contém três partes constitutivas: uma parte filosófica,</w:t>
      </w:r>
    </w:p>
    <w:p w14:paraId="5D743C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econômica e uma política. </w:t>
      </w:r>
    </w:p>
    <w:p w14:paraId="4F3574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parte filosófica consiste no materialismo histórico-dialético,</w:t>
      </w:r>
    </w:p>
    <w:p w14:paraId="50BE3B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parte econômica, na crítica da economia política </w:t>
      </w:r>
    </w:p>
    <w:p w14:paraId="2CF0FE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 parte política, do socialismo científico. </w:t>
      </w:r>
    </w:p>
    <w:p w14:paraId="34715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partes não são isoladas entre si, tá? </w:t>
      </w:r>
    </w:p>
    <w:p w14:paraId="7BF0219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Elas não estão isoladas. Elas se imiscuam, elas interagem. </w:t>
      </w:r>
    </w:p>
    <w:p w14:paraId="464569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Nessas três partes, estão as bases comuns de qualquer comunista. </w:t>
      </w:r>
    </w:p>
    <w:p w14:paraId="6FE2F2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Meu objetivo aqui não é contar</w:t>
      </w:r>
    </w:p>
    <w:p w14:paraId="707BDC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história da vida do Marx, do Engels e do Lenin, tá?</w:t>
      </w:r>
    </w:p>
    <w:p w14:paraId="5AC5FE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vou contar um pouquinho da história do Marx para ficar</w:t>
      </w:r>
    </w:p>
    <w:p w14:paraId="78CFA705" w14:textId="4035B1C6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pouquinho mais claro o que eu </w:t>
      </w:r>
      <w:ins w:id="25" w:author="Diane Falcão" w:date="2022-12-08T07:49:00Z">
        <w:r w:rsidR="00CA7290">
          <w:rPr>
            <w:lang w:val="pt-BR"/>
          </w:rPr>
          <w:t>‘</w:t>
        </w:r>
      </w:ins>
      <w:r w:rsidRPr="004B2244">
        <w:rPr>
          <w:lang w:val="pt-BR"/>
        </w:rPr>
        <w:t xml:space="preserve">tô querendo dizer. </w:t>
      </w:r>
    </w:p>
    <w:p w14:paraId="51476E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em 1818, o Marx nasce numa cidade chamada Trier, </w:t>
      </w:r>
    </w:p>
    <w:p w14:paraId="3C5D0B14" w14:textId="18540D04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na antiga Prússia</w:t>
      </w:r>
      <w:ins w:id="26" w:author="Diane Falcão" w:date="2023-01-26T02:46:00Z">
        <w:r w:rsidR="00CE2156">
          <w:rPr>
            <w:lang w:val="pt-BR"/>
          </w:rPr>
          <w:t>;</w:t>
        </w:r>
      </w:ins>
      <w:del w:id="27" w:author="Diane Falcão" w:date="2023-01-26T02:46:00Z">
        <w:r w:rsidRPr="004B2244" w:rsidDel="00CE2156">
          <w:rPr>
            <w:lang w:val="pt-BR"/>
          </w:rPr>
          <w:delText>,</w:delText>
        </w:r>
      </w:del>
      <w:r w:rsidRPr="004B2244">
        <w:rPr>
          <w:lang w:val="pt-BR"/>
        </w:rPr>
        <w:t xml:space="preserve"> onde hoje é a Alemanha. </w:t>
      </w:r>
    </w:p>
    <w:p w14:paraId="587ECD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década de 1840, ele começa a escrever para um jornal na Prússia</w:t>
      </w:r>
    </w:p>
    <w:p w14:paraId="13AB87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é expulso da Prússia porque ele era</w:t>
      </w:r>
    </w:p>
    <w:p w14:paraId="366E7E0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muito crítico à política dos monarquistas. </w:t>
      </w:r>
    </w:p>
    <w:p w14:paraId="47E6A0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A política monárquica da Prússia. </w:t>
      </w:r>
    </w:p>
    <w:p w14:paraId="75A258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1844, ele vai para França, exilado, </w:t>
      </w:r>
    </w:p>
    <w:p w14:paraId="701E0B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ele conhece um cara chamado Friederich Engels. </w:t>
      </w:r>
    </w:p>
    <w:p w14:paraId="4BB83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cara que tem o bigode mais longo que eu já vi na minha vida. </w:t>
      </w:r>
    </w:p>
    <w:p w14:paraId="762792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Engels era filho de um burguês industrial </w:t>
      </w:r>
    </w:p>
    <w:p w14:paraId="671CC4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que ia ser amigo, parceiro intelectual e mecenas do Marx. </w:t>
      </w:r>
    </w:p>
    <w:p w14:paraId="55B92E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para quem não sabe mecenas é quem financia algum projeto. </w:t>
      </w:r>
    </w:p>
    <w:p w14:paraId="3C4614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sim, o Engels era filho de um burguês, mas o Marx, não. </w:t>
      </w:r>
    </w:p>
    <w:p w14:paraId="6792B6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tinha estudado Filosofia na Universidade de Berlim</w:t>
      </w:r>
    </w:p>
    <w:p w14:paraId="025F5F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lá ele fez parte de um grupo chamado jovens hegelianos. </w:t>
      </w:r>
    </w:p>
    <w:p w14:paraId="1FE07E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tem uma ilustraçãozinha dos jovens hegelianos. </w:t>
      </w:r>
    </w:p>
    <w:p w14:paraId="0252B7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 nome já diz, o Marx estudando Filosofia na Universidade de Berlim, </w:t>
      </w:r>
    </w:p>
    <w:p w14:paraId="3A4D73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foi muito influenciado pela filosofia dominante na Alemanha nessa época que</w:t>
      </w:r>
    </w:p>
    <w:p w14:paraId="486575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era a filosofia do Hegel. </w:t>
      </w:r>
    </w:p>
    <w:p w14:paraId="775BE8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aí, na década de 40, o Marx e o Engels começam a elaborar</w:t>
      </w:r>
    </w:p>
    <w:p w14:paraId="1BFB47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crítica aos jovens hegelianos. </w:t>
      </w:r>
    </w:p>
    <w:p w14:paraId="12048A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começam a divergir dos jovens hegelianos</w:t>
      </w:r>
    </w:p>
    <w:p w14:paraId="53516D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divergir do próprio Hegel. </w:t>
      </w:r>
    </w:p>
    <w:p w14:paraId="75F2E4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crítica que o Marx e o Engels fazem ao Hegel e aos jovens hegelianos</w:t>
      </w:r>
    </w:p>
    <w:p w14:paraId="02408629" w14:textId="74404171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ia </w:t>
      </w:r>
      <w:del w:id="28" w:author="Diane Falcão" w:date="2022-12-08T07:49:00Z">
        <w:r w:rsidRPr="004B2244" w:rsidDel="00CA7290">
          <w:rPr>
            <w:lang w:val="pt-BR"/>
          </w:rPr>
          <w:delText>consistir o</w:delText>
        </w:r>
      </w:del>
      <w:ins w:id="29" w:author="Diane Falcão" w:date="2022-12-08T07:49:00Z">
        <w:r w:rsidR="00CA7290" w:rsidRPr="004B2244">
          <w:rPr>
            <w:lang w:val="pt-BR"/>
          </w:rPr>
          <w:t>consistir no</w:t>
        </w:r>
      </w:ins>
      <w:r w:rsidRPr="004B2244">
        <w:rPr>
          <w:lang w:val="pt-BR"/>
        </w:rPr>
        <w:t xml:space="preserve"> pilar filosófico do marxismo. </w:t>
      </w:r>
    </w:p>
    <w:p w14:paraId="006785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eu quero fazer um adendo, tá? Eu quero pedir licença. </w:t>
      </w:r>
    </w:p>
    <w:p w14:paraId="1E83BD3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Talvez, nessa Live, talvez eu comece pelo mais difícil. </w:t>
      </w:r>
    </w:p>
    <w:p w14:paraId="3EFEF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Há quem diga que o pilar filosófico do marxismo é o mais difícil. </w:t>
      </w:r>
    </w:p>
    <w:p w14:paraId="5689D382" w14:textId="4964225A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por </w:t>
      </w:r>
      <w:del w:id="30" w:author="Diane Falcão" w:date="2023-01-26T02:37:00Z">
        <w:r w:rsidRPr="004B2244" w:rsidDel="00D83F26">
          <w:rPr>
            <w:lang w:val="pt-BR"/>
          </w:rPr>
          <w:delText>que que</w:delText>
        </w:r>
      </w:del>
      <w:ins w:id="31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eu escolhi falar dele primeiro se ele é o mais difícil? Porque o Marx formulou os outros pilares a partir da filosofia.</w:t>
      </w:r>
    </w:p>
    <w:p w14:paraId="0083FB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foi o primeiro a ser formulado. </w:t>
      </w:r>
    </w:p>
    <w:p w14:paraId="6241AB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pilar filosófico nos dá o método marxista. </w:t>
      </w:r>
    </w:p>
    <w:p w14:paraId="0C6338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se você está tendo dificuldade de entender, </w:t>
      </w:r>
    </w:p>
    <w:p w14:paraId="5585188E" w14:textId="24942769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saiba que isso não é extraordinário. É algo que</w:t>
      </w:r>
      <w:ins w:id="32" w:author="Diane Falcão" w:date="2023-01-26T02:30:00Z">
        <w:r w:rsidR="006C34E2">
          <w:rPr>
            <w:lang w:val="pt-BR"/>
          </w:rPr>
          <w:t xml:space="preserve"> é</w:t>
        </w:r>
      </w:ins>
      <w:r w:rsidRPr="004B2244">
        <w:rPr>
          <w:lang w:val="pt-BR"/>
        </w:rPr>
        <w:t xml:space="preserve"> até comum. </w:t>
      </w:r>
    </w:p>
    <w:p w14:paraId="6E0BF4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demorei muito tempo para entender esse pilar filosófico.</w:t>
      </w:r>
    </w:p>
    <w:p w14:paraId="5BB46D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Demandou bastante leitura. </w:t>
      </w:r>
    </w:p>
    <w:p w14:paraId="33D2E2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eu peço é que você dê uma chance para tentar</w:t>
      </w:r>
    </w:p>
    <w:p w14:paraId="3C553C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pelo menos se familiarizar com vocabulário. </w:t>
      </w:r>
    </w:p>
    <w:p w14:paraId="2CF378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final, como eu falei, vou dar leitura adicional para tentar</w:t>
      </w:r>
    </w:p>
    <w:p w14:paraId="13637A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melhorar um pouco esse processo. </w:t>
      </w:r>
    </w:p>
    <w:p w14:paraId="6A5223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Voltando para o início da nossa explicação. </w:t>
      </w:r>
    </w:p>
    <w:p w14:paraId="6C221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sabem que o comunismo é</w:t>
      </w:r>
    </w:p>
    <w:p w14:paraId="73A612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conjunto de princípios da libertação da classe trabalhadora. </w:t>
      </w:r>
    </w:p>
    <w:p w14:paraId="4529D4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Colocando em outras palavras pra ficar mais claro. </w:t>
      </w:r>
    </w:p>
    <w:p w14:paraId="70C8EA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objetivo final é o fim das classes, </w:t>
      </w:r>
    </w:p>
    <w:p w14:paraId="66D9AB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fim da propriedade privada dos meios de produção e o fim do estado. </w:t>
      </w:r>
    </w:p>
    <w:p w14:paraId="479587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já deve estar surgindo na mente de algumas pessoas que ouvem</w:t>
      </w:r>
    </w:p>
    <w:p w14:paraId="4E7260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falar disso pela primeira vez: </w:t>
      </w:r>
    </w:p>
    <w:p w14:paraId="14F61F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isso não utópico? Isso não é idealismo? </w:t>
      </w:r>
    </w:p>
    <w:p w14:paraId="4118F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Já ouviram falar que o comunismo é utópico? Que é uma utopia? </w:t>
      </w:r>
    </w:p>
    <w:p w14:paraId="76824609" w14:textId="75CE1921" w:rsidR="008A41B5" w:rsidRDefault="008A41B5" w:rsidP="00B27ABB">
      <w:pPr>
        <w:jc w:val="both"/>
        <w:rPr>
          <w:ins w:id="33" w:author="Diane Falcão" w:date="2022-12-08T08:01:00Z"/>
          <w:lang w:val="pt-BR"/>
        </w:rPr>
      </w:pPr>
      <w:r w:rsidRPr="004B2244">
        <w:rPr>
          <w:lang w:val="pt-BR"/>
        </w:rPr>
        <w:t>E os comunistas são idealistas?</w:t>
      </w:r>
      <w:del w:id="34" w:author="Diane Falcão" w:date="2022-12-08T07:42:00Z">
        <w:r w:rsidRPr="004B2244" w:rsidDel="002E49C9">
          <w:rPr>
            <w:lang w:val="pt-BR"/>
          </w:rPr>
          <w:delText xml:space="preserve"> </w:delText>
        </w:r>
      </w:del>
    </w:p>
    <w:p w14:paraId="7EA6F368" w14:textId="60A28711" w:rsidR="004725A3" w:rsidRDefault="004725A3" w:rsidP="00B27ABB">
      <w:pPr>
        <w:jc w:val="both"/>
        <w:rPr>
          <w:ins w:id="35" w:author="Diane Falcão" w:date="2022-12-08T08:01:00Z"/>
          <w:lang w:val="pt-BR"/>
        </w:rPr>
      </w:pPr>
    </w:p>
    <w:p w14:paraId="56248A31" w14:textId="77777777" w:rsidR="004725A3" w:rsidRPr="004B2244" w:rsidRDefault="004725A3" w:rsidP="00B27ABB">
      <w:pPr>
        <w:jc w:val="both"/>
        <w:rPr>
          <w:ins w:id="36" w:author="Diane Falcão" w:date="2022-12-08T07:42:00Z"/>
          <w:lang w:val="pt-BR"/>
        </w:rPr>
      </w:pPr>
    </w:p>
    <w:p w14:paraId="41332527" w14:textId="3B8D4033" w:rsidR="002E49C9" w:rsidRPr="004B2244" w:rsidRDefault="004725A3">
      <w:pPr>
        <w:pStyle w:val="Estilo1"/>
        <w:rPr>
          <w:lang w:val="pt-BR"/>
        </w:rPr>
        <w:pPrChange w:id="37" w:author="Diane Falcão" w:date="2022-12-08T08:00:00Z">
          <w:pPr>
            <w:jc w:val="both"/>
          </w:pPr>
        </w:pPrChange>
      </w:pPr>
      <w:ins w:id="38" w:author="Diane Falcão" w:date="2022-12-08T08:00:00Z">
        <w:r>
          <w:rPr>
            <w:lang w:val="pt-BR"/>
          </w:rPr>
          <w:lastRenderedPageBreak/>
          <w:t>02</w:t>
        </w:r>
      </w:ins>
      <w:ins w:id="39" w:author="Diane Falcão" w:date="2022-12-08T08:05:00Z">
        <w:r w:rsidR="001A7DC8">
          <w:rPr>
            <w:lang w:val="pt-BR"/>
          </w:rPr>
          <w:t xml:space="preserve"> – Materialismo Histórico Dialético</w:t>
        </w:r>
      </w:ins>
    </w:p>
    <w:p w14:paraId="7EC5CC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mal sabem as pessoas que nunca entraram em contato com comunismo</w:t>
      </w:r>
    </w:p>
    <w:p w14:paraId="054E55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o comunismo surge como uma crítica ao utopismo</w:t>
      </w:r>
    </w:p>
    <w:p w14:paraId="29369D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uma crítica ao idealismo. </w:t>
      </w:r>
    </w:p>
    <w:p w14:paraId="2F559B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do marxismo se constitui </w:t>
      </w:r>
    </w:p>
    <w:p w14:paraId="02289CF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uma crítica a utopismos e idealismos. </w:t>
      </w:r>
    </w:p>
    <w:p w14:paraId="6B1B09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é disso que a gente vai falar agora.</w:t>
      </w:r>
    </w:p>
    <w:p w14:paraId="07417B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vai falar no materialismo histórico-dialético </w:t>
      </w:r>
    </w:p>
    <w:p w14:paraId="7620B1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um nome que já assusta, né? Um palavrão filosófico, </w:t>
      </w:r>
    </w:p>
    <w:p w14:paraId="5F369D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por isso que eu falei que talvez eu tenha escolhido começar pelo mais difícil, mas eu peço que vocês deem uma chance, tá? </w:t>
      </w:r>
    </w:p>
    <w:p w14:paraId="4D43BD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Lembra que o Marx era um jovem hegueliano? </w:t>
      </w:r>
    </w:p>
    <w:p w14:paraId="3AC852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mesmo sendo muito crítico à filosofia do Hegel. </w:t>
      </w:r>
    </w:p>
    <w:p w14:paraId="322125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foi muito influenciado pelo Hegel. </w:t>
      </w:r>
    </w:p>
    <w:p w14:paraId="3C9A72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Influenciado de que forma? </w:t>
      </w:r>
    </w:p>
    <w:p w14:paraId="0C2965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a respeito de uma coisa chamada dialética. </w:t>
      </w:r>
    </w:p>
    <w:p w14:paraId="2B3966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materialismo histórico-dialético, a gente vai começar</w:t>
      </w:r>
    </w:p>
    <w:p w14:paraId="542EAD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conversando um pouco sobre dialética. </w:t>
      </w:r>
    </w:p>
    <w:p w14:paraId="1DB47759" w14:textId="2186C165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</w:t>
      </w:r>
      <w:del w:id="40" w:author="Diane Falcão" w:date="2023-01-26T02:37:00Z">
        <w:r w:rsidRPr="004B2244" w:rsidDel="00D83F26">
          <w:rPr>
            <w:lang w:val="pt-BR"/>
          </w:rPr>
          <w:delText>que que</w:delText>
        </w:r>
      </w:del>
      <w:ins w:id="41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é dialética? </w:t>
      </w:r>
    </w:p>
    <w:p w14:paraId="2F53593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algo que a gente precisaria de dez tomos para responder. </w:t>
      </w:r>
    </w:p>
    <w:p w14:paraId="2B9167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eu vou tentar resumir. </w:t>
      </w:r>
    </w:p>
    <w:p w14:paraId="0443E8A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Primeiro de tudo, a dialética hegeliana se contrapunha a outro método filosófico que é a metafísica, que é o método filosófico que era dominante até Hegel. </w:t>
      </w:r>
    </w:p>
    <w:p w14:paraId="3C4182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a gente entender dialética, </w:t>
      </w:r>
    </w:p>
    <w:p w14:paraId="38439910" w14:textId="49B60C58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vale a pena a gente entender o </w:t>
      </w:r>
      <w:del w:id="42" w:author="Diane Falcão" w:date="2023-01-26T02:37:00Z">
        <w:r w:rsidRPr="004B2244" w:rsidDel="00D83F26">
          <w:rPr>
            <w:lang w:val="pt-BR"/>
          </w:rPr>
          <w:delText>que que</w:delText>
        </w:r>
      </w:del>
      <w:ins w:id="43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é metafísica</w:t>
      </w:r>
    </w:p>
    <w:p w14:paraId="1453C3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uma coisa esclarece a outra. </w:t>
      </w:r>
    </w:p>
    <w:p w14:paraId="6C741A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é o trecho da live que eu mais vou fazer citações, tá, gente? </w:t>
      </w:r>
    </w:p>
    <w:p w14:paraId="3D286E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vou evitar trazer muita citação aqui, </w:t>
      </w:r>
    </w:p>
    <w:p w14:paraId="5322DB9E" w14:textId="40BBF91C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essas </w:t>
      </w:r>
      <w:ins w:id="44" w:author="Diane Falcão" w:date="2023-01-26T02:39:00Z">
        <w:r w:rsidR="00562B26">
          <w:rPr>
            <w:lang w:val="pt-BR"/>
          </w:rPr>
          <w:t>citaçõe</w:t>
        </w:r>
      </w:ins>
      <w:del w:id="45" w:author="Diane Falcão" w:date="2023-01-26T02:39:00Z">
        <w:r w:rsidRPr="004B2244" w:rsidDel="00562B26">
          <w:rPr>
            <w:lang w:val="pt-BR"/>
          </w:rPr>
          <w:delText>situaçõe</w:delText>
        </w:r>
      </w:del>
      <w:r w:rsidRPr="004B2244">
        <w:rPr>
          <w:lang w:val="pt-BR"/>
        </w:rPr>
        <w:t>s eu acho que elas ajudam</w:t>
      </w:r>
    </w:p>
    <w:p w14:paraId="7B5017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essa parte é difícil mesmo, tá? </w:t>
      </w:r>
    </w:p>
    <w:p w14:paraId="4A9192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Nós falamos que a dialética se contrapõe à metafísica. </w:t>
      </w:r>
    </w:p>
    <w:p w14:paraId="4DAA98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Engels: “</w:t>
      </w:r>
      <w:r w:rsidRPr="009E553E">
        <w:rPr>
          <w:highlight w:val="yellow"/>
          <w:lang w:val="pt-BR"/>
          <w:rPrChange w:id="46" w:author="Diane Falcão" w:date="2022-12-08T08:18:00Z">
            <w:rPr>
              <w:lang w:val="pt-BR"/>
            </w:rPr>
          </w:rPrChange>
        </w:rPr>
        <w:t>Para o metafísico, as coisas e suas imagens no pensamento, os conceitos, são objetos de investigação isolados, fixos, rígidos, focalizados, um após o outro, de per si, como algo dado e perene. Pensa só em antíteses, sem meio-termo possível; para ele, das duas uma: sim, sim; não, não; o que for além disso, sobra. Para ele, uma coisa existe ou não existe; um objeto não pode ser ao mesmo tempo o que é e outro diferente. O positivo e o negativo se excluem em absoluto</w:t>
      </w:r>
      <w:r w:rsidRPr="004B2244">
        <w:rPr>
          <w:lang w:val="pt-BR"/>
        </w:rPr>
        <w:t xml:space="preserve">”. </w:t>
      </w:r>
    </w:p>
    <w:p w14:paraId="24AEA4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 isso é a metafísica.</w:t>
      </w:r>
    </w:p>
    <w:p w14:paraId="5AF8AC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Em resumo: a metafísica é um método que trabalha com categorias fixas</w:t>
      </w:r>
    </w:p>
    <w:p w14:paraId="10FC87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isoladas entre si.</w:t>
      </w:r>
    </w:p>
    <w:p w14:paraId="42ECDD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Já a dialética, outra citação do Engels: </w:t>
      </w:r>
    </w:p>
    <w:p w14:paraId="13F18479" w14:textId="77777777" w:rsidR="008A41B5" w:rsidRPr="004B2244" w:rsidRDefault="008A41B5" w:rsidP="00B27ABB">
      <w:pPr>
        <w:jc w:val="both"/>
        <w:rPr>
          <w:lang w:val="pt-BR"/>
        </w:rPr>
      </w:pPr>
      <w:r w:rsidRPr="009E553E">
        <w:rPr>
          <w:highlight w:val="yellow"/>
          <w:lang w:val="pt-BR"/>
          <w:rPrChange w:id="47" w:author="Diane Falcão" w:date="2022-12-08T08:18:00Z">
            <w:rPr>
              <w:lang w:val="pt-BR"/>
            </w:rPr>
          </w:rPrChange>
        </w:rPr>
        <w:t>“...focaliza as coisas e suas imagens conceituais substancialmente em suas conexões, em sua concatenação, em sua dinâmica, em seu processo de nascimento e caducidade, fenômenos como os expostos não são mais que outras tantas confirmações de seu modo genuíno de proceder</w:t>
      </w:r>
      <w:r w:rsidRPr="004B2244">
        <w:rPr>
          <w:lang w:val="pt-BR"/>
        </w:rPr>
        <w:t>”.</w:t>
      </w:r>
    </w:p>
    <w:p w14:paraId="3373D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ele tá se referindo a trechos do livro que eu estou citando aqui, “Do Socialismo Utópico ao Socialismo Científico”, do Engels.</w:t>
      </w:r>
    </w:p>
    <w:p w14:paraId="7E4DDE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dialética é a filosofia que trabalha com categorias em constante movimento e relacionadas entre si através de contradições, de contrários.</w:t>
      </w:r>
    </w:p>
    <w:p w14:paraId="0C6209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Então, usando um exemplo clássico que o Engels usa, </w:t>
      </w:r>
    </w:p>
    <w:p w14:paraId="281BCC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famosa dialética do senhor e do escravo. </w:t>
      </w:r>
    </w:p>
    <w:p w14:paraId="4D75EA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 maneira resumida, só existe senhor se existe escravo. </w:t>
      </w:r>
    </w:p>
    <w:p w14:paraId="3FB0AF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senhor e o escravo não são categorias isoladas fixas e imóveis. </w:t>
      </w:r>
    </w:p>
    <w:p w14:paraId="784C53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categoria de senhor só existe mediante a existência da categoria de escravos. Em suas contradições entre senhor e escravo. </w:t>
      </w:r>
    </w:p>
    <w:p w14:paraId="233798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Suas categorias se movem ao longo da história, </w:t>
      </w:r>
    </w:p>
    <w:p w14:paraId="26D67C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eu não vou entrar muito na dialética do senhor e do escravo. </w:t>
      </w:r>
    </w:p>
    <w:p w14:paraId="0D8528E3" w14:textId="34B36521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só </w:t>
      </w:r>
      <w:ins w:id="48" w:author="Diane Falcão" w:date="2022-12-08T07:49:00Z">
        <w:r w:rsidR="00CA7290">
          <w:rPr>
            <w:lang w:val="pt-BR"/>
          </w:rPr>
          <w:t>‘</w:t>
        </w:r>
      </w:ins>
      <w:r w:rsidRPr="004B2244">
        <w:rPr>
          <w:lang w:val="pt-BR"/>
        </w:rPr>
        <w:t>tô mostrando para vocês como as categorias que a dialética trabalha</w:t>
      </w:r>
    </w:p>
    <w:p w14:paraId="487E4A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são categorias conectadas e móveis. É isso. </w:t>
      </w:r>
    </w:p>
    <w:p w14:paraId="2FFA40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segundo Engels, é uma analogia que ele faz que eu acho boa. </w:t>
      </w:r>
    </w:p>
    <w:p w14:paraId="2E7A96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metafísica preocupada com as árvores não consegue ver o bosque.</w:t>
      </w:r>
    </w:p>
    <w:p w14:paraId="2FF79F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ele e para o Marx, </w:t>
      </w:r>
    </w:p>
    <w:p w14:paraId="49B641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dialética era muito mais adequada para compreender</w:t>
      </w:r>
    </w:p>
    <w:p w14:paraId="6FECBA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os fenômenos das ciências naturais, como da sociedade. </w:t>
      </w:r>
    </w:p>
    <w:p w14:paraId="67A92C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exemplo que o Engels usa de dialética nesse livro aqui que eu citei. </w:t>
      </w:r>
    </w:p>
    <w:p w14:paraId="60195C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a teoria evolutiva do Darwin. </w:t>
      </w:r>
    </w:p>
    <w:p w14:paraId="47FDDE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teoria evolutiva do Darwin deu um baque enorme na metafísica </w:t>
      </w:r>
    </w:p>
    <w:p w14:paraId="714FE1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ela trabalha com uma transformação, </w:t>
      </w:r>
    </w:p>
    <w:p w14:paraId="209644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movimentação histórica a longuíssimo prazo. </w:t>
      </w:r>
    </w:p>
    <w:p w14:paraId="3FD834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 tornou impossível trabalhar com categorias fixas, </w:t>
      </w:r>
    </w:p>
    <w:p w14:paraId="64544F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categorias são móveis. </w:t>
      </w:r>
    </w:p>
    <w:p w14:paraId="1187EF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Elas se transformam, elas surgem e deixam de existir </w:t>
      </w:r>
    </w:p>
    <w:p w14:paraId="26F640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história caminha. </w:t>
      </w:r>
    </w:p>
    <w:p w14:paraId="5010F6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é o princípio dialético da filosofia do Marx, </w:t>
      </w:r>
    </w:p>
    <w:p w14:paraId="35E077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influenciada pelo Hegel. </w:t>
      </w:r>
    </w:p>
    <w:p w14:paraId="7F45A1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agora a outra parte, era materialismo histórico-dialético. </w:t>
      </w:r>
    </w:p>
    <w:p w14:paraId="2D42EE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falar de materialismo. Materialismo. </w:t>
      </w:r>
    </w:p>
    <w:p w14:paraId="7BB4BB4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eu quero pedir para vocês fazerem um exercício agora. </w:t>
      </w:r>
    </w:p>
    <w:p w14:paraId="5F8255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Olha em volta, seja aonde você estiver. Olha em volta. </w:t>
      </w:r>
    </w:p>
    <w:p w14:paraId="261FE25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Olha para tudo que tá te rodeando. </w:t>
      </w:r>
    </w:p>
    <w:p w14:paraId="303B03A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Vê se tem uma mesa perto, um computador, um celular,</w:t>
      </w:r>
    </w:p>
    <w:p w14:paraId="630865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cadeira, qualquer coisa. </w:t>
      </w:r>
    </w:p>
    <w:p w14:paraId="54250A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observa, eu quero que você pense no seguinte: </w:t>
      </w:r>
    </w:p>
    <w:p w14:paraId="2C093F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que fez essas coisas? Quem fabricou? </w:t>
      </w:r>
    </w:p>
    <w:p w14:paraId="79DBEA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tem uma cadeira onde você tá, quem fabricou essa cadeira? </w:t>
      </w:r>
    </w:p>
    <w:p w14:paraId="04BC00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um sofá, quem fabricou esse sofá? </w:t>
      </w:r>
    </w:p>
    <w:p w14:paraId="3B76B5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mais, quem transportou esse sofá até aí? </w:t>
      </w:r>
    </w:p>
    <w:p w14:paraId="541516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o sofá tem peças de metal, quem minerou os metais? </w:t>
      </w:r>
    </w:p>
    <w:p w14:paraId="480344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Quais foram as mãos que tiraram essas metais do veio da terra? </w:t>
      </w:r>
    </w:p>
    <w:p w14:paraId="405D61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Agora eu quero que você pense, </w:t>
      </w:r>
    </w:p>
    <w:p w14:paraId="595F27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quão pouco a gente pensa sobre isso. </w:t>
      </w:r>
    </w:p>
    <w:p w14:paraId="327A2B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quão pouco a gente pensa sobre quem fez os objetos que nos rodeiam. </w:t>
      </w:r>
    </w:p>
    <w:p w14:paraId="13D30A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não, gente, não foram máquinas, não foram só máquinas. </w:t>
      </w:r>
    </w:p>
    <w:p w14:paraId="224332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estamos rodeados de uma quantidade imensa de trabalho humano. </w:t>
      </w:r>
    </w:p>
    <w:p w14:paraId="0701392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a gente não percebe. </w:t>
      </w:r>
    </w:p>
    <w:p w14:paraId="54FA03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está desconectado do trabalho humano que nos rodeia. </w:t>
      </w:r>
    </w:p>
    <w:p w14:paraId="165C95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que é o materialismo histórico, principalmente a parte de materialismo? Materialismo é a concepção de que a produção material é</w:t>
      </w:r>
    </w:p>
    <w:p w14:paraId="78E15A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da nossa ordem social. </w:t>
      </w:r>
    </w:p>
    <w:p w14:paraId="786BD0C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a gente tem que pensar em quem fez o que nos rodeia </w:t>
      </w:r>
    </w:p>
    <w:p w14:paraId="5B3475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isso que nos rodeia é </w:t>
      </w:r>
    </w:p>
    <w:p w14:paraId="0683CD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para como a gente se organiza socialmente. </w:t>
      </w:r>
    </w:p>
    <w:p w14:paraId="0968F3A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duas coisas estão conectadas. </w:t>
      </w:r>
    </w:p>
    <w:p w14:paraId="1A56E8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o grande trunfo do materialismo.</w:t>
      </w:r>
    </w:p>
    <w:p w14:paraId="130F9F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voltar um pouquinho para o Hegel agora. </w:t>
      </w:r>
    </w:p>
    <w:p w14:paraId="5960CE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incorporou a dialética do Hegel. </w:t>
      </w:r>
    </w:p>
    <w:p w14:paraId="71D1B0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o materialismo ele surge como uma crítica ao Hegel. </w:t>
      </w:r>
    </w:p>
    <w:p w14:paraId="146EA0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crítica ao que do Hegel? O Hegel era um Idealista. </w:t>
      </w:r>
    </w:p>
    <w:p w14:paraId="730D97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que o marxismo surge como uma crítica ao idealismo? </w:t>
      </w:r>
    </w:p>
    <w:p w14:paraId="6B74D1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crítica ao idealismo está </w:t>
      </w:r>
    </w:p>
    <w:p w14:paraId="7B8AB2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numa crítica à filosofia do Hegel. </w:t>
      </w:r>
    </w:p>
    <w:p w14:paraId="1301CB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Marx pega a dialética hegeliana, mas exclui o idealismo. </w:t>
      </w:r>
    </w:p>
    <w:p w14:paraId="46DF8F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pegar uma citação do próprio Marx: </w:t>
      </w:r>
    </w:p>
    <w:p w14:paraId="0981900C" w14:textId="77777777" w:rsidR="008A41B5" w:rsidRPr="00F174FE" w:rsidRDefault="008A41B5" w:rsidP="00B27ABB">
      <w:pPr>
        <w:jc w:val="both"/>
        <w:rPr>
          <w:highlight w:val="yellow"/>
          <w:lang w:val="pt-BR"/>
          <w:rPrChange w:id="49" w:author="Diane Falcão" w:date="2022-12-08T08:27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F174FE">
        <w:rPr>
          <w:highlight w:val="yellow"/>
          <w:lang w:val="pt-BR"/>
          <w:rPrChange w:id="50" w:author="Diane Falcão" w:date="2022-12-08T08:27:00Z">
            <w:rPr>
              <w:lang w:val="pt-BR"/>
            </w:rPr>
          </w:rPrChange>
        </w:rPr>
        <w:t xml:space="preserve">Meu método dialético, em seus fundamentos, não </w:t>
      </w:r>
    </w:p>
    <w:p w14:paraId="4A7FC74B" w14:textId="77777777" w:rsidR="008A41B5" w:rsidRPr="00F174FE" w:rsidRDefault="008A41B5" w:rsidP="00B27ABB">
      <w:pPr>
        <w:jc w:val="both"/>
        <w:rPr>
          <w:highlight w:val="yellow"/>
          <w:lang w:val="pt-BR"/>
          <w:rPrChange w:id="51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52" w:author="Diane Falcão" w:date="2022-12-08T08:27:00Z">
            <w:rPr>
              <w:lang w:val="pt-BR"/>
            </w:rPr>
          </w:rPrChange>
        </w:rPr>
        <w:t xml:space="preserve">é apenas diferente do método hegeliano, mas é exatamente o seu oposto. </w:t>
      </w:r>
    </w:p>
    <w:p w14:paraId="230D6529" w14:textId="77777777" w:rsidR="008A41B5" w:rsidRPr="00F174FE" w:rsidRDefault="008A41B5" w:rsidP="00B27ABB">
      <w:pPr>
        <w:jc w:val="both"/>
        <w:rPr>
          <w:highlight w:val="yellow"/>
          <w:lang w:val="pt-BR"/>
          <w:rPrChange w:id="53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54" w:author="Diane Falcão" w:date="2022-12-08T08:27:00Z">
            <w:rPr>
              <w:lang w:val="pt-BR"/>
            </w:rPr>
          </w:rPrChange>
        </w:rPr>
        <w:t xml:space="preserve">Para Hegel, o processo de pensamento, que ele, </w:t>
      </w:r>
    </w:p>
    <w:p w14:paraId="53EE925C" w14:textId="77777777" w:rsidR="008A41B5" w:rsidRPr="00F174FE" w:rsidRDefault="008A41B5" w:rsidP="00B27ABB">
      <w:pPr>
        <w:jc w:val="both"/>
        <w:rPr>
          <w:highlight w:val="yellow"/>
          <w:lang w:val="pt-BR"/>
          <w:rPrChange w:id="55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56" w:author="Diane Falcão" w:date="2022-12-08T08:27:00Z">
            <w:rPr>
              <w:lang w:val="pt-BR"/>
            </w:rPr>
          </w:rPrChange>
        </w:rPr>
        <w:t xml:space="preserve">sob o nome de Ideia (com ‘i’ maiúsculo), chega mesmo a transformar </w:t>
      </w:r>
    </w:p>
    <w:p w14:paraId="0271C3AB" w14:textId="77777777" w:rsidR="008A41B5" w:rsidRPr="00F174FE" w:rsidRDefault="008A41B5" w:rsidP="00B27ABB">
      <w:pPr>
        <w:jc w:val="both"/>
        <w:rPr>
          <w:highlight w:val="yellow"/>
          <w:lang w:val="pt-BR"/>
          <w:rPrChange w:id="57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58" w:author="Diane Falcão" w:date="2022-12-08T08:27:00Z">
            <w:rPr>
              <w:lang w:val="pt-BR"/>
            </w:rPr>
          </w:rPrChange>
        </w:rPr>
        <w:t>num sujeito autônomo,</w:t>
      </w:r>
    </w:p>
    <w:p w14:paraId="616C2E57" w14:textId="77777777" w:rsidR="008A41B5" w:rsidRPr="00F174FE" w:rsidRDefault="008A41B5" w:rsidP="00B27ABB">
      <w:pPr>
        <w:jc w:val="both"/>
        <w:rPr>
          <w:highlight w:val="yellow"/>
          <w:lang w:val="pt-BR"/>
          <w:rPrChange w:id="59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60" w:author="Diane Falcão" w:date="2022-12-08T08:27:00Z">
            <w:rPr>
              <w:lang w:val="pt-BR"/>
            </w:rPr>
          </w:rPrChange>
        </w:rPr>
        <w:t xml:space="preserve">é o demiurgo (para quem não sabe, demiurgo é divindade) do processo efetivo, </w:t>
      </w:r>
    </w:p>
    <w:p w14:paraId="0E3ABACB" w14:textId="77777777" w:rsidR="008A41B5" w:rsidRPr="00F174FE" w:rsidRDefault="008A41B5" w:rsidP="00B27ABB">
      <w:pPr>
        <w:jc w:val="both"/>
        <w:rPr>
          <w:highlight w:val="yellow"/>
          <w:lang w:val="pt-BR"/>
          <w:rPrChange w:id="61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62" w:author="Diane Falcão" w:date="2022-12-08T08:27:00Z">
            <w:rPr>
              <w:lang w:val="pt-BR"/>
            </w:rPr>
          </w:rPrChange>
        </w:rPr>
        <w:t xml:space="preserve">o qual constitui apenas a manifestação externa do primeiro. </w:t>
      </w:r>
    </w:p>
    <w:p w14:paraId="7E1CB989" w14:textId="77777777" w:rsidR="008A41B5" w:rsidRPr="00F174FE" w:rsidRDefault="008A41B5" w:rsidP="00B27ABB">
      <w:pPr>
        <w:jc w:val="both"/>
        <w:rPr>
          <w:highlight w:val="yellow"/>
          <w:lang w:val="pt-BR"/>
          <w:rPrChange w:id="63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64" w:author="Diane Falcão" w:date="2022-12-08T08:27:00Z">
            <w:rPr>
              <w:lang w:val="pt-BR"/>
            </w:rPr>
          </w:rPrChange>
        </w:rPr>
        <w:t xml:space="preserve">Para mim, ao contrário, o ideal não é mais do que o material, </w:t>
      </w:r>
    </w:p>
    <w:p w14:paraId="2F06BB06" w14:textId="77777777" w:rsidR="008A41B5" w:rsidRPr="004B2244" w:rsidRDefault="008A41B5" w:rsidP="00B27ABB">
      <w:pPr>
        <w:jc w:val="both"/>
        <w:rPr>
          <w:lang w:val="pt-BR"/>
        </w:rPr>
      </w:pPr>
      <w:r w:rsidRPr="00F174FE">
        <w:rPr>
          <w:highlight w:val="yellow"/>
          <w:lang w:val="pt-BR"/>
          <w:rPrChange w:id="65" w:author="Diane Falcão" w:date="2022-12-08T08:27:00Z">
            <w:rPr>
              <w:lang w:val="pt-BR"/>
            </w:rPr>
          </w:rPrChange>
        </w:rPr>
        <w:t>transposto e traduzido na cabeça do homem</w:t>
      </w:r>
      <w:r w:rsidRPr="004B2244">
        <w:rPr>
          <w:lang w:val="pt-BR"/>
        </w:rPr>
        <w:t xml:space="preserve">”. </w:t>
      </w:r>
    </w:p>
    <w:p w14:paraId="3041B1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aqui é uma citação Capital. </w:t>
      </w:r>
    </w:p>
    <w:p w14:paraId="6345E0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Vou explicar, calma que eu sei que é complicado, tá? </w:t>
      </w:r>
    </w:p>
    <w:p w14:paraId="0AB2B9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 Hegel, a realidade é uma manifestação das ideias humanas, </w:t>
      </w:r>
    </w:p>
    <w:p w14:paraId="057335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uma manifestação do pensamento humano. </w:t>
      </w:r>
    </w:p>
    <w:p w14:paraId="2FDBCF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pensamento humano, por sua vez, é a manifestação de uma Ideia original</w:t>
      </w:r>
    </w:p>
    <w:p w14:paraId="1EAD8B74" w14:textId="77777777" w:rsidR="008A41B5" w:rsidRPr="004B2244" w:rsidRDefault="008A41B5" w:rsidP="00B27ABB">
      <w:pPr>
        <w:jc w:val="both"/>
        <w:rPr>
          <w:lang w:val="pt-BR"/>
        </w:rPr>
      </w:pPr>
      <w:r w:rsidRPr="00F174FE">
        <w:rPr>
          <w:highlight w:val="magenta"/>
          <w:lang w:val="pt-BR"/>
          <w:rPrChange w:id="66" w:author="Diane Falcão" w:date="2022-12-08T08:28:00Z">
            <w:rPr>
              <w:lang w:val="pt-BR"/>
            </w:rPr>
          </w:rPrChange>
        </w:rPr>
        <w:t>(com “i” maiúsculo), que é oriunda, que vem da divindade de Deus.</w:t>
      </w:r>
      <w:r w:rsidRPr="004B2244">
        <w:rPr>
          <w:lang w:val="pt-BR"/>
        </w:rPr>
        <w:t xml:space="preserve"> </w:t>
      </w:r>
    </w:p>
    <w:p w14:paraId="02CBB4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Hegel tem uma visão teológica da filosofia. </w:t>
      </w:r>
    </w:p>
    <w:p w14:paraId="5BEB0B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os jovens hegelianos também eram idealistas. </w:t>
      </w:r>
    </w:p>
    <w:p w14:paraId="631993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acreditavam que o impedia a sociedade de se desenvolver</w:t>
      </w:r>
    </w:p>
    <w:p w14:paraId="674401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eram as ideias nas mentes das pessoas. </w:t>
      </w:r>
    </w:p>
    <w:p w14:paraId="36F21D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Precisava haver uma revolução do pensamento das pessoas, </w:t>
      </w:r>
    </w:p>
    <w:p w14:paraId="015E774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daí a partir do pensamento da razão, a gente transformar a realidade. </w:t>
      </w:r>
    </w:p>
    <w:p w14:paraId="20135C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mais que isso, conforme o capitalismo foi se desenvolvendo, </w:t>
      </w:r>
    </w:p>
    <w:p w14:paraId="21D6356F" w14:textId="3E55CB7E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surgiram filósofos que viam que </w:t>
      </w:r>
      <w:del w:id="67" w:author="Diane Falcão" w:date="2022-12-08T07:50:00Z">
        <w:r w:rsidRPr="004B2244" w:rsidDel="00506972">
          <w:rPr>
            <w:lang w:val="pt-BR"/>
          </w:rPr>
          <w:delText>tava</w:delText>
        </w:r>
      </w:del>
      <w:ins w:id="68" w:author="Diane Falcão" w:date="2022-12-08T07:50:00Z">
        <w:r w:rsidR="00506972" w:rsidRPr="004B2244">
          <w:rPr>
            <w:lang w:val="pt-BR"/>
          </w:rPr>
          <w:t>estava</w:t>
        </w:r>
      </w:ins>
      <w:r w:rsidRPr="004B2244">
        <w:rPr>
          <w:lang w:val="pt-BR"/>
        </w:rPr>
        <w:t xml:space="preserve"> acontecendo, </w:t>
      </w:r>
    </w:p>
    <w:p w14:paraId="31CC9C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viam o avanço da pobreza, da miséria, </w:t>
      </w:r>
    </w:p>
    <w:p w14:paraId="11926E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concebiam sociedades mais justas, mais igualitárias que fossem </w:t>
      </w:r>
    </w:p>
    <w:p w14:paraId="39B049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libertadoras para toda a humanidade. </w:t>
      </w:r>
    </w:p>
    <w:p w14:paraId="3B100C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Aonde? Na cabeça deles. </w:t>
      </w:r>
    </w:p>
    <w:p w14:paraId="71B4E5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Segundo Engels, quanto mais detalhadas eram essas sociedades, </w:t>
      </w:r>
    </w:p>
    <w:p w14:paraId="43CF7F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mais distantes elas eram da sociedade real. </w:t>
      </w:r>
    </w:p>
    <w:p w14:paraId="0A58F2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Esses filósofos ficaram conhecidos como socialistas utópicos. </w:t>
      </w:r>
    </w:p>
    <w:p w14:paraId="115B50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Utopia para quem não sabe, é o não-lugar. </w:t>
      </w:r>
    </w:p>
    <w:p w14:paraId="771D7D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Idealismo, gente, é você criar uma ideia na sua cabeça </w:t>
      </w:r>
    </w:p>
    <w:p w14:paraId="415B88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tentar aplicar à realidade. </w:t>
      </w:r>
    </w:p>
    <w:p w14:paraId="6F9FA8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materialismo é o inverso disso, tá?</w:t>
      </w:r>
    </w:p>
    <w:p w14:paraId="5B08C6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coloca essa ideia de cabeça para baixo. </w:t>
      </w:r>
    </w:p>
    <w:p w14:paraId="7AC15F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a realidade que é criada pelas nossas ideias. </w:t>
      </w:r>
    </w:p>
    <w:p w14:paraId="67701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Nossas ideias são uma abstração da realidade. </w:t>
      </w:r>
    </w:p>
    <w:p w14:paraId="51BF50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Primeiro a gente entra em contato com a realidade </w:t>
      </w:r>
    </w:p>
    <w:p w14:paraId="33918C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depois a gente fórmula as nossas ideias, e não contrário.</w:t>
      </w:r>
    </w:p>
    <w:p w14:paraId="71DA92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existe uma ligação inseparável, inseparável entre a realidade material, </w:t>
      </w:r>
    </w:p>
    <w:p w14:paraId="692FB1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objetos que nos circundam, </w:t>
      </w:r>
    </w:p>
    <w:p w14:paraId="65B71A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como a gente se organiza socialmente. </w:t>
      </w:r>
    </w:p>
    <w:p w14:paraId="3C70964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duas coisas são indissociáveis. </w:t>
      </w:r>
    </w:p>
    <w:p w14:paraId="46413A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existe organização social sem respaldo material, sem substrato material. </w:t>
      </w:r>
    </w:p>
    <w:p w14:paraId="4F7854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adianta nada a gente conceber uma sociedade na nossa cabeça e tentar</w:t>
      </w:r>
    </w:p>
    <w:p w14:paraId="564B06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aplicar à realidade sem levar em consideração a realidade em si. </w:t>
      </w:r>
    </w:p>
    <w:p w14:paraId="17454B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materialismo. Essa é a diferença, tá? </w:t>
      </w:r>
    </w:p>
    <w:p w14:paraId="587B7429" w14:textId="68045ED6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</w:t>
      </w:r>
      <w:del w:id="69" w:author="Diane Falcão" w:date="2023-01-26T02:37:00Z">
        <w:r w:rsidRPr="004B2244" w:rsidDel="00D83F26">
          <w:rPr>
            <w:lang w:val="pt-BR"/>
          </w:rPr>
          <w:delText>que que</w:delText>
        </w:r>
      </w:del>
      <w:ins w:id="70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é a realidade material? Para ficar mais claro, </w:t>
      </w:r>
    </w:p>
    <w:p w14:paraId="132428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natureza, natureza, como que nós produzimos. </w:t>
      </w:r>
    </w:p>
    <w:p w14:paraId="6D3E2D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para a gente olhar em volta? </w:t>
      </w:r>
    </w:p>
    <w:p w14:paraId="05641F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tudo é produzido para satisfazer nossas necessidades materiais. </w:t>
      </w:r>
    </w:p>
    <w:p w14:paraId="6D1E29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precisa sentar, a gente faz uma cadeira. </w:t>
      </w:r>
    </w:p>
    <w:p w14:paraId="393832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faz parte da realidade material também. </w:t>
      </w:r>
    </w:p>
    <w:p w14:paraId="3C022C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não só isso, nossa produção também satisfaz</w:t>
      </w:r>
    </w:p>
    <w:p w14:paraId="3A6E59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nossos desejos culturais e intelectuais. </w:t>
      </w:r>
    </w:p>
    <w:p w14:paraId="366344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 comer, vestir, morar, mas também o que a gente deseja</w:t>
      </w:r>
    </w:p>
    <w:p w14:paraId="193918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consumir como cultura. </w:t>
      </w:r>
    </w:p>
    <w:p w14:paraId="3E6DCC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uma citação do Marx aqui e do Engels, né? </w:t>
      </w:r>
    </w:p>
    <w:p w14:paraId="1539071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“O que eles {os indivíduos} são coincide com sua produção, </w:t>
      </w:r>
    </w:p>
    <w:p w14:paraId="47D253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tanto com que produzem quanto com o modo que produzem. </w:t>
      </w:r>
    </w:p>
    <w:p w14:paraId="6ACBD4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os indivíduos são depende, portanto, das condições materiais de sua produção. </w:t>
      </w:r>
    </w:p>
    <w:p w14:paraId="28B494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nós somos, gente, depende de como a gente produz a nossa existência. </w:t>
      </w:r>
    </w:p>
    <w:p w14:paraId="32A9AF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nós somos depende de como a gente come, onde a gente mora, </w:t>
      </w:r>
    </w:p>
    <w:p w14:paraId="32AC78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a gente veste, como a gente veste. </w:t>
      </w:r>
    </w:p>
    <w:p w14:paraId="1D9F97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Depende disso, como a gente se transporta, </w:t>
      </w:r>
    </w:p>
    <w:p w14:paraId="0E817B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a gente satisfaz as nossas necessidades. </w:t>
      </w:r>
    </w:p>
    <w:p w14:paraId="187758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maneira como a gente produz a nossa realidade, </w:t>
      </w:r>
    </w:p>
    <w:p w14:paraId="359243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chama de infraestrutura. </w:t>
      </w:r>
    </w:p>
    <w:p w14:paraId="472FF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Nossa infraestrutura é produção de alimentos, produção de roupas,  </w:t>
      </w:r>
    </w:p>
    <w:p w14:paraId="1579C1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produção de casas, etc. </w:t>
      </w:r>
    </w:p>
    <w:p w14:paraId="7AFE4C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Sobre essa infraestrutura, se ergue uma ordem social, se ergue em cima dela. Isso a gente chama de superestrutura. </w:t>
      </w:r>
    </w:p>
    <w:p w14:paraId="08BBB6E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que tá acima da infraestrutura. </w:t>
      </w:r>
    </w:p>
    <w:p w14:paraId="24639967" w14:textId="0AB733E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</w:t>
      </w:r>
      <w:del w:id="71" w:author="Diane Falcão" w:date="2023-01-26T02:37:00Z">
        <w:r w:rsidRPr="004B2244" w:rsidDel="00D83F26">
          <w:rPr>
            <w:lang w:val="pt-BR"/>
          </w:rPr>
          <w:delText>que que</w:delText>
        </w:r>
      </w:del>
      <w:ins w:id="72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tem na superestrutura? Cultura, religião, moral, entre outras coisas. Ou seja, nossa cultura, nossa religião, nossa moral estão em cima. </w:t>
      </w:r>
    </w:p>
    <w:p w14:paraId="1C00B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montão em cima de uma base material. </w:t>
      </w:r>
    </w:p>
    <w:p w14:paraId="62BB3C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significa dizer, gente, que, por exemplo, a nossa religião tem</w:t>
      </w:r>
    </w:p>
    <w:p w14:paraId="440A8D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tudo a ver com como nós produzimos nossa realidade material, </w:t>
      </w:r>
    </w:p>
    <w:p w14:paraId="63E22D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nós produzimos nossa comida, nossas casas, nossas roupas. </w:t>
      </w:r>
    </w:p>
    <w:p w14:paraId="76F0D4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Isso está conectado, a gente nunca pode</w:t>
      </w:r>
    </w:p>
    <w:p w14:paraId="101D3F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perder de vista a base material da realidade. </w:t>
      </w:r>
    </w:p>
    <w:p w14:paraId="4D2C4F6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coisa depende da outra. </w:t>
      </w:r>
    </w:p>
    <w:p w14:paraId="37EE3C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que, isso é um processo mecânico? </w:t>
      </w:r>
    </w:p>
    <w:p w14:paraId="4988ED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Significa que toda vez que a gente produzir comida do mesmo jeito vai</w:t>
      </w:r>
    </w:p>
    <w:p w14:paraId="24FD30E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surgir a mesma religião? </w:t>
      </w:r>
    </w:p>
    <w:p w14:paraId="204AC1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Não, não significa que as mesmas bases materiais</w:t>
      </w:r>
    </w:p>
    <w:p w14:paraId="6EE297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vão produzir a mesma superestrutura, </w:t>
      </w:r>
    </w:p>
    <w:p w14:paraId="05E81C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que a superestrutura é dependente das bases materiais. Dependente. </w:t>
      </w:r>
    </w:p>
    <w:p w14:paraId="34A97E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 não é determinada de maneira mecânica, mas ela é dependente. </w:t>
      </w:r>
    </w:p>
    <w:p w14:paraId="6575DA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aqui é importantíssimo, </w:t>
      </w:r>
    </w:p>
    <w:p w14:paraId="7556D7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vez que se ergue essa super estrutura, </w:t>
      </w:r>
    </w:p>
    <w:p w14:paraId="1FA8DA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superestrutura impacta novamente as bases materiais. </w:t>
      </w:r>
    </w:p>
    <w:p w14:paraId="2BD824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nossa cultura, a nossa religião, a nossa moral pode</w:t>
      </w:r>
    </w:p>
    <w:p w14:paraId="1DFE71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impactar como a gente produz a nossa realidade. </w:t>
      </w:r>
    </w:p>
    <w:p w14:paraId="455A5A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ela não existe sem essa realidade. </w:t>
      </w:r>
    </w:p>
    <w:p w14:paraId="3643242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um movimento dialético. </w:t>
      </w:r>
    </w:p>
    <w:p w14:paraId="48CECC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a gente falou que a dialética era importante? </w:t>
      </w:r>
    </w:p>
    <w:p w14:paraId="409780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suas conexões, em seu movimento, e não em categorias fixas. </w:t>
      </w:r>
    </w:p>
    <w:p w14:paraId="0F298C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Infraestrutura e superestrutura não são categorias fixas e móveis.</w:t>
      </w:r>
    </w:p>
    <w:p w14:paraId="47FB7C4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se conectam, elas interagem entre si e elas se movem.</w:t>
      </w:r>
    </w:p>
    <w:p w14:paraId="15DC2A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sei que é difícil, mas dá uma chance e pelo menos fica</w:t>
      </w:r>
    </w:p>
    <w:p w14:paraId="3A4EC8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familiarizado com esse vocabulário: materialismo, base material, </w:t>
      </w:r>
    </w:p>
    <w:p w14:paraId="7B650CA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infraestrutura, superestrutura, dialética, etc. </w:t>
      </w:r>
    </w:p>
    <w:p w14:paraId="6EA32E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aí, lembra que era materialismo histórico-dialético? </w:t>
      </w:r>
    </w:p>
    <w:p w14:paraId="053B91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Onde que entra a parte histórica? </w:t>
      </w:r>
    </w:p>
    <w:p w14:paraId="5939AF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método faz com que o Marx e o Engels olhem</w:t>
      </w:r>
    </w:p>
    <w:p w14:paraId="150D44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história através de como as pessoas produziram</w:t>
      </w:r>
    </w:p>
    <w:p w14:paraId="38FA1A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sua realidade para satisfazer as suas necessidades </w:t>
      </w:r>
    </w:p>
    <w:p w14:paraId="6DDFE2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como isso afetava a ordem social. </w:t>
      </w:r>
    </w:p>
    <w:p w14:paraId="40F00B6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pro Marx e pro Engels, o primeiro fato histórico é</w:t>
      </w:r>
    </w:p>
    <w:p w14:paraId="53F334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satisfação das nossas necessidades. </w:t>
      </w:r>
    </w:p>
    <w:p w14:paraId="342F46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primeira vez que humano construiu uma ferramenta para conseguir se satisfazer. Esse é o primeiro fato histórico. </w:t>
      </w:r>
    </w:p>
    <w:p w14:paraId="149DCA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partir do momento que a gente satisfaz uma necessidade, a gente cria outras. Esse processo histórico é o processo de criação de novas necessidades. </w:t>
      </w:r>
    </w:p>
    <w:p w14:paraId="045DB4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roda da história vai girando </w:t>
      </w:r>
    </w:p>
    <w:p w14:paraId="19CF95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gente vai satisfazendo nossas necessidades. </w:t>
      </w:r>
    </w:p>
    <w:p w14:paraId="4BAD1B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Marx e o Engels olham para a história e veem:</w:t>
      </w:r>
    </w:p>
    <w:p w14:paraId="4AF99D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se produzia? A partir dessa produção qual que era a ordem social? </w:t>
      </w:r>
    </w:p>
    <w:p w14:paraId="651D96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a ordem social de tal sociedade se conecta</w:t>
      </w:r>
    </w:p>
    <w:p w14:paraId="3B2148B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 como essa sociedade produzia? </w:t>
      </w:r>
    </w:p>
    <w:p w14:paraId="06EE67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materialismo histórico. </w:t>
      </w:r>
    </w:p>
    <w:p w14:paraId="030177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para resumir, vamos lá, tem uma citação longa, </w:t>
      </w:r>
    </w:p>
    <w:p w14:paraId="6A4942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é uma citação que amarra tudo que eu falei. </w:t>
      </w:r>
    </w:p>
    <w:p w14:paraId="17991B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“A concepção materialista da história parte da tese de que a produção, </w:t>
      </w:r>
    </w:p>
    <w:p w14:paraId="67C862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com ela a troca dos produtos é a base de toda ordem social; </w:t>
      </w:r>
    </w:p>
    <w:p w14:paraId="0D84B08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que em todas as sociedades que desfilam pela história,</w:t>
      </w:r>
    </w:p>
    <w:p w14:paraId="36748C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a distribuição dos produtos e juntamente com ela </w:t>
      </w:r>
    </w:p>
    <w:p w14:paraId="304673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divisão social dos homens em classes ou camadas, </w:t>
      </w:r>
    </w:p>
    <w:p w14:paraId="19BEC3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determinada pelo que a sociedade produz</w:t>
      </w:r>
    </w:p>
    <w:p w14:paraId="46665E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pelo modo de trocar os seus produtos. </w:t>
      </w:r>
    </w:p>
    <w:p w14:paraId="604ECD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 conformidade com isso, as causas profundas de todas as transformações sociais e de todas as revoluções políticas não devem ser procuradas </w:t>
      </w:r>
    </w:p>
    <w:p w14:paraId="4A283C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nas cabeças dos homens nem na ideia que eles façam</w:t>
      </w:r>
    </w:p>
    <w:p w14:paraId="049E2A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da verdade eterna ou da eterna justiça,</w:t>
      </w:r>
    </w:p>
    <w:p w14:paraId="42D3D9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nas transformações operadas no modo de produção e troca;</w:t>
      </w:r>
    </w:p>
    <w:p w14:paraId="5443B2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devem ser procuradas não na filosofia, mas na economia da época de que se trata.” </w:t>
      </w:r>
    </w:p>
    <w:p w14:paraId="4430BC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gente, as revoluções incluindo as revoluções burguesas</w:t>
      </w:r>
    </w:p>
    <w:p w14:paraId="1CBB23A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foram feitas da maneira como os próprios liberais descrevem. </w:t>
      </w:r>
    </w:p>
    <w:p w14:paraId="5254AD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liberais dizem que as pessoas começam a demandar mais liberdade, </w:t>
      </w:r>
    </w:p>
    <w:p w14:paraId="158228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isso impulsionou a revolução. </w:t>
      </w:r>
    </w:p>
    <w:p w14:paraId="3D6200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As revoluções acontecem quando o nosso modo de produzir</w:t>
      </w:r>
    </w:p>
    <w:p w14:paraId="73C780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reproduzir a vida se transforma. </w:t>
      </w:r>
    </w:p>
    <w:p w14:paraId="479543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 a revolução tem uma base material, tem um substrato material. </w:t>
      </w:r>
    </w:p>
    <w:p w14:paraId="445D00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não surge na cabeça de alguém e depois ela é aplicada a realidade</w:t>
      </w:r>
    </w:p>
    <w:p w14:paraId="3EF170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isso é impossível, isso vai contra as leis da natureza. </w:t>
      </w:r>
    </w:p>
    <w:p w14:paraId="4F6A612B" w14:textId="1D21FED8" w:rsidR="008A41B5" w:rsidRDefault="008A41B5" w:rsidP="00B27ABB">
      <w:pPr>
        <w:jc w:val="both"/>
        <w:rPr>
          <w:ins w:id="73" w:author="Diane Falcão" w:date="2022-12-08T08:01:00Z"/>
          <w:lang w:val="pt-BR"/>
        </w:rPr>
      </w:pPr>
      <w:r w:rsidRPr="004B2244">
        <w:rPr>
          <w:lang w:val="pt-BR"/>
        </w:rPr>
        <w:t>E isso é o que a gente chama de idealismo.</w:t>
      </w:r>
      <w:del w:id="74" w:author="Diane Falcão" w:date="2022-12-08T07:43:00Z">
        <w:r w:rsidRPr="004B2244" w:rsidDel="0016723A">
          <w:rPr>
            <w:lang w:val="pt-BR"/>
          </w:rPr>
          <w:delText xml:space="preserve"> </w:delText>
        </w:r>
      </w:del>
    </w:p>
    <w:p w14:paraId="3C3A782A" w14:textId="59A3C244" w:rsidR="004725A3" w:rsidRDefault="004725A3" w:rsidP="00B27ABB">
      <w:pPr>
        <w:jc w:val="both"/>
        <w:rPr>
          <w:ins w:id="75" w:author="Diane Falcão" w:date="2022-12-08T08:01:00Z"/>
          <w:lang w:val="pt-BR"/>
        </w:rPr>
      </w:pPr>
    </w:p>
    <w:p w14:paraId="7A609386" w14:textId="77777777" w:rsidR="004725A3" w:rsidRPr="004B2244" w:rsidRDefault="004725A3" w:rsidP="00B27ABB">
      <w:pPr>
        <w:jc w:val="both"/>
        <w:rPr>
          <w:ins w:id="76" w:author="Diane Falcão" w:date="2022-12-08T07:43:00Z"/>
          <w:lang w:val="pt-BR"/>
        </w:rPr>
      </w:pPr>
    </w:p>
    <w:p w14:paraId="4657F369" w14:textId="7196B4D7" w:rsidR="0016723A" w:rsidRPr="004B2244" w:rsidRDefault="004725A3">
      <w:pPr>
        <w:pStyle w:val="Estilo1"/>
        <w:rPr>
          <w:lang w:val="pt-BR"/>
        </w:rPr>
        <w:pPrChange w:id="77" w:author="Diane Falcão" w:date="2022-12-08T08:01:00Z">
          <w:pPr>
            <w:jc w:val="both"/>
          </w:pPr>
        </w:pPrChange>
      </w:pPr>
      <w:ins w:id="78" w:author="Diane Falcão" w:date="2022-12-08T08:01:00Z">
        <w:r>
          <w:rPr>
            <w:lang w:val="pt-BR"/>
          </w:rPr>
          <w:t>03</w:t>
        </w:r>
      </w:ins>
      <w:ins w:id="79" w:author="Diane Falcão" w:date="2022-12-08T08:05:00Z">
        <w:r w:rsidR="001A7DC8">
          <w:rPr>
            <w:lang w:val="pt-BR"/>
          </w:rPr>
          <w:t xml:space="preserve"> – Crítica da Economia Política</w:t>
        </w:r>
      </w:ins>
    </w:p>
    <w:p w14:paraId="3F1E86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Comunismo, o Marxismo surge como uma oposição em uma crítica ao idealismo </w:t>
      </w:r>
    </w:p>
    <w:p w14:paraId="110CCC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ao utopismo, show? </w:t>
      </w:r>
    </w:p>
    <w:p w14:paraId="330FFC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lá, prestem atenção nessa última situação aqui do Engels: </w:t>
      </w:r>
    </w:p>
    <w:p w14:paraId="07665F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“devem ser procuradas não na filosofia, mas na economia”. </w:t>
      </w:r>
    </w:p>
    <w:p w14:paraId="7D6F1C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disso que a gente vai falar agora: A Crítica da economia. </w:t>
      </w:r>
    </w:p>
    <w:p w14:paraId="2AA8D8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uma coisa que eu preciso que vocês prestem atenção é o seguinte: </w:t>
      </w:r>
    </w:p>
    <w:p w14:paraId="2A78F7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que eu expliquei primeiro pelo pilar filosófico? </w:t>
      </w:r>
    </w:p>
    <w:p w14:paraId="7DAAB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nos dá o método. </w:t>
      </w:r>
    </w:p>
    <w:p w14:paraId="196EBC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Marx e Engels analisam tudo daqui para frente a partir desse método. </w:t>
      </w:r>
    </w:p>
    <w:p w14:paraId="484D93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Sempre o prisma é o materialismo histórico-dialético. </w:t>
      </w:r>
    </w:p>
    <w:p w14:paraId="632D35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método é aplicado à realidade para compreender a realidade. </w:t>
      </w:r>
    </w:p>
    <w:p w14:paraId="586202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agora a gente vai para o Pilar econômico do Marxismo. </w:t>
      </w:r>
    </w:p>
    <w:p w14:paraId="4301A9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que o Marx foi exilado na França e ele conhece o Engels lá? Então, o Engels lê os textos do Marx e ele faz uma crítica aos textos do Marx. Ele fala: “Marx, tá faltando uma dimensão econômica nas suas análises.” </w:t>
      </w:r>
    </w:p>
    <w:p w14:paraId="31D4C1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o Marx, ele se enfurnar numa biblioteca </w:t>
      </w:r>
    </w:p>
    <w:p w14:paraId="4A05BC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ele lê os escritos dos economistas ingleses, </w:t>
      </w:r>
    </w:p>
    <w:p w14:paraId="590CA4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esses dois que estão aí na tela: Adam Smith e o David Ricardo. </w:t>
      </w:r>
    </w:p>
    <w:p w14:paraId="5510AC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eu preciso fazer um esclarecimento aqui: </w:t>
      </w:r>
    </w:p>
    <w:p w14:paraId="7BB2D1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Vocês tão vendo que eu tô empregando o termo economia política? </w:t>
      </w:r>
    </w:p>
    <w:p w14:paraId="162371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época, o termo economia política era dominante</w:t>
      </w:r>
    </w:p>
    <w:p w14:paraId="68B9D1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se tinha clareza de que economia e política eram indissociáveis. </w:t>
      </w:r>
    </w:p>
    <w:p w14:paraId="3BA8A7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economia burguesa foi se tornando dominante, </w:t>
      </w:r>
    </w:p>
    <w:p w14:paraId="50308E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eles deixaram de lado político para dar uma pretensa neutralidade para economia. “Não, não. Economia não se relaciona com política. Economia é economia.</w:t>
      </w:r>
    </w:p>
    <w:p w14:paraId="71E46D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Economia é de exatas, a gente faz um estudo da realidade de maneira neutra.” </w:t>
      </w:r>
    </w:p>
    <w:p w14:paraId="634C85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para os marxistas, até hoje a expressão utilizada é Economia política, tá? Marxista não desassocia a economia de política nunca.</w:t>
      </w:r>
    </w:p>
    <w:p w14:paraId="09A3DB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Inclusive, eu até coloquei aqui, ó. </w:t>
      </w:r>
    </w:p>
    <w:p w14:paraId="6E1A65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quem não sabe, a obra máxima do Marx que é “O Capital”, “Das Kapital”, </w:t>
      </w:r>
    </w:p>
    <w:p w14:paraId="05AAD6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tá escrito aqui: “crítica da economia política”, </w:t>
      </w:r>
    </w:p>
    <w:p w14:paraId="05FBE0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“O Capital. Crítica da economia política”, é o subtítulo. </w:t>
      </w:r>
    </w:p>
    <w:p w14:paraId="2AD50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economia Marxista se desenvolve a partir</w:t>
      </w:r>
    </w:p>
    <w:p w14:paraId="4A7F1BF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 uma crítica da economia política dos economistas burgueses. </w:t>
      </w:r>
    </w:p>
    <w:p w14:paraId="09605F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há quem diga, só para deixar isso claro para vocês, </w:t>
      </w:r>
    </w:p>
    <w:p w14:paraId="513B53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há quem diga que não existe uma economia Marxista, </w:t>
      </w:r>
    </w:p>
    <w:p w14:paraId="6C0A34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a economia marxista é a crítica à economia burguesa, </w:t>
      </w:r>
    </w:p>
    <w:p w14:paraId="5E7A49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vocês vão ver controvérsia a respeito disso. </w:t>
      </w:r>
    </w:p>
    <w:p w14:paraId="146E41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para avisar que isso existe. </w:t>
      </w:r>
    </w:p>
    <w:p w14:paraId="64CAE1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que consiste a crítica da economia política do Marx? </w:t>
      </w:r>
    </w:p>
    <w:p w14:paraId="56328D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Basicamente, numa análise do capitalismo. </w:t>
      </w:r>
    </w:p>
    <w:p w14:paraId="6C69A1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viveu numa época na qual capitalismo já era dominante. </w:t>
      </w:r>
    </w:p>
    <w:p w14:paraId="2B6DA5A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que, o que é capitalismo, gente? O que é capitalismo? </w:t>
      </w:r>
    </w:p>
    <w:p w14:paraId="2878A5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eu vou falar para vocês, esse trecho de Crítica da economia política</w:t>
      </w:r>
    </w:p>
    <w:p w14:paraId="377B856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vai ser um trecho que eu vou vacinar vocês com um vocabulário necessário</w:t>
      </w:r>
    </w:p>
    <w:p w14:paraId="18BA75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compreender a Crítica da economia política, tá? </w:t>
      </w:r>
    </w:p>
    <w:p w14:paraId="4445EC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a gente vai fazer uma espécie de glossário porque é necessário, tá? Entender de verdade saber descrever o que significa esses termos. </w:t>
      </w:r>
    </w:p>
    <w:p w14:paraId="49975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vou falar assim, só com a câmera, e depois a gente vai recapitular. </w:t>
      </w:r>
    </w:p>
    <w:p w14:paraId="4E24C0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fiquem tranquilos. </w:t>
      </w:r>
    </w:p>
    <w:p w14:paraId="730CC3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o capitalismo? O capitalismo é um Modo de produção, Modo de produção. </w:t>
      </w:r>
    </w:p>
    <w:p w14:paraId="4BBDFF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um Modo de produção? Modo de produção é o resultado das interações</w:t>
      </w:r>
    </w:p>
    <w:p w14:paraId="5311FD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entre forças produtivas e relações de produção. </w:t>
      </w:r>
    </w:p>
    <w:p w14:paraId="742D5B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são forças produtivas e relações de produção? Forças produtivas são</w:t>
      </w:r>
    </w:p>
    <w:p w14:paraId="0B1C93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os humanos atuam sobre a natureza. </w:t>
      </w:r>
    </w:p>
    <w:p w14:paraId="62561F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Relações de produção são como os humanos atuam uns sobre os outros. </w:t>
      </w:r>
    </w:p>
    <w:p w14:paraId="1D13C9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nós temos uma atuação sobre a natureza e uma atuação um sobre os outros. A interação dessas duas atuações resulta no modo de produção, beleza? </w:t>
      </w:r>
    </w:p>
    <w:p w14:paraId="1B3082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Aspecto número 1: Quais são as forças produtivas capitalistas? </w:t>
      </w:r>
    </w:p>
    <w:p w14:paraId="2F0687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forças produtivas capitalistas são o emprego da indústria, do maquinário, </w:t>
      </w:r>
    </w:p>
    <w:p w14:paraId="28919E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 automação de matrizes energéticas e principalmente, principalmente a divisão do trabalho, divisão do trabalho. </w:t>
      </w:r>
    </w:p>
    <w:p w14:paraId="7585C2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nosso trabalho é fragmentado, </w:t>
      </w:r>
    </w:p>
    <w:p w14:paraId="278CA3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ele é dividido em pequenas partes especializadas. </w:t>
      </w:r>
    </w:p>
    <w:p w14:paraId="595DD3F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nossa força produtiva capitalista não é só máquina, </w:t>
      </w:r>
    </w:p>
    <w:p w14:paraId="7F9874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como nós dividimos esse trabalho. </w:t>
      </w:r>
    </w:p>
    <w:p w14:paraId="16A91D1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as relações de produção? Nós falamos das forças produtivas </w:t>
      </w:r>
    </w:p>
    <w:p w14:paraId="70CD09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agora temos relações de produção. </w:t>
      </w:r>
    </w:p>
    <w:p w14:paraId="04E850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relações de produção capitalistas são baseadas</w:t>
      </w:r>
    </w:p>
    <w:p w14:paraId="5F72F0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na exploração do trabalho do Proletário pela Burguesia, tá? </w:t>
      </w:r>
    </w:p>
    <w:p w14:paraId="578AAD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da relação de produção capitalista é a exploração. </w:t>
      </w:r>
    </w:p>
    <w:p w14:paraId="7E3480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A gente vai explicar como se explora mais para frente. </w:t>
      </w:r>
    </w:p>
    <w:p w14:paraId="3F23A4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antes de qualquer coisa, essa o coração se baseia numa divisão de classes. </w:t>
      </w:r>
    </w:p>
    <w:p w14:paraId="557C55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classes? Classe, gente, é uma divisão social do trabalho. </w:t>
      </w:r>
    </w:p>
    <w:p w14:paraId="1DF06F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Existem sociedades sem classes? Sim. Em sociedade sem classes </w:t>
      </w:r>
    </w:p>
    <w:p w14:paraId="2BFEA3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todo mundo tem que trabalhar, todo mundo usufruir dos frutos do trabalho </w:t>
      </w:r>
    </w:p>
    <w:p w14:paraId="62C6F8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trabalho é dividido por habilidade ou aptidão. </w:t>
      </w:r>
    </w:p>
    <w:p w14:paraId="0625CF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tipo de divisão, a gente chama de divisão natural. </w:t>
      </w:r>
    </w:p>
    <w:p w14:paraId="739B17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sociedades com classe, a divisão não é natural, ela é social. </w:t>
      </w:r>
    </w:p>
    <w:p w14:paraId="1FF386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que isso quer dizer? Imagina que você trabalha numa fábrica. </w:t>
      </w:r>
    </w:p>
    <w:p w14:paraId="5C6A45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dono da fábrica não tá menos apto a trabalhar na fábrica do que você. </w:t>
      </w:r>
    </w:p>
    <w:p w14:paraId="73E85452" w14:textId="314ED792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por </w:t>
      </w:r>
      <w:del w:id="80" w:author="Diane Falcão" w:date="2023-01-26T02:37:00Z">
        <w:r w:rsidRPr="004B2244" w:rsidDel="00D83F26">
          <w:rPr>
            <w:lang w:val="pt-BR"/>
          </w:rPr>
          <w:delText>que que</w:delText>
        </w:r>
      </w:del>
      <w:ins w:id="81" w:author="Diane Falcão" w:date="2023-01-26T02:37:00Z">
        <w:r w:rsidR="00D83F26">
          <w:rPr>
            <w:lang w:val="pt-BR"/>
          </w:rPr>
          <w:t>que</w:t>
        </w:r>
      </w:ins>
      <w:r w:rsidRPr="004B2244">
        <w:rPr>
          <w:lang w:val="pt-BR"/>
        </w:rPr>
        <w:t xml:space="preserve"> você trabalha na fábrica e ele não? </w:t>
      </w:r>
    </w:p>
    <w:p w14:paraId="32F7C2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Sendo que ele tem as mesmas aptidões que você. </w:t>
      </w:r>
    </w:p>
    <w:p w14:paraId="65DA6F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ele faz parte de outra classe. </w:t>
      </w:r>
    </w:p>
    <w:p w14:paraId="07FC80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determina a classe é qual posição você ocupa na cadeia produtiva. </w:t>
      </w:r>
    </w:p>
    <w:p w14:paraId="7CE0FB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no capitalismo, essas classes se resumem em cada vez mais em burgueses. </w:t>
      </w:r>
    </w:p>
    <w:p w14:paraId="5E0A62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Ou seja, a classe que não trabalha e detém os meios de produção, </w:t>
      </w:r>
    </w:p>
    <w:p w14:paraId="4F6737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proletariado, a classe que trabalha e não detém nada </w:t>
      </w:r>
    </w:p>
    <w:p w14:paraId="45C8B0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não ser a sua força de trabalho. </w:t>
      </w:r>
    </w:p>
    <w:p w14:paraId="3F1E21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divide essas classes não é aptidão, não é habilidade,</w:t>
      </w:r>
    </w:p>
    <w:p w14:paraId="01FFAE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vocação, é social. </w:t>
      </w:r>
    </w:p>
    <w:p w14:paraId="48D3D3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Pois bem, outra característica das relações de produção. </w:t>
      </w:r>
    </w:p>
    <w:p w14:paraId="01630D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temos classes e uma dessas classes detém os meios de produção, </w:t>
      </w:r>
    </w:p>
    <w:p w14:paraId="500A30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ou seja, esses meios de produção são Propriedade privada. </w:t>
      </w:r>
    </w:p>
    <w:p w14:paraId="31EC18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das características centrais do capitalismo é a Propriedade privada. </w:t>
      </w:r>
    </w:p>
    <w:p w14:paraId="497E3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propriedade privada? Existe uma definição clássica</w:t>
      </w:r>
    </w:p>
    <w:p w14:paraId="0A52C2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dos próprios economistas burgueses: Propriedade privada é</w:t>
      </w:r>
    </w:p>
    <w:p w14:paraId="240862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livre disposição da força de trabalho de outrem. </w:t>
      </w:r>
    </w:p>
    <w:p w14:paraId="70B6D6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Quando a gente está falando de Propriedade privada, </w:t>
      </w:r>
    </w:p>
    <w:p w14:paraId="313CF5F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está falando de Propriedade privada dos meios de produção. </w:t>
      </w:r>
    </w:p>
    <w:p w14:paraId="0AB442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que Propriedade privada, só Propriedade privada </w:t>
      </w:r>
    </w:p>
    <w:p w14:paraId="4064E6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virou sinônimo de Propriedade privada dos Meios de produção? </w:t>
      </w:r>
    </w:p>
    <w:p w14:paraId="79E113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a Propriedade privada dos Meios de produção foi </w:t>
      </w:r>
    </w:p>
    <w:p w14:paraId="4AB0BD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primeira forma de Propriedade privada. </w:t>
      </w:r>
    </w:p>
    <w:p w14:paraId="797184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na época do Marx, do Smith, do Ricardo falar em Propriedade privada era falar de Propriedade privada dos Meios de produção. </w:t>
      </w:r>
    </w:p>
    <w:p w14:paraId="130491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Voltando à definição: Propriedade privada é</w:t>
      </w:r>
    </w:p>
    <w:p w14:paraId="314122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livre disposição da força de trabalho de outrem. </w:t>
      </w:r>
    </w:p>
    <w:p w14:paraId="2ADF89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dou um exemplo: lembra que Modo de produção é</w:t>
      </w:r>
    </w:p>
    <w:p w14:paraId="5CA60F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interação entre força produtiva e relação de produção? </w:t>
      </w:r>
    </w:p>
    <w:p w14:paraId="69A7C3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 outros Modos de produção? Sim. </w:t>
      </w:r>
    </w:p>
    <w:p w14:paraId="640848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tivemos, por exemplo, o modo de produção feudal. </w:t>
      </w:r>
    </w:p>
    <w:p w14:paraId="2CD841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tivemos, por exemplo, o Modo de produção escravista. </w:t>
      </w:r>
    </w:p>
    <w:p w14:paraId="7F45734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exemplo, no modo de produção escravista. </w:t>
      </w:r>
    </w:p>
    <w:p w14:paraId="266380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a propriedade privada no modo de produção escravista? </w:t>
      </w:r>
    </w:p>
    <w:p w14:paraId="52417F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escravo. Lembra que propriedade privada é</w:t>
      </w:r>
    </w:p>
    <w:p w14:paraId="35BABA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livre disposição da força de trabalho de outrem? </w:t>
      </w:r>
    </w:p>
    <w:p w14:paraId="578E9F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 dono do escravo dispõe da força de trabalho de outrem? </w:t>
      </w:r>
    </w:p>
    <w:p w14:paraId="159231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Sendo dono da pessoa. O trabalho de outra pessoa é</w:t>
      </w:r>
    </w:p>
    <w:p w14:paraId="2483FB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livremente disponível para o senhor de escravos. </w:t>
      </w:r>
    </w:p>
    <w:p w14:paraId="764187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pessoa é Propriedade privada desse senhor. </w:t>
      </w:r>
    </w:p>
    <w:p w14:paraId="4AF9B7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isso funciona no capitalismo? As pessoas não são propriedade do capitalista, só que o capitalista é dono dos meios de produção. </w:t>
      </w:r>
    </w:p>
    <w:p w14:paraId="68F1ADD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meios de produção, ou seja, o que é necessário para execução do trabalho é retirado da mão dos trabalhadores, e os capitalistas controlam</w:t>
      </w:r>
    </w:p>
    <w:p w14:paraId="1AA806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força produtiva dos trabalhadores através do trabalho assalariado. </w:t>
      </w:r>
    </w:p>
    <w:p w14:paraId="3B100E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trabalhadores são forçados a vender a sua força de trabalho para trabalhar nos meios de produção que foram retirados das mãos deles. </w:t>
      </w:r>
    </w:p>
    <w:p w14:paraId="71F94B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como esse capitalista consegue tirar</w:t>
      </w:r>
    </w:p>
    <w:p w14:paraId="03C0B1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esses meios de produção da mão dos trabalhadores? </w:t>
      </w:r>
    </w:p>
    <w:p w14:paraId="1271BF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ele detém uma coisa chamada capital. </w:t>
      </w:r>
    </w:p>
    <w:p w14:paraId="30DF47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capital? Capital pode ser resumido com algumas frases simples: </w:t>
      </w:r>
    </w:p>
    <w:p w14:paraId="00D20C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“capital é valor que gera valor”; “recurso que gera recursos”; </w:t>
      </w:r>
    </w:p>
    <w:p w14:paraId="153223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“riqueza que gera riqueza capital”. </w:t>
      </w:r>
    </w:p>
    <w:p w14:paraId="3F8526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Capital é dinheiro? Não. Mas, capital pode ser dinheiro? Sim. </w:t>
      </w:r>
    </w:p>
    <w:p w14:paraId="722D3E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eu quero dizer é que eles não são sinônimos. </w:t>
      </w:r>
    </w:p>
    <w:p w14:paraId="4CCA52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você tem na sua carteira agora não é capital, tá? </w:t>
      </w:r>
    </w:p>
    <w:p w14:paraId="08CFE3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Capital é um recurso que pode ser em forma de dinheiro que é</w:t>
      </w:r>
    </w:p>
    <w:p w14:paraId="2A59202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utilizado na aquisição dos Meios de produção. </w:t>
      </w:r>
    </w:p>
    <w:p w14:paraId="3833CE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Fábrica, máquina, terra, energia, matéria-prima e força de trabalho. </w:t>
      </w:r>
    </w:p>
    <w:p w14:paraId="3692D0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vez que esses meios são adquiridos eles se tornam parte do capital. </w:t>
      </w:r>
    </w:p>
    <w:p w14:paraId="396688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fábrica, a máquina, a energia, a matéria-prima faz parte do capital, tá? Por isso que capital não é só o dinheiro. </w:t>
      </w:r>
    </w:p>
    <w:p w14:paraId="2D8757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em suma, relações de produção capitalistas se baseiam </w:t>
      </w:r>
    </w:p>
    <w:p w14:paraId="3C32A5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divisão de classe, uma classe detém os meios de produção e não trabalha, </w:t>
      </w:r>
    </w:p>
    <w:p w14:paraId="7DF3C2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outra detém apenas a sua força de trabalho e vende a sua força de trabalho. </w:t>
      </w:r>
    </w:p>
    <w:p w14:paraId="0B8C2B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nos leva a última característica das relações de produção: </w:t>
      </w:r>
    </w:p>
    <w:p w14:paraId="1B77DF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mercadorização das relações sociais. </w:t>
      </w:r>
    </w:p>
    <w:p w14:paraId="60C762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a mercadoria é centro das relações sociais. </w:t>
      </w:r>
    </w:p>
    <w:p w14:paraId="5C23A9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 a gente não produz a nossa existência, </w:t>
      </w:r>
    </w:p>
    <w:p w14:paraId="5F2D60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compra a nossa existência. </w:t>
      </w:r>
    </w:p>
    <w:p w14:paraId="6ACC3D93" w14:textId="597776F8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produz a </w:t>
      </w:r>
      <w:del w:id="82" w:author="Diane Falcão" w:date="2022-12-08T07:51:00Z">
        <w:r w:rsidRPr="004B2244" w:rsidDel="005A47F0">
          <w:rPr>
            <w:lang w:val="pt-BR"/>
          </w:rPr>
          <w:delText>a</w:delText>
        </w:r>
      </w:del>
      <w:del w:id="83" w:author="Diane Falcão" w:date="2023-01-26T02:28:00Z">
        <w:r w:rsidRPr="004B2244" w:rsidDel="008D01A5">
          <w:rPr>
            <w:lang w:val="pt-BR"/>
          </w:rPr>
          <w:delText xml:space="preserve"> </w:delText>
        </w:r>
      </w:del>
      <w:r w:rsidRPr="004B2244">
        <w:rPr>
          <w:lang w:val="pt-BR"/>
        </w:rPr>
        <w:t xml:space="preserve">sua comida, você compra sua comida. </w:t>
      </w:r>
    </w:p>
    <w:p w14:paraId="38632D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costura sua roupa, você compra sua roupa. </w:t>
      </w:r>
    </w:p>
    <w:p w14:paraId="4FE220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constrói sua casa, você compra sua casa. </w:t>
      </w:r>
    </w:p>
    <w:p w14:paraId="311597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você vende também a sua força de trabalho, </w:t>
      </w:r>
    </w:p>
    <w:p w14:paraId="245C82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sua força de trabalho se tornam a mercadoria. </w:t>
      </w:r>
    </w:p>
    <w:p w14:paraId="0C16D9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Mas, o que é mercadoria? Mercadoria é algo que é produzido </w:t>
      </w:r>
    </w:p>
    <w:p w14:paraId="63B5CB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consumo de outra pessoa e para ser trocado no mercado. </w:t>
      </w:r>
    </w:p>
    <w:p w14:paraId="505477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elemento da mercadoria merece mais atenção. </w:t>
      </w:r>
    </w:p>
    <w:p w14:paraId="537881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Porque, novamente, como a mercadoria é o centro de todas</w:t>
      </w:r>
    </w:p>
    <w:p w14:paraId="510441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relações sociais do Capitalismo, ela precisa ser compreendida. </w:t>
      </w:r>
    </w:p>
    <w:p w14:paraId="2B4756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Antes disso, vamos recapitular tudo. </w:t>
      </w:r>
    </w:p>
    <w:p w14:paraId="6AC917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lá, vocabulário: </w:t>
      </w:r>
    </w:p>
    <w:p w14:paraId="3F895C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Modo de produção: interação entre forças produtivas e relações de produção. </w:t>
      </w:r>
    </w:p>
    <w:p w14:paraId="139C48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capitalismo é um modo de produção. </w:t>
      </w:r>
    </w:p>
    <w:p w14:paraId="6DA71B91" w14:textId="3DCF15CB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Forças produtivas: como os humanos atuam sobre a </w:t>
      </w:r>
      <w:del w:id="84" w:author="Diane Falcão" w:date="2022-12-08T07:51:00Z">
        <w:r w:rsidRPr="004B2244" w:rsidDel="005A47F0">
          <w:rPr>
            <w:lang w:val="pt-BR"/>
          </w:rPr>
          <w:delText>natureaz</w:delText>
        </w:r>
      </w:del>
      <w:ins w:id="85" w:author="Diane Falcão" w:date="2022-12-08T07:51:00Z">
        <w:r w:rsidR="005A47F0" w:rsidRPr="004B2244">
          <w:rPr>
            <w:lang w:val="pt-BR"/>
          </w:rPr>
          <w:t>natureza</w:t>
        </w:r>
      </w:ins>
      <w:r w:rsidRPr="004B2244">
        <w:rPr>
          <w:lang w:val="pt-BR"/>
        </w:rPr>
        <w:t xml:space="preserve">. </w:t>
      </w:r>
    </w:p>
    <w:p w14:paraId="3ED977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Relações de produção: como os humanos atuam uns sobre os outros. </w:t>
      </w:r>
    </w:p>
    <w:p w14:paraId="37CDEE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O que é Classe: divisão social do trabalho, (em oposição a divisão natural do trabalho), posição que se ocupa no processo produtivo. </w:t>
      </w:r>
    </w:p>
    <w:p w14:paraId="7231DE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pelo quanto de trabalho você ganha? Não. </w:t>
      </w:r>
    </w:p>
    <w:p w14:paraId="7E21AD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você ganha salário, você é trabalhador, tá? </w:t>
      </w:r>
    </w:p>
    <w:p w14:paraId="6D0670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você ganha salário, você é proletário. </w:t>
      </w:r>
    </w:p>
    <w:p w14:paraId="2B1BC8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“Ah, mas meu salário é 100 mil”, você é proletário. </w:t>
      </w:r>
    </w:p>
    <w:p w14:paraId="63E5B6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por divisão social do trabalho. </w:t>
      </w:r>
    </w:p>
    <w:p w14:paraId="7E8E74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por onde você está no processo produtivo. </w:t>
      </w:r>
    </w:p>
    <w:p w14:paraId="3A218A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faz isso ficar tão confuso é que a gente usa hoje em dia essa terminologia “Classe A”, “Classe B”, “Classe C”. </w:t>
      </w:r>
    </w:p>
    <w:p w14:paraId="33D0AB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determina a classe para o Marxismo é </w:t>
      </w:r>
    </w:p>
    <w:p w14:paraId="675F1C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posição que você ocupa no processo produtivo, tá bom? </w:t>
      </w:r>
    </w:p>
    <w:p w14:paraId="46D155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Propriedade privada: livre disposição do trabalho de outrem. </w:t>
      </w:r>
    </w:p>
    <w:p w14:paraId="67C3AD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Lembrando que nós estamos falando da propriedade privada dos Meios de produção. Não é a sua casa, não é o seu Corsa, não é o seu chinelo. </w:t>
      </w:r>
    </w:p>
    <w:p w14:paraId="58ED22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Meios de produção: o que é necessário para execução do trabalho. </w:t>
      </w:r>
    </w:p>
    <w:p w14:paraId="1C489F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Fábrica, matéria-prima, energia. </w:t>
      </w:r>
    </w:p>
    <w:p w14:paraId="291C34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Capital: valor que gera valor, recurso que gera recurso, riqueza que gera riqueza. </w:t>
      </w:r>
    </w:p>
    <w:p w14:paraId="3A12A4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Mercadoria: algo produzido para ser consumido por outro, </w:t>
      </w:r>
    </w:p>
    <w:p w14:paraId="784F59E4" w14:textId="2E3C20DD" w:rsidR="008A41B5" w:rsidRDefault="008A41B5" w:rsidP="00B27ABB">
      <w:pPr>
        <w:jc w:val="both"/>
        <w:rPr>
          <w:ins w:id="86" w:author="Diane Falcão" w:date="2022-12-08T08:02:00Z"/>
          <w:lang w:val="pt-BR"/>
        </w:rPr>
      </w:pPr>
      <w:r w:rsidRPr="004B2244">
        <w:rPr>
          <w:lang w:val="pt-BR"/>
        </w:rPr>
        <w:t>para ser vendido no mercado, show?</w:t>
      </w:r>
      <w:del w:id="87" w:author="Diane Falcão" w:date="2022-12-08T07:45:00Z">
        <w:r w:rsidRPr="004B2244" w:rsidDel="00A21AEA">
          <w:rPr>
            <w:lang w:val="pt-BR"/>
          </w:rPr>
          <w:delText xml:space="preserve"> </w:delText>
        </w:r>
      </w:del>
    </w:p>
    <w:p w14:paraId="53C57A74" w14:textId="363886FC" w:rsidR="00256A1B" w:rsidRDefault="00256A1B" w:rsidP="00B27ABB">
      <w:pPr>
        <w:jc w:val="both"/>
        <w:rPr>
          <w:ins w:id="88" w:author="Diane Falcão" w:date="2022-12-08T08:02:00Z"/>
          <w:lang w:val="pt-BR"/>
        </w:rPr>
      </w:pPr>
    </w:p>
    <w:p w14:paraId="319F51C2" w14:textId="77777777" w:rsidR="00256A1B" w:rsidRPr="004B2244" w:rsidRDefault="00256A1B" w:rsidP="00B27ABB">
      <w:pPr>
        <w:jc w:val="both"/>
        <w:rPr>
          <w:ins w:id="89" w:author="Diane Falcão" w:date="2022-12-08T07:45:00Z"/>
          <w:lang w:val="pt-BR"/>
        </w:rPr>
      </w:pPr>
    </w:p>
    <w:p w14:paraId="160572B6" w14:textId="53BBEDD9" w:rsidR="00A21AEA" w:rsidRPr="004B2244" w:rsidRDefault="00256A1B">
      <w:pPr>
        <w:pStyle w:val="Estilo1"/>
        <w:rPr>
          <w:lang w:val="pt-BR"/>
        </w:rPr>
        <w:pPrChange w:id="90" w:author="Diane Falcão" w:date="2022-12-08T08:02:00Z">
          <w:pPr>
            <w:jc w:val="both"/>
          </w:pPr>
        </w:pPrChange>
      </w:pPr>
      <w:ins w:id="91" w:author="Diane Falcão" w:date="2022-12-08T08:02:00Z">
        <w:r>
          <w:rPr>
            <w:lang w:val="pt-BR"/>
          </w:rPr>
          <w:t>04</w:t>
        </w:r>
      </w:ins>
      <w:ins w:id="92" w:author="Diane Falcão" w:date="2022-12-08T08:06:00Z">
        <w:r w:rsidR="00983735">
          <w:rPr>
            <w:lang w:val="pt-BR"/>
          </w:rPr>
          <w:t xml:space="preserve"> – Valor, Mais Valia e Socialismo Científico</w:t>
        </w:r>
      </w:ins>
    </w:p>
    <w:p w14:paraId="173868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lá, vamos para uma categoria que é difícil, </w:t>
      </w:r>
    </w:p>
    <w:p w14:paraId="6A10CD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imprescindível para se compreender a Crítica da economia política do Marx.</w:t>
      </w:r>
    </w:p>
    <w:p w14:paraId="219D43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a gente falou que a mercadoria é centro das relações sociais? </w:t>
      </w:r>
    </w:p>
    <w:p w14:paraId="2924C0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mercadoria, ela tem uma coisa chamada Valor. </w:t>
      </w:r>
    </w:p>
    <w:p w14:paraId="01E95B2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pergunta que tem que ser respondida é: qual é o Valor? Como esse Valor é determinado? </w:t>
      </w:r>
    </w:p>
    <w:p w14:paraId="705A3D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eu vou começar com uma citação que me fez entender</w:t>
      </w:r>
    </w:p>
    <w:p w14:paraId="50F39E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de uma vez por todas, tá? </w:t>
      </w:r>
    </w:p>
    <w:p w14:paraId="2D14508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Mas, eu vou começar com a citação, </w:t>
      </w:r>
    </w:p>
    <w:p w14:paraId="7F61C4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depois a gente vai descrever o Valor, e não contrário. </w:t>
      </w:r>
    </w:p>
    <w:p w14:paraId="64C5C9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“…quando digo que um quarter (é uma medida de trigo) se troca por ferro </w:t>
      </w:r>
    </w:p>
    <w:p w14:paraId="12D7AA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numa determinada proporção ou que o valor de um quarter de trigo</w:t>
      </w:r>
    </w:p>
    <w:p w14:paraId="76BB6F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expressa numa determinada quantidade de ferro, </w:t>
      </w:r>
    </w:p>
    <w:p w14:paraId="0FBA64A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digo que o valor do trigo ou seu equivalente em ferro são iguais </w:t>
      </w:r>
    </w:p>
    <w:p w14:paraId="7CB511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uma terceira coisa, que não é trigo nem ferro, pois suponho que ambos </w:t>
      </w:r>
    </w:p>
    <w:p w14:paraId="496EF3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exprimem a mesma grandeza sob duas formas distintas. </w:t>
      </w:r>
    </w:p>
    <w:p w14:paraId="407BFA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Portanto, cada um desses dois objetos, tanto o trigo como o ferro, </w:t>
      </w:r>
    </w:p>
    <w:p w14:paraId="6F42084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deve poder reduzir-se independentemente um do outro, àquela terceira coisa, </w:t>
      </w:r>
    </w:p>
    <w:p w14:paraId="534545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a medida comum de ambos”. </w:t>
      </w:r>
    </w:p>
    <w:p w14:paraId="238307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nunca mais esqueci essa citação. </w:t>
      </w:r>
    </w:p>
    <w:p w14:paraId="74C0F0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Quando uma quantidade de trigo é igual uma quantidade de ferro, </w:t>
      </w:r>
    </w:p>
    <w:p w14:paraId="28D5AF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significa que uma igual ao outro,</w:t>
      </w:r>
    </w:p>
    <w:p w14:paraId="28ABDA0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que os dois são iguais a uma terceira coisa. </w:t>
      </w:r>
    </w:p>
    <w:p w14:paraId="63D921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terceira coisa é o Valor. Vamos lá, Valor. </w:t>
      </w:r>
    </w:p>
    <w:p w14:paraId="1BF48F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O Valor Talvez seja uma das categorias mais difíceis da Economia política, inclusive reconhecida pelo próprio Marx. </w:t>
      </w:r>
    </w:p>
    <w:p w14:paraId="10218E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diz na introdução do O Capital que o primeiro capítulo é o mais difícil que é o que ele descreve o Valor, inclusive. </w:t>
      </w:r>
    </w:p>
    <w:p w14:paraId="726243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Nós temos mercadorias na sociedade, nós compramos nossas coisas.</w:t>
      </w:r>
    </w:p>
    <w:p w14:paraId="3ED451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mercadorias têm Valor. </w:t>
      </w:r>
    </w:p>
    <w:p w14:paraId="723679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para vocês olharem em volta </w:t>
      </w:r>
    </w:p>
    <w:p w14:paraId="2EDC2C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pensarem em quem fez o que vocês têm? </w:t>
      </w:r>
    </w:p>
    <w:p w14:paraId="4FAF79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Todos os objetos que vocês têm, todos, sem exceção, tem uma substância comum. Sabe qual é a substância comum de tudo que vocês têm? Trabalho. </w:t>
      </w:r>
    </w:p>
    <w:p w14:paraId="19E587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trabalho, gente, é uma substância social. </w:t>
      </w:r>
    </w:p>
    <w:p w14:paraId="159BD7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 mercadoria tem uma quantidade de trabalho cristalizado nela. </w:t>
      </w:r>
    </w:p>
    <w:p w14:paraId="16A44C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é preço? Não, não. Valor é preço, chat? Não. </w:t>
      </w:r>
    </w:p>
    <w:p w14:paraId="3804D9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Todas as vezes que você acha que você não tá entendendo o que é Valor, certifique-se de que você não tá confundindo com preço, tá? </w:t>
      </w:r>
    </w:p>
    <w:p w14:paraId="2D1E5E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lá, o que determina o valor de uma mercadoria? </w:t>
      </w:r>
    </w:p>
    <w:p w14:paraId="011CC4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trabalho socialmente necessário para confecção dessa mercadoria. </w:t>
      </w:r>
    </w:p>
    <w:p w14:paraId="4799CE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tem mais valor, gente, um copo ou um carro? Carro. </w:t>
      </w:r>
    </w:p>
    <w:p w14:paraId="72A29B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quê? Porque a quantidade de trabalho necessário para fazer</w:t>
      </w:r>
    </w:p>
    <w:p w14:paraId="633D1B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carro é muito maior. Fazer um carro da muito mais trabalho para fazer do que um copo. </w:t>
      </w:r>
    </w:p>
    <w:p w14:paraId="3A63D4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Logo, o carro tem um valor muito superior ao do copo. </w:t>
      </w:r>
    </w:p>
    <w:p w14:paraId="22D317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quer dizer que se eu tiver uma fábrica de copo </w:t>
      </w:r>
    </w:p>
    <w:p w14:paraId="17434C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eu demorar o tempo que demora para fazer um carro para fazer esse copo, significa que o copo vai valer muito? Não, tá? Não. Pelo amor de Deus, não. </w:t>
      </w:r>
    </w:p>
    <w:p w14:paraId="0BD177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valor é determinado pela quantidade de trabalho socialmente necessário. </w:t>
      </w:r>
    </w:p>
    <w:p w14:paraId="7DE4A5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critério social é imprescindível. </w:t>
      </w:r>
    </w:p>
    <w:p w14:paraId="47A495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valor é determinado a partir da quantidade de trabalho num certo estado social e determinadas condições de produção de uma sociedade inteira. </w:t>
      </w:r>
    </w:p>
    <w:p w14:paraId="100AA5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com quanto trabalho uma sociedade inteira consegue produzir um copo, </w:t>
      </w:r>
    </w:p>
    <w:p w14:paraId="037576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não como você, indivíduo, consegue produzir o copo, beleza? </w:t>
      </w:r>
    </w:p>
    <w:p w14:paraId="4C522D2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preço? Então, se valor não é preço, o que é preço? </w:t>
      </w:r>
    </w:p>
    <w:p w14:paraId="079A3B6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preço é a expressão em dinheiro do valor, expressão em dinheiro.</w:t>
      </w:r>
    </w:p>
    <w:p w14:paraId="42E4E3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preço costuma gravitar em torno do valor. </w:t>
      </w:r>
    </w:p>
    <w:p w14:paraId="62027C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preço que gravita em torno do valor, o Adam Smith, o Adam Smith, </w:t>
      </w:r>
    </w:p>
    <w:p w14:paraId="146BE0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o Marx, chamava de preço central. </w:t>
      </w:r>
    </w:p>
    <w:p w14:paraId="099AE5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vez que uma mercadoria é produzida por trabalho </w:t>
      </w:r>
    </w:p>
    <w:p w14:paraId="1670681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ela vai ser vendida no mercado. Ela tende a se aproximar do seu valor. </w:t>
      </w:r>
    </w:p>
    <w:p w14:paraId="7156CF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não é preço, valor é uma propriedade da mercadoria, </w:t>
      </w:r>
    </w:p>
    <w:p w14:paraId="2A60F0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é determinado pela quantidade socialmente necessária de trabalho. </w:t>
      </w:r>
    </w:p>
    <w:p w14:paraId="63FCFE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Pois bem, lembra que a gente falou que a mercadoria </w:t>
      </w:r>
    </w:p>
    <w:p w14:paraId="7BCE7B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centro de todas as relações sociais? </w:t>
      </w:r>
    </w:p>
    <w:p w14:paraId="3B57B2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a nossa força de trabalho também é mercadoria. </w:t>
      </w:r>
    </w:p>
    <w:p w14:paraId="2E68CE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vende a nossa força de trabalho a preço de mercado. </w:t>
      </w:r>
    </w:p>
    <w:p w14:paraId="05D11A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a nossa força de trabalho é mercadoria </w:t>
      </w:r>
    </w:p>
    <w:p w14:paraId="41ECF7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é uma propriedade da mercadoria. </w:t>
      </w:r>
    </w:p>
    <w:p w14:paraId="3AD1F1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Qual que é o valor da nossa força de trabalho? </w:t>
      </w:r>
    </w:p>
    <w:p w14:paraId="23176D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da nossa força de trabalho é determinado</w:t>
      </w:r>
    </w:p>
    <w:p w14:paraId="54CE0C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pelo trabalho socialmente necessário também. </w:t>
      </w:r>
    </w:p>
    <w:p w14:paraId="7FBE6D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Só que de outra forma, o valor da sua força de trabalho é determinado a partir do valor de tudo que te reproduz. </w:t>
      </w:r>
    </w:p>
    <w:p w14:paraId="476AC7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valor de tudo que você precisa para existir. </w:t>
      </w:r>
    </w:p>
    <w:p w14:paraId="6679CD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Comida, roupa, casa, aquecimento, etc.</w:t>
      </w:r>
    </w:p>
    <w:p w14:paraId="69D50D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Tudo isso que você consome para existir </w:t>
      </w:r>
    </w:p>
    <w:p w14:paraId="2D7FD0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trabalho socialmente necessário para produzi-lo. </w:t>
      </w:r>
    </w:p>
    <w:p w14:paraId="1B7B67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da sua força de trabalho é</w:t>
      </w:r>
    </w:p>
    <w:p w14:paraId="6835D7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soma dos valores de tudo que você precisa para existir. </w:t>
      </w:r>
    </w:p>
    <w:p w14:paraId="74A67D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E, no Capitalismo, principalmente, com mão de obra extremamente desqualificada. Esse Valor da força de trabalho se aproxima muito do mínimo para você existir. Então, quando você vende a sua força de trabalho no mercado de trabalho, </w:t>
      </w:r>
    </w:p>
    <w:p w14:paraId="322926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isso que a gente chama de mercado de trabalho, </w:t>
      </w:r>
    </w:p>
    <w:p w14:paraId="6FB929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está a vendendo pelo seu valor, </w:t>
      </w:r>
    </w:p>
    <w:p w14:paraId="2D76D6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da sua força de trabalho é determinado a partir do que você precisa consumir para existir. </w:t>
      </w:r>
    </w:p>
    <w:p w14:paraId="430329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vocês conseguem auferir isso na realidade, gente. </w:t>
      </w:r>
    </w:p>
    <w:p w14:paraId="6B688DA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seu salário sendo pago para você comprar o mínimo para você existir, só. </w:t>
      </w:r>
    </w:p>
    <w:p w14:paraId="250FC9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que isso tudo é muito importante?</w:t>
      </w:r>
    </w:p>
    <w:p w14:paraId="69A9F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entender o que é valor faz com que a gente compreenda</w:t>
      </w:r>
    </w:p>
    <w:p w14:paraId="37CBD1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maior descoberta da economia política marxista, que é a mais-valia.</w:t>
      </w:r>
    </w:p>
    <w:p w14:paraId="2129B0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 entender valor, a gente não entende mais-valia;</w:t>
      </w:r>
    </w:p>
    <w:p w14:paraId="576D67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 entender mais-valia, a gente não entende capitalismo.</w:t>
      </w:r>
    </w:p>
    <w:p w14:paraId="1B3004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“Mais-valia” pode ser “mais-valor”, também.</w:t>
      </w:r>
    </w:p>
    <w:p w14:paraId="1C1F53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Entendem? Para entender mais-valor, a gente precisa entender valor.</w:t>
      </w:r>
    </w:p>
    <w:p w14:paraId="78C7D0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segundo Engels, a descoberta da mais-valia</w:t>
      </w:r>
    </w:p>
    <w:p w14:paraId="24A30D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descoberta da mesma magnitude da teoria evolutiva de Darwin. Por quê?</w:t>
      </w:r>
    </w:p>
    <w:p w14:paraId="1E55B2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ela consegue expor, deixar nu, o mecanismo interno de exploração.</w:t>
      </w:r>
    </w:p>
    <w:p w14:paraId="58AA5B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a gente fala de exploração no capitalismo, gente, não é um juízo de valor.</w:t>
      </w:r>
    </w:p>
    <w:p w14:paraId="1A8FE8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está descrevendo o mecanismo do capitalismo.</w:t>
      </w:r>
    </w:p>
    <w:p w14:paraId="1DCD4B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Falar de exploração no capitalismo não é juízo, é descritivo.</w:t>
      </w:r>
    </w:p>
    <w:p w14:paraId="67C996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só se compreende ao compreender valor e mais-valia.</w:t>
      </w:r>
    </w:p>
    <w:p w14:paraId="3BA90D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de novo, o que determina o valor de uma mercadoria</w:t>
      </w:r>
    </w:p>
    <w:p w14:paraId="5F7137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o trabalho socialmente necessário vertido nessa mercadoria.</w:t>
      </w:r>
    </w:p>
    <w:p w14:paraId="156E81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Quem executa esse trabalho?</w:t>
      </w:r>
    </w:p>
    <w:p w14:paraId="4B5DCB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o trabalhador, não é o burguês. O burguês não trabalha, quem trabalha é o trabalhador.</w:t>
      </w:r>
    </w:p>
    <w:p w14:paraId="6856A8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ao trabalhar e criar esse valor, em troca, o trabalhador recebe salário.</w:t>
      </w:r>
    </w:p>
    <w:p w14:paraId="5F9A87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o salário do trabalhador é equivalente ao valor da força de trabalho dele,</w:t>
      </w:r>
    </w:p>
    <w:p w14:paraId="463DBA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não ao valor que ele criou ao trabalhar!</w:t>
      </w:r>
    </w:p>
    <w:p w14:paraId="49279F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enquanto o trabalhador está trabalhando, ele cria valor, cria valor, cria valor,</w:t>
      </w:r>
    </w:p>
    <w:p w14:paraId="101DFE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ele recebe o equivalente ao valor da força de trabalho dele na forma do salário.</w:t>
      </w:r>
    </w:p>
    <w:p w14:paraId="69B01C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o que ele cria não tem conexão com o que ele recebe.</w:t>
      </w:r>
    </w:p>
    <w:p w14:paraId="243850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ele recebe tem conexão com que ele precisa para viver.</w:t>
      </w:r>
    </w:p>
    <w:p w14:paraId="1F72B1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Imagina o seguinte: se você tem uma jornada de 8 horas diárias de trabalho</w:t>
      </w:r>
    </w:p>
    <w:p w14:paraId="0E09B8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em 4 horas você produz o valor equivalente ao seu salário,</w:t>
      </w:r>
    </w:p>
    <w:p w14:paraId="2602C5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outras quatro horas você trabalhou de graça.</w:t>
      </w:r>
    </w:p>
    <w:p w14:paraId="53642C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trabalho de graça a gente chama de trabalho suplementar.</w:t>
      </w:r>
    </w:p>
    <w:p w14:paraId="451EEA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gerado nesse período suplementar é apropriado pelo burguês na forma da mais-valia,</w:t>
      </w:r>
    </w:p>
    <w:p w14:paraId="4E0431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mais-valor.</w:t>
      </w:r>
    </w:p>
    <w:p w14:paraId="11EB24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é o mecanismo pelo qual o burguês lucra.</w:t>
      </w:r>
    </w:p>
    <w:p w14:paraId="04F5AC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 nós temos três tipos de mais-valia: absoluta, relativa e extraordinária.</w:t>
      </w:r>
    </w:p>
    <w:p w14:paraId="5FEF96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absoluta se expande conforme as horas de trabalho se expandem.</w:t>
      </w:r>
    </w:p>
    <w:p w14:paraId="056FE0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o que eu falei? Você precisa de 4 horas diárias para gerar o valor do seu salário,</w:t>
      </w:r>
    </w:p>
    <w:p w14:paraId="301719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sua jornada é de 8.</w:t>
      </w:r>
    </w:p>
    <w:p w14:paraId="012B20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repente, a jornada aumenta para 10, sem mudança de salário. Você gerou mais mais-valia.</w:t>
      </w:r>
    </w:p>
    <w:p w14:paraId="6E95A2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Mais-valia absoluta: aumentou a jornada de trabalho, aumentou o lucro do patrão.</w:t>
      </w:r>
    </w:p>
    <w:p w14:paraId="7D7A71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relativa é: imagina que você trabalha 8 horas por dia,</w:t>
      </w:r>
    </w:p>
    <w:p w14:paraId="5D6353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a fábrica ficou mais otimizada.</w:t>
      </w:r>
    </w:p>
    <w:p w14:paraId="468A9D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Em vez de produzir x cadeiras, você produz, no mesmo intervalo de tempo, 2x cadeiras.</w:t>
      </w:r>
    </w:p>
    <w:p w14:paraId="4EBD8318" w14:textId="26C10145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</w:t>
      </w:r>
      <w:ins w:id="93" w:author="Diane Falcão" w:date="2022-12-08T07:52:00Z">
        <w:r w:rsidR="00BD6583">
          <w:rPr>
            <w:lang w:val="pt-BR"/>
          </w:rPr>
          <w:t>‘</w:t>
        </w:r>
      </w:ins>
      <w:r w:rsidRPr="004B2244">
        <w:rPr>
          <w:lang w:val="pt-BR"/>
        </w:rPr>
        <w:t>cê recebe o mesmo salário.</w:t>
      </w:r>
    </w:p>
    <w:p w14:paraId="575B1A3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aumentou a extração do valor de maneira relativa;</w:t>
      </w:r>
    </w:p>
    <w:p w14:paraId="5D08A7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tempo de trabalho é o mesmo, mas você produz muito mais.</w:t>
      </w:r>
    </w:p>
    <w:p w14:paraId="301E74E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mais-valia extraordinária tem relação com a produção dos mesmos objetos,</w:t>
      </w:r>
    </w:p>
    <w:p w14:paraId="1B76B0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das mesmas mercadorias, em outras indústrias. </w:t>
      </w:r>
    </w:p>
    <w:p w14:paraId="335A69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exemplo: se tem várias indústrias que produzem cadeira,</w:t>
      </w:r>
    </w:p>
    <w:p w14:paraId="2E88D7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uma delas descobre um jeito de produzir bem mais rápido, quando essa cadeira for para o mercado,</w:t>
      </w:r>
    </w:p>
    <w:p w14:paraId="52C4C9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ela, por ser vendida por um preço parecido com as outras, vai ser mais lucrativa.</w:t>
      </w:r>
    </w:p>
    <w:p w14:paraId="62730C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mais-valia extraordinária é relativa à indústria como um todo,</w:t>
      </w:r>
    </w:p>
    <w:p w14:paraId="72A2B6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quando uma indústria descobre um jeito de baratear os seus custos.</w:t>
      </w:r>
    </w:p>
    <w:p w14:paraId="673F39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mais-valia tende a se equilibrar de duas maneiras:</w:t>
      </w:r>
    </w:p>
    <w:p w14:paraId="7F7C22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com as outras indústrias se otimizando também, ou com essa quebrando as outras e formando um monopólio.</w:t>
      </w:r>
    </w:p>
    <w:p w14:paraId="5851E6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questão é: o objetivo final de todo burguês é o aumento da extração de mais-valia. O aumento. O aumento.</w:t>
      </w:r>
    </w:p>
    <w:p w14:paraId="5902C1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não é um juízo moral.</w:t>
      </w:r>
    </w:p>
    <w:p w14:paraId="59BE02D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em momento algum faz juízo de valor.</w:t>
      </w:r>
    </w:p>
    <w:p w14:paraId="698076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não fala “é ruim”, “é bom”, “é feio”, “é bobo”, “é cara de mamão”.</w:t>
      </w:r>
    </w:p>
    <w:p w14:paraId="0053ED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falar que o objetivo de cada burguês é a busca pelo aumento da mais-valia é descritivo,</w:t>
      </w:r>
    </w:p>
    <w:p w14:paraId="2EDD9A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isso é auferível, a gente consegue verificar isso na realidade.</w:t>
      </w:r>
    </w:p>
    <w:p w14:paraId="0688F5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que é importante aqui?</w:t>
      </w:r>
    </w:p>
    <w:p w14:paraId="4F34AE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Ao extrair o lucro através da mais-valia, o burguês incorpora esse lucro de volta no capital dele.</w:t>
      </w:r>
    </w:p>
    <w:p w14:paraId="330CC0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se extrai a mais-valia,</w:t>
      </w:r>
    </w:p>
    <w:p w14:paraId="0B31DD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burguês reinveste na produção para aumentar a extração dessa mais-valia.</w:t>
      </w:r>
    </w:p>
    <w:p w14:paraId="13147C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aperfeiçoa cada vez mais essa extração num ciclo infinito e incessante.</w:t>
      </w:r>
    </w:p>
    <w:p w14:paraId="13E695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apresenta crises cíclicas desde que ele surgiu.</w:t>
      </w:r>
    </w:p>
    <w:p w14:paraId="10124A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na década de 70 do século XIX, o Engels fala em sete crises do capitalismo. Sete! No século XIX!</w:t>
      </w:r>
    </w:p>
    <w:p w14:paraId="28CEC8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quando o capitalismo era bem menor do que é hoje;</w:t>
      </w:r>
    </w:p>
    <w:p w14:paraId="1FF7ED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ele estava restrito a alguns países, só.</w:t>
      </w:r>
    </w:p>
    <w:p w14:paraId="05577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Bom, vamos amarrar isso tudo?</w:t>
      </w:r>
    </w:p>
    <w:p w14:paraId="07D7CF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crítica da economia política de Marx se concentra em analisar o capitalismo.</w:t>
      </w:r>
    </w:p>
    <w:p w14:paraId="7D3415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é um modo de produção baseado no emprego da grande indústria,</w:t>
      </w:r>
    </w:p>
    <w:p w14:paraId="521EC2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da divisão do trabalho, da sociedade de classes, da propriedade privada,</w:t>
      </w:r>
    </w:p>
    <w:p w14:paraId="011231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da mercadoria como centro de relações sociais na exploração e expansão constante do capital.</w:t>
      </w:r>
    </w:p>
    <w:p w14:paraId="3208FB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recapitular alguns conceitos, aqui. Agora, nós vimos valor e mais-valia.</w:t>
      </w:r>
    </w:p>
    <w:p w14:paraId="1DA985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Valor: é uma “propriedade da mercadoria”.</w:t>
      </w:r>
    </w:p>
    <w:p w14:paraId="0B6933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essa propriedade é “determinada pelo trabalho socialmente necessário”.</w:t>
      </w:r>
    </w:p>
    <w:p w14:paraId="5DF963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A mais-valia é o “valor gerado pelo trabalhador que é apropriado pelo burguês na forma de lucro”,</w:t>
      </w:r>
    </w:p>
    <w:p w14:paraId="43680C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que não retorna para o trabalhador.</w:t>
      </w:r>
    </w:p>
    <w:p w14:paraId="09B085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mais-valia pode ser: “absoluta”, quando se aumenta as horas de trabalho;</w:t>
      </w:r>
    </w:p>
    <w:p w14:paraId="53F53D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“relativa”, quando se aumenta a produtividade;</w:t>
      </w:r>
    </w:p>
    <w:p w14:paraId="025368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“extraordinária”, quando se aumenta a produtividade em relação a outras fábricas. Tá bom?</w:t>
      </w:r>
    </w:p>
    <w:p w14:paraId="54D83F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isso tudo é importante?</w:t>
      </w:r>
    </w:p>
    <w:p w14:paraId="07018D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não ia falar de comunismo? Por que a gente está falando tanto de capitalismo?</w:t>
      </w:r>
    </w:p>
    <w:p w14:paraId="618BE9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Compreender o modo de produção capitalista é necessário</w:t>
      </w:r>
    </w:p>
    <w:p w14:paraId="4F78C20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gente caminhar em direção a outro modo de produção,</w:t>
      </w:r>
    </w:p>
    <w:p w14:paraId="66B8A8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transformar nossas forças produtivas e as nossas relações de produção.</w:t>
      </w:r>
    </w:p>
    <w:p w14:paraId="551545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que a gente falou que o marxismo e comunismo são avessos a utopismos? À utopia, idealismo?</w:t>
      </w:r>
    </w:p>
    <w:p w14:paraId="2C186D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Toda análise marxista, toda, parte da realidade material.</w:t>
      </w:r>
    </w:p>
    <w:p w14:paraId="40217F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o objeto de estudo do Marx:</w:t>
      </w:r>
    </w:p>
    <w:p w14:paraId="602788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observar a realidade capitalista, a realidade em que ele estava vivendo.</w:t>
      </w:r>
    </w:p>
    <w:p w14:paraId="67B94531" w14:textId="416292DF" w:rsidR="008A41B5" w:rsidRPr="004B2244" w:rsidDel="00A21AEA" w:rsidRDefault="008A41B5" w:rsidP="00B27ABB">
      <w:pPr>
        <w:jc w:val="both"/>
        <w:rPr>
          <w:del w:id="94" w:author="Diane Falcão" w:date="2022-12-08T07:46:00Z"/>
          <w:lang w:val="pt-BR"/>
        </w:rPr>
      </w:pPr>
      <w:r w:rsidRPr="004B2244">
        <w:rPr>
          <w:lang w:val="pt-BR"/>
        </w:rPr>
        <w:t>Beleza? E aí, a gente entra no último pilar do marxismo,</w:t>
      </w:r>
    </w:p>
    <w:p w14:paraId="49A065A2" w14:textId="77777777" w:rsidR="008A41B5" w:rsidRPr="004B2244" w:rsidRDefault="008A41B5" w:rsidP="00B27ABB">
      <w:pPr>
        <w:jc w:val="both"/>
        <w:rPr>
          <w:lang w:val="pt-BR"/>
        </w:rPr>
      </w:pPr>
    </w:p>
    <w:p w14:paraId="2967C2DB" w14:textId="728FE63C" w:rsidR="008A41B5" w:rsidRDefault="008A41B5" w:rsidP="00B27ABB">
      <w:pPr>
        <w:jc w:val="both"/>
        <w:rPr>
          <w:ins w:id="95" w:author="Diane Falcão" w:date="2022-12-08T08:03:00Z"/>
          <w:lang w:val="pt-BR"/>
        </w:rPr>
      </w:pPr>
      <w:r w:rsidRPr="004B2244">
        <w:rPr>
          <w:lang w:val="pt-BR"/>
        </w:rPr>
        <w:t>que a gente chama de socialismo científico.</w:t>
      </w:r>
    </w:p>
    <w:p w14:paraId="158082A3" w14:textId="49CD651B" w:rsidR="00256A1B" w:rsidRDefault="00256A1B" w:rsidP="00B27ABB">
      <w:pPr>
        <w:jc w:val="both"/>
        <w:rPr>
          <w:ins w:id="96" w:author="Diane Falcão" w:date="2022-12-08T08:03:00Z"/>
          <w:lang w:val="pt-BR"/>
        </w:rPr>
      </w:pPr>
    </w:p>
    <w:p w14:paraId="67AC9B24" w14:textId="77777777" w:rsidR="00256A1B" w:rsidRPr="004B2244" w:rsidRDefault="00256A1B" w:rsidP="00B27ABB">
      <w:pPr>
        <w:jc w:val="both"/>
        <w:rPr>
          <w:ins w:id="97" w:author="Diane Falcão" w:date="2022-12-08T07:46:00Z"/>
          <w:lang w:val="pt-BR"/>
        </w:rPr>
      </w:pPr>
    </w:p>
    <w:p w14:paraId="5CE750FC" w14:textId="5E3E480E" w:rsidR="00A21AEA" w:rsidRPr="004B2244" w:rsidRDefault="00256A1B">
      <w:pPr>
        <w:pStyle w:val="Estilo1"/>
        <w:rPr>
          <w:lang w:val="pt-BR"/>
        </w:rPr>
        <w:pPrChange w:id="98" w:author="Diane Falcão" w:date="2022-12-08T08:03:00Z">
          <w:pPr>
            <w:jc w:val="both"/>
          </w:pPr>
        </w:pPrChange>
      </w:pPr>
      <w:ins w:id="99" w:author="Diane Falcão" w:date="2022-12-08T08:03:00Z">
        <w:r>
          <w:rPr>
            <w:lang w:val="pt-BR"/>
          </w:rPr>
          <w:t>05</w:t>
        </w:r>
      </w:ins>
      <w:ins w:id="100" w:author="Diane Falcão" w:date="2022-12-08T08:08:00Z">
        <w:r w:rsidR="00D93F89">
          <w:rPr>
            <w:lang w:val="pt-BR"/>
          </w:rPr>
          <w:t xml:space="preserve"> – </w:t>
        </w:r>
      </w:ins>
      <w:ins w:id="101" w:author="Diane Falcão" w:date="2022-12-08T08:09:00Z">
        <w:r w:rsidR="00F42321">
          <w:rPr>
            <w:lang w:val="pt-BR"/>
          </w:rPr>
          <w:t>Socialismo Científico</w:t>
        </w:r>
      </w:ins>
    </w:p>
    <w:p w14:paraId="0CAB1E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Agora que a gente tem uma análise básica (e põe básica nisso)</w:t>
      </w:r>
    </w:p>
    <w:p w14:paraId="1BC0F7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como funciona o capitalismo, e agora?</w:t>
      </w:r>
    </w:p>
    <w:p w14:paraId="54E393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já viu o capitalismo explora, joga a gente na pobreza.</w:t>
      </w:r>
    </w:p>
    <w:p w14:paraId="39AE24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a gente faz? </w:t>
      </w:r>
    </w:p>
    <w:p w14:paraId="68AD52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o capitalismo desenvolveu as nossas forças produtivas de maneira inédita.</w:t>
      </w:r>
    </w:p>
    <w:p w14:paraId="5C3EB3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trouxe uma produtividade para a humanidade que nunca tinha sido vista.</w:t>
      </w:r>
    </w:p>
    <w:p w14:paraId="6C8A41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que, ao mesmo tempo, ele arremessou uma quantidade imensa de pessoas na miséria,</w:t>
      </w:r>
    </w:p>
    <w:p w14:paraId="0EF240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margem da sociedade.</w:t>
      </w:r>
    </w:p>
    <w:p w14:paraId="7EABAA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 monte de gente se proletarizou, perdeu tudo o que tinha,</w:t>
      </w:r>
    </w:p>
    <w:p w14:paraId="1AA758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passou a vender sua força de trabalho em troca do mínimo para existir</w:t>
      </w:r>
    </w:p>
    <w:p w14:paraId="20EB3A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trabalhar em jornadas exaustivas de trabalho.</w:t>
      </w:r>
    </w:p>
    <w:p w14:paraId="7B1D15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como é que a gente aumenta para caramba a produtividade e ao mesmo tempo a pobreza?</w:t>
      </w:r>
    </w:p>
    <w:p w14:paraId="25CBC1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é que a gente aumenta a maquinaria e a automação, e as jornadas de trabalho ao mesmo tempo?</w:t>
      </w:r>
    </w:p>
    <w:p w14:paraId="14B805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é que tem cada vez mais automação e o trabalho nunca diminui?</w:t>
      </w:r>
    </w:p>
    <w:p w14:paraId="72A78F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São essas contradições que vão ser objeto da nossa próxima análise.</w:t>
      </w:r>
    </w:p>
    <w:p w14:paraId="212DAD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analisando o capitalismo,</w:t>
      </w:r>
    </w:p>
    <w:p w14:paraId="70758C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chegou à conclusão de que o capitalismo se baseia na exploração, correto?</w:t>
      </w:r>
    </w:p>
    <w:p w14:paraId="68980D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a primeira conclusão que a gente pode tirar é:</w:t>
      </w:r>
    </w:p>
    <w:p w14:paraId="2C3F70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existe exploradores e explorados, sempre foi assim?</w:t>
      </w:r>
    </w:p>
    <w:p w14:paraId="18C480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Sempre existiram exploradores e explorados, gente?</w:t>
      </w:r>
    </w:p>
    <w:p w14:paraId="4583C8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investigar isso.</w:t>
      </w:r>
    </w:p>
    <w:p w14:paraId="6BB2DA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já sabe, também, que o mecanismo de exploração se dá através da propriedade privada.</w:t>
      </w:r>
    </w:p>
    <w:p w14:paraId="4776B4E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Marx, através do método (o materialismo histórico-dialético),</w:t>
      </w:r>
    </w:p>
    <w:p w14:paraId="3005E0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observa que nem sempre houve propriedade privada.</w:t>
      </w:r>
    </w:p>
    <w:p w14:paraId="6C6F25A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 isso; ao longo da história houve diferentes formas de propriedade privada.</w:t>
      </w:r>
    </w:p>
    <w:p w14:paraId="7F0581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mesma coisa com classes sociais: nem sempre houve classes sociais e,</w:t>
      </w:r>
    </w:p>
    <w:p w14:paraId="11486D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ao longo da história, as classes sociais são muito diferentes.</w:t>
      </w:r>
    </w:p>
    <w:p w14:paraId="2290EE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a gente pode tirar dessa observação que o Marx faz?</w:t>
      </w:r>
    </w:p>
    <w:p w14:paraId="2D0F03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existência das classes e da propriedade privada</w:t>
      </w:r>
    </w:p>
    <w:p w14:paraId="340ED1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está ligada a uma determinada fase do desenvolvimento da produção.</w:t>
      </w:r>
    </w:p>
    <w:p w14:paraId="37809C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importante disso?</w:t>
      </w:r>
    </w:p>
    <w:p w14:paraId="5BF7AB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conclusão do Marx faz com que a gente consiga enxergar</w:t>
      </w:r>
    </w:p>
    <w:p w14:paraId="476818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essas organizações sociais, essas organizações humanas, não são indispensáveis.</w:t>
      </w:r>
    </w:p>
    <w:p w14:paraId="7F70CB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propriedade privada não é indispensável para a sociedade humana.</w:t>
      </w:r>
    </w:p>
    <w:p w14:paraId="254925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classes não são indispensáveis para a sociedade humana.</w:t>
      </w:r>
    </w:p>
    <w:p w14:paraId="0220B4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ideia de que sempre haverá patrões e empregados é falsa.</w:t>
      </w:r>
    </w:p>
    <w:p w14:paraId="3BB987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 isso; através da análise material do capitalismo,</w:t>
      </w:r>
    </w:p>
    <w:p w14:paraId="579D07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chega à conclusão de que a gente já tem recursos para marchar em direção a outra sociedade,</w:t>
      </w:r>
    </w:p>
    <w:p w14:paraId="3E41BD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outras relações sociais.</w:t>
      </w:r>
    </w:p>
    <w:p w14:paraId="7AFEC4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lá, uma citaçãozinha aqui do Marx para a gente debater,</w:t>
      </w:r>
    </w:p>
    <w:p w14:paraId="1AB27F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uma citação do Manifesto Comunista:</w:t>
      </w:r>
    </w:p>
    <w:p w14:paraId="4CD53E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“Uma epidemia, que em qualquer outra época teria parecido um paradoxo,</w:t>
      </w:r>
    </w:p>
    <w:p w14:paraId="2BCCEB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desaba sobre a sociedade — a epidemia da superprodução.</w:t>
      </w:r>
    </w:p>
    <w:p w14:paraId="6F7676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sistema burguês tornou-se demasiado estreito para conter as riquezas criadas em seu seio.”</w:t>
      </w:r>
    </w:p>
    <w:p w14:paraId="2EAC7E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o Marx está dizendo aqui?</w:t>
      </w:r>
    </w:p>
    <w:p w14:paraId="2A803C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Pela primeira vez na história, a sociedade humana teve o problema inverso do que ela vinha tendo.</w:t>
      </w:r>
    </w:p>
    <w:p w14:paraId="149F7F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Até então, a sociedade tinha um problema de falta de produção.</w:t>
      </w:r>
    </w:p>
    <w:p w14:paraId="45E59E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tinha um problema de escassez.</w:t>
      </w:r>
    </w:p>
    <w:p w14:paraId="14F4CF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modo de produção capitalista conseguiu trazer um problema novo: excesso de produção.</w:t>
      </w:r>
    </w:p>
    <w:p w14:paraId="0EB8CCD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só existe excesso de produção no capitalismo</w:t>
      </w:r>
    </w:p>
    <w:p w14:paraId="629826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conta das relações de produção capitalistas, que são ilógicas, são irracionais.</w:t>
      </w:r>
    </w:p>
    <w:p w14:paraId="020EE1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não produz para satisfazer nossas necessidades, ele produz para satisfazer o capital.</w:t>
      </w:r>
    </w:p>
    <w:p w14:paraId="0FE824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essa produção não vira capital, ela é descartada.</w:t>
      </w:r>
    </w:p>
    <w:p w14:paraId="57E002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as relações de produção no capitalismo tolhem a nossa capacidade produtiva.</w:t>
      </w:r>
    </w:p>
    <w:p w14:paraId="47C57F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é impedido de produzir mais e melhor por causa do capitalismo.</w:t>
      </w:r>
    </w:p>
    <w:p w14:paraId="7ECB1C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segundo Marx, as relações capitalistas estão obsoletas. Obsoletas.</w:t>
      </w:r>
    </w:p>
    <w:p w14:paraId="511D61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precisam ser transformadas.</w:t>
      </w:r>
    </w:p>
    <w:p w14:paraId="6F43BA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transformação é possível? Não só é possível como, segundo Marx, é altamente provável. Por quê?</w:t>
      </w:r>
    </w:p>
    <w:p w14:paraId="14514A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Conforme o capitalismo vai se desenvolvendo, ele gera as próprias contradições</w:t>
      </w:r>
    </w:p>
    <w:p w14:paraId="0DAE18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vão ser as responsáveis pela sua queda, de uma forma de outra.</w:t>
      </w:r>
    </w:p>
    <w:p w14:paraId="6ADD4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Ao expandir-se, o capitalismo gera proletários, </w:t>
      </w:r>
    </w:p>
    <w:p w14:paraId="46B35B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proletários, proletários, cada vez mais, cada vez mais, cada vez mais.</w:t>
      </w:r>
    </w:p>
    <w:p w14:paraId="69D8D2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classe que ele cria é a classe que o antagoniza.</w:t>
      </w:r>
    </w:p>
    <w:p w14:paraId="3E1B08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grande trunfo do marxismo foi perceber que não só existem classes,</w:t>
      </w:r>
    </w:p>
    <w:p w14:paraId="2E2D07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essas classes são irremediavelmente antagônicas.</w:t>
      </w:r>
    </w:p>
    <w:p w14:paraId="1091E6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nunca vão se harmonizar, porque elas têm interesses opostos.</w:t>
      </w:r>
    </w:p>
    <w:p w14:paraId="483E9CC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esse antagonismo entre as duas classes principais da sociedade capitalista,</w:t>
      </w:r>
    </w:p>
    <w:p w14:paraId="251069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nós damos o nome de luta de classes. Luta de classes.</w:t>
      </w:r>
    </w:p>
    <w:p w14:paraId="01A5DE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marxismo, toda e qualquer doutrina, todo e qualquer conjunto de princípios</w:t>
      </w:r>
    </w:p>
    <w:p w14:paraId="5349980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tente equilibrar as classes, harmonizar as classes, é utópico.</w:t>
      </w:r>
    </w:p>
    <w:p w14:paraId="495A0E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falacioso. É uma fachada.</w:t>
      </w:r>
    </w:p>
    <w:p w14:paraId="1ED9CE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Sempre a classe dominante estará acima da classe dominada. Sempre.</w:t>
      </w:r>
    </w:p>
    <w:p w14:paraId="24E461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Os utópicos, de que a gente falou anteriormente, não tinham perspectiva de classe nenhuma.</w:t>
      </w:r>
    </w:p>
    <w:p w14:paraId="688B60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queriam criar uma sociedade que harmonizasse toda a humanidade.</w:t>
      </w:r>
    </w:p>
    <w:p w14:paraId="460513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perspectiva de classes, e a perspectiva de que as classes são antagônicas,</w:t>
      </w:r>
    </w:p>
    <w:p w14:paraId="4BC1CB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são fundamentais para o que a gente chama de socialismo científico; que é como o Engels chama.</w:t>
      </w:r>
    </w:p>
    <w:p w14:paraId="64ABFA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termo surge em contraposição ao socialismo utópico.</w:t>
      </w:r>
    </w:p>
    <w:p w14:paraId="34C27F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isso é importante?</w:t>
      </w:r>
    </w:p>
    <w:p w14:paraId="24AF3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Segundo Marx, a luta de classes entre burguesia e proletariado</w:t>
      </w:r>
    </w:p>
    <w:p w14:paraId="713891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vai desembocar numa ruptura com o capitalismo.</w:t>
      </w:r>
    </w:p>
    <w:p w14:paraId="224430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importante no Marx é que não só ele identifica as classes</w:t>
      </w:r>
    </w:p>
    <w:p w14:paraId="2D02D04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ele dá o protagonismo revolucionário para a classe dominada.</w:t>
      </w:r>
    </w:p>
    <w:p w14:paraId="5FFD89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proletário se torna sujeito revolucionário.</w:t>
      </w:r>
    </w:p>
    <w:p w14:paraId="1C7F1C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proletário pertence à classe que irá conduzir a revolução, diferente dos utópicos.</w:t>
      </w:r>
    </w:p>
    <w:p w14:paraId="53761C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utópicos acreditavam que a classe trabalhadora era incapaz de conduzir qualquer mudança.</w:t>
      </w:r>
    </w:p>
    <w:p w14:paraId="75430D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a mudança teria que vir de cima para baixo.</w:t>
      </w:r>
    </w:p>
    <w:p w14:paraId="287236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diz: não, a mudança vai vir de baixo para cima.</w:t>
      </w:r>
    </w:p>
    <w:p w14:paraId="40A8FF0A" w14:textId="567C035D" w:rsidR="008A41B5" w:rsidRPr="004B2244" w:rsidRDefault="004546C3">
      <w:pPr>
        <w:pStyle w:val="Estilo1"/>
        <w:rPr>
          <w:lang w:val="pt-BR"/>
        </w:rPr>
        <w:pPrChange w:id="102" w:author="Diane Falcão" w:date="2022-12-08T08:07:00Z">
          <w:pPr>
            <w:jc w:val="both"/>
          </w:pPr>
        </w:pPrChange>
      </w:pPr>
      <w:ins w:id="103" w:author="Diane Falcão" w:date="2022-12-08T08:07:00Z">
        <w:r>
          <w:rPr>
            <w:lang w:val="pt-BR"/>
          </w:rPr>
          <w:t>0</w:t>
        </w:r>
      </w:ins>
      <w:ins w:id="104" w:author="Diane Falcão" w:date="2022-12-08T08:08:00Z">
        <w:r>
          <w:rPr>
            <w:lang w:val="pt-BR"/>
          </w:rPr>
          <w:t>6</w:t>
        </w:r>
        <w:r w:rsidR="00D93F89">
          <w:rPr>
            <w:lang w:val="pt-BR"/>
          </w:rPr>
          <w:t xml:space="preserve"> – Ditadura do Proletari</w:t>
        </w:r>
      </w:ins>
      <w:ins w:id="105" w:author="Diane Falcão" w:date="2022-12-08T08:09:00Z">
        <w:r w:rsidR="00D93F89">
          <w:rPr>
            <w:lang w:val="pt-BR"/>
          </w:rPr>
          <w:t>ado</w:t>
        </w:r>
      </w:ins>
    </w:p>
    <w:p w14:paraId="2E4CFB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de que forma essa ruptura vai ser conduzida?</w:t>
      </w:r>
    </w:p>
    <w:p w14:paraId="5A4DA1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classe proletária, tomando consciência de si, vai se organizar</w:t>
      </w:r>
    </w:p>
    <w:p w14:paraId="6F4614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tomar o poder do Estado e instituir uma coisa chamada ditadura do proletariado.</w:t>
      </w:r>
    </w:p>
    <w:p w14:paraId="6E965E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significa ditadura do proletariado?</w:t>
      </w:r>
    </w:p>
    <w:p w14:paraId="19B4CF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Marx, nós vivemos numa ditadura da burguesia.</w:t>
      </w:r>
    </w:p>
    <w:p w14:paraId="4880FB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não surge como um aparato que equilibra a sociedade.</w:t>
      </w:r>
    </w:p>
    <w:p w14:paraId="173F87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vão ver gente idealista, até hoje, falando que o Estado surge</w:t>
      </w:r>
    </w:p>
    <w:p w14:paraId="7B3278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amenizar os conflitos da sociedade. Não.</w:t>
      </w:r>
    </w:p>
    <w:p w14:paraId="5A4E89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Marx, o Estado é um aparato de violência específica de classes.</w:t>
      </w:r>
    </w:p>
    <w:p w14:paraId="11FEF9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surge para que a classe dominante mantenha a classe dominada no seu devido lugar,</w:t>
      </w:r>
    </w:p>
    <w:p w14:paraId="7DC7CD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através da violência.</w:t>
      </w:r>
    </w:p>
    <w:p w14:paraId="7520828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sociedade capitalista, quem detém o aparato estatal é a burguesia.</w:t>
      </w:r>
    </w:p>
    <w:p w14:paraId="7B3C23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instrumentalizado pela burguesia para manter a burguesia no poder. Beleza?</w:t>
      </w:r>
    </w:p>
    <w:p w14:paraId="4D3910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para o Marx, nós vivemos numa coisa chamada ditadura da burguesia.</w:t>
      </w:r>
    </w:p>
    <w:p w14:paraId="212AC9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tem capitalismo, tem ditadura da burguesia.</w:t>
      </w:r>
    </w:p>
    <w:p w14:paraId="016ECB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Ora, se o Estado é necessariamente um aparato de violência específica de classes,</w:t>
      </w:r>
    </w:p>
    <w:p w14:paraId="127D77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a classe trabalhadora tomar o Estado, ele não vai continuar sendo isso?</w:t>
      </w:r>
    </w:p>
    <w:p w14:paraId="725E17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Sim, exatamente. Só que essa pirâmide vai se inverter.</w:t>
      </w:r>
    </w:p>
    <w:p w14:paraId="1EB8A9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um aparato de violência específica de classes;</w:t>
      </w:r>
    </w:p>
    <w:p w14:paraId="2D48E9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a classe trabalhadora tomando o aparato estatal,</w:t>
      </w:r>
    </w:p>
    <w:p w14:paraId="612F0B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vai utilizar do aparato do Estado para, através da violência,</w:t>
      </w:r>
    </w:p>
    <w:p w14:paraId="64E0D8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erradicar a burguesia como classe.</w:t>
      </w:r>
    </w:p>
    <w:p w14:paraId="20EAE7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um aparato de violência específica de classes, e ele continuará o sendo.</w:t>
      </w:r>
    </w:p>
    <w:p w14:paraId="6EC89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Estado nas mãos da classe trabalhadora vai oprimir a burguesia até ela desaparecer,</w:t>
      </w:r>
    </w:p>
    <w:p w14:paraId="1FAC00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conforme as outras classes vão desaparecendo, o Estado se torna obsoleto.</w:t>
      </w:r>
    </w:p>
    <w:p w14:paraId="249FB65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Uma vez que não há mais classes para oprimir, o Estado não precisa mais existir,</w:t>
      </w:r>
    </w:p>
    <w:p w14:paraId="1E22E9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definha. Ele desaparece. Ele se torna inútil.</w:t>
      </w:r>
    </w:p>
    <w:p w14:paraId="3C608D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visão de transição do socialismo para o comunismo do Marx.</w:t>
      </w:r>
    </w:p>
    <w:p w14:paraId="5F2512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maneira como o Estado é extinto na visão marxista.</w:t>
      </w:r>
    </w:p>
    <w:p w14:paraId="2C42C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bem? Então, vamos voltar aqui.</w:t>
      </w:r>
    </w:p>
    <w:p w14:paraId="180F4D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“O socialismo científico: demonstra que a existência das classes</w:t>
      </w:r>
    </w:p>
    <w:p w14:paraId="1E161E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está ligada somente a determinadas fases do desenvolvimento da produção”.</w:t>
      </w:r>
    </w:p>
    <w:p w14:paraId="519FDA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já não existiram. Elas podem deixar de existir.</w:t>
      </w:r>
    </w:p>
    <w:p w14:paraId="7C99A5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a propriedade privada, a mesma coisa.</w:t>
      </w:r>
    </w:p>
    <w:p w14:paraId="2D6CB8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 luta de classes conduz, necessariamente, à ditadura do proletariado”,</w:t>
      </w:r>
    </w:p>
    <w:p w14:paraId="3EDC54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“essa ditadura nada mais é do que a transição à abolição de todas as classes,</w:t>
      </w:r>
    </w:p>
    <w:p w14:paraId="25B13D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uma sociedade sem classes”.</w:t>
      </w:r>
    </w:p>
    <w:p w14:paraId="1B8BFB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grande descoberta do Marx.</w:t>
      </w:r>
    </w:p>
    <w:p w14:paraId="644666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aqui, a gente tem de fazer uma pequena observação:</w:t>
      </w:r>
    </w:p>
    <w:p w14:paraId="7BC4A3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tenho usado os termos socialismo e comunismo,</w:t>
      </w:r>
    </w:p>
    <w:p w14:paraId="41B431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a gente precisa diferenciar uma coisa da outra.</w:t>
      </w:r>
    </w:p>
    <w:p w14:paraId="38DA66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primeiro; socialismo e comunismo</w:t>
      </w:r>
    </w:p>
    <w:p w14:paraId="2D9AB5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passam a ter o sentido que têm hoje depois da Revolução Russa.</w:t>
      </w:r>
    </w:p>
    <w:p w14:paraId="233020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socialismo é a etapa de transição para o comunismo.</w:t>
      </w:r>
    </w:p>
    <w:p w14:paraId="085B7D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socialismo, a classe trabalhadora vai estar no poder</w:t>
      </w:r>
    </w:p>
    <w:p w14:paraId="38EC8D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vai oprimir a burguesia até que as classes desapareçam.</w:t>
      </w:r>
    </w:p>
    <w:p w14:paraId="65EEC4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comunismo, as classes já não existem mais.</w:t>
      </w:r>
    </w:p>
    <w:p w14:paraId="13F999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usa esses termos.</w:t>
      </w:r>
    </w:p>
    <w:p w14:paraId="69835F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usa “primeira fase da sociedade comunista” e “fase superior da sociedade comunista”.</w:t>
      </w:r>
    </w:p>
    <w:p w14:paraId="6FE175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razão pela qual, depois da Revolução Russa, se troca os termos,</w:t>
      </w:r>
    </w:p>
    <w:p w14:paraId="377790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histórica, e ela tem razão de ser.</w:t>
      </w:r>
    </w:p>
    <w:p w14:paraId="00F122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faz sentido na época em que ela surgiu.</w:t>
      </w:r>
    </w:p>
    <w:p w14:paraId="3DC93C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saibam que, daqui para frente, eu vou usar “socialismo” como transição</w:t>
      </w:r>
    </w:p>
    <w:p w14:paraId="6C1BEF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“comunismo” como destino.</w:t>
      </w:r>
    </w:p>
    <w:p w14:paraId="06BF10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coisa; o Marx não determina as características específicas do socialismo.</w:t>
      </w:r>
    </w:p>
    <w:p w14:paraId="6AF787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era um materialista. Pra ele, qualquer previsão ou qualquer receita era idealismo.</w:t>
      </w:r>
    </w:p>
    <w:p w14:paraId="35213A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Toda sociedade deve partir de uma análise material. Real, tá? Não ideal.</w:t>
      </w:r>
    </w:p>
    <w:p w14:paraId="56CD62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pode cometer o mesmo erro que ele criticou nos utopistas.</w:t>
      </w:r>
    </w:p>
    <w:p w14:paraId="20418A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Marx só dá ideias gerais: socialismo é classe trabalhadora no poder,</w:t>
      </w:r>
    </w:p>
    <w:p w14:paraId="0D7A92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ditadura do proletariado e transição em direção a uma sociedade sem classes.</w:t>
      </w:r>
    </w:p>
    <w:p w14:paraId="325B45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isso que, todas as vezes que perguntam “quantas marcas de sabão em pó vai ter no socialismo?”,</w:t>
      </w:r>
    </w:p>
    <w:p w14:paraId="727E9E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o que a gente responder vai ser só especulação. Não tem como saber.</w:t>
      </w:r>
    </w:p>
    <w:p w14:paraId="7E9259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só vai saber os detalhes a partir da experiência.</w:t>
      </w:r>
    </w:p>
    <w:p w14:paraId="4F79CF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os soviéticos detalham muito mais o que é o socialismo. Por quê?</w:t>
      </w:r>
    </w:p>
    <w:p w14:paraId="0F1BF43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eles tiveram uma experiência socialista! O Marx não tinha.</w:t>
      </w:r>
    </w:p>
    <w:p w14:paraId="3E74D1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Logo, ele não ousou ficar prevendo o futuro para além do que ele sabia que era possível.</w:t>
      </w:r>
    </w:p>
    <w:p w14:paraId="228F33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sabia que era possível a classe trabalhadora tomar o aparato estatal;</w:t>
      </w:r>
    </w:p>
    <w:p w14:paraId="6AC4C56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sabia que era possível a classe trabalhadora usar o aparato estatal para oprimir a burguesia;</w:t>
      </w:r>
    </w:p>
    <w:p w14:paraId="19D4E0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sabia que era possível. E foi possível. E foi feito!</w:t>
      </w:r>
    </w:p>
    <w:p w14:paraId="16C496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isso foi feito a partir da análise material.</w:t>
      </w:r>
    </w:p>
    <w:p w14:paraId="0EBFF0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coisa; isso significa que, depois da revolução,</w:t>
      </w:r>
    </w:p>
    <w:p w14:paraId="7477D5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dia um do socialismo, todas as contratações vão embora?</w:t>
      </w:r>
    </w:p>
    <w:p w14:paraId="345890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Sumiu contradição. Morreu o capitalismo, morreu qualquer opositor, morreu tudo.</w:t>
      </w:r>
    </w:p>
    <w:p w14:paraId="44B68A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Citação do Marx:</w:t>
      </w:r>
    </w:p>
    <w:p w14:paraId="29F939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“Aquilo com que temos aqui a ver é com uma sociedade comunista,</w:t>
      </w:r>
    </w:p>
    <w:p w14:paraId="592232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como ela se desenvolveu a partir da sua própria base,</w:t>
      </w:r>
    </w:p>
    <w:p w14:paraId="100705A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mas, inversamente, tal como precisamente ela sai da sociedade capitalista;</w:t>
      </w:r>
    </w:p>
    <w:p w14:paraId="7871CE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[uma sociedade comunista], portanto, que, sob todos os aspectos</w:t>
      </w:r>
    </w:p>
    <w:p w14:paraId="410D2DF1" w14:textId="24F3F55F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— </w:t>
      </w:r>
      <w:del w:id="106" w:author="Diane Falcão" w:date="2022-12-08T07:52:00Z">
        <w:r w:rsidRPr="004B2244" w:rsidDel="00BD6583">
          <w:rPr>
            <w:lang w:val="pt-BR"/>
          </w:rPr>
          <w:delText>econômicos</w:delText>
        </w:r>
      </w:del>
      <w:ins w:id="107" w:author="Diane Falcão" w:date="2022-12-08T07:52:00Z">
        <w:r w:rsidR="00BD6583" w:rsidRPr="004B2244">
          <w:rPr>
            <w:lang w:val="pt-BR"/>
          </w:rPr>
          <w:t>Econômicos</w:t>
        </w:r>
      </w:ins>
      <w:r w:rsidRPr="004B2244">
        <w:rPr>
          <w:lang w:val="pt-BR"/>
        </w:rPr>
        <w:t>, de costumes, espirituais —,</w:t>
      </w:r>
    </w:p>
    <w:p w14:paraId="31A85E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ainda está carregada das marcas da velha sociedade, de cujo seio proveio”.</w:t>
      </w:r>
    </w:p>
    <w:p w14:paraId="2331C6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aqui, só lembrando:</w:t>
      </w:r>
    </w:p>
    <w:p w14:paraId="478D9B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nessa citação, o Marx está usando a palavra comunismo como a gente usa palavra socialismo hoje, tá?</w:t>
      </w:r>
    </w:p>
    <w:p w14:paraId="1E8A92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Aqui, o Marx está falando da primeira fase do comunismo.</w:t>
      </w:r>
    </w:p>
    <w:p w14:paraId="4530F8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isso eu tive de esclarecer o vocabulário, aqui.</w:t>
      </w:r>
    </w:p>
    <w:p w14:paraId="02AFE8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Qual é a questão aqui? Uma sociedade sai do ventre da outra, gente;</w:t>
      </w:r>
    </w:p>
    <w:p w14:paraId="31723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com isso carrega suas marcas de nascença.</w:t>
      </w:r>
    </w:p>
    <w:p w14:paraId="06D1EB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nós temos uma sociedade capitalista machista e nós passamos por uma revolução,</w:t>
      </w:r>
    </w:p>
    <w:p w14:paraId="3E42F5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nova vai continuar sendo machista. Essa contradição não vai desaparecer.</w:t>
      </w:r>
    </w:p>
    <w:p w14:paraId="29C265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 que a nova sociedade nos dá a possibilidade de superar o machismo,</w:t>
      </w:r>
    </w:p>
    <w:p w14:paraId="21B425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sendo que o capitalismo não dá.</w:t>
      </w:r>
    </w:p>
    <w:p w14:paraId="170C3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não dá a possibilidade de superação de várias contradições.</w:t>
      </w:r>
    </w:p>
    <w:p w14:paraId="4BC3E3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“Ah, mas e Cuba? Cuba não era misógina? Cuba não era homofóbica?”</w:t>
      </w:r>
    </w:p>
    <w:p w14:paraId="34FC2B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Cuba tinha saído de uma sociedade misógina e homofóbica.</w:t>
      </w:r>
    </w:p>
    <w:p w14:paraId="492A14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estranho seria se ela não fosse no dia um da revolução.</w:t>
      </w:r>
    </w:p>
    <w:p w14:paraId="6E63F3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não dá para a gente generalizar o socialismo, também,</w:t>
      </w:r>
    </w:p>
    <w:p w14:paraId="0B80E31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cada experiência socialista vai sair de uma experiência capitalista diferente;</w:t>
      </w:r>
    </w:p>
    <w:p w14:paraId="6A93E9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 suas particularidades e com suas contradições particulares. Tá bom? </w:t>
      </w:r>
    </w:p>
    <w:p w14:paraId="476A1E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Sobre o marxismo era isso.</w:t>
      </w:r>
    </w:p>
    <w:p w14:paraId="4D30DF15" w14:textId="5D3AB27C" w:rsidR="008A41B5" w:rsidRDefault="008A41B5" w:rsidP="00B27ABB">
      <w:pPr>
        <w:jc w:val="both"/>
        <w:rPr>
          <w:ins w:id="108" w:author="Diane Falcão" w:date="2022-12-08T08:04:00Z"/>
          <w:lang w:val="pt-BR"/>
        </w:rPr>
      </w:pPr>
      <w:r w:rsidRPr="004B2244">
        <w:rPr>
          <w:lang w:val="pt-BR"/>
        </w:rPr>
        <w:t>Nós temos: materialismo histórico-dialético, economia política, socialismo científico.</w:t>
      </w:r>
    </w:p>
    <w:p w14:paraId="2FDE39A2" w14:textId="77CBB487" w:rsidR="00753907" w:rsidRDefault="00753907" w:rsidP="00B27ABB">
      <w:pPr>
        <w:jc w:val="both"/>
        <w:rPr>
          <w:ins w:id="109" w:author="Diane Falcão" w:date="2022-12-08T08:04:00Z"/>
          <w:lang w:val="pt-BR"/>
        </w:rPr>
      </w:pPr>
    </w:p>
    <w:p w14:paraId="5CD9A709" w14:textId="77777777" w:rsidR="00753907" w:rsidRPr="004B2244" w:rsidRDefault="00753907" w:rsidP="00B27ABB">
      <w:pPr>
        <w:jc w:val="both"/>
        <w:rPr>
          <w:lang w:val="pt-BR"/>
        </w:rPr>
      </w:pPr>
    </w:p>
    <w:p w14:paraId="66EB0DEE" w14:textId="3A88EF6F" w:rsidR="008A41B5" w:rsidRPr="004B2244" w:rsidRDefault="004546C3">
      <w:pPr>
        <w:pStyle w:val="Estilo1"/>
        <w:rPr>
          <w:lang w:val="pt-BR"/>
        </w:rPr>
        <w:pPrChange w:id="110" w:author="Diane Falcão" w:date="2022-12-08T08:04:00Z">
          <w:pPr>
            <w:jc w:val="both"/>
          </w:pPr>
        </w:pPrChange>
      </w:pPr>
      <w:ins w:id="111" w:author="Diane Falcão" w:date="2022-12-08T08:08:00Z">
        <w:r>
          <w:rPr>
            <w:lang w:val="pt-BR"/>
          </w:rPr>
          <w:t>07</w:t>
        </w:r>
      </w:ins>
      <w:ins w:id="112" w:author="Diane Falcão" w:date="2022-12-08T08:09:00Z">
        <w:r w:rsidR="00F42321">
          <w:rPr>
            <w:lang w:val="pt-BR"/>
          </w:rPr>
          <w:t xml:space="preserve"> – Partido leninista e Guida de Leitura</w:t>
        </w:r>
      </w:ins>
    </w:p>
    <w:p w14:paraId="628253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Agora, a gente vai para a última parte básica que é necessária e imprescindível.</w:t>
      </w:r>
    </w:p>
    <w:p w14:paraId="3CC95E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vai falar do Lenin, agora.</w:t>
      </w:r>
    </w:p>
    <w:p w14:paraId="1435F6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Lenin.</w:t>
      </w:r>
    </w:p>
    <w:p w14:paraId="755052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Por que a gente está falando do Lenin?</w:t>
      </w:r>
    </w:p>
    <w:p w14:paraId="256B5A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essa altura, você já deve saber que a primeira revolução bem-sucedida</w:t>
      </w:r>
    </w:p>
    <w:p w14:paraId="22869D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caráter socialista foi a Revolução Russa de 1917.</w:t>
      </w:r>
    </w:p>
    <w:p w14:paraId="215BA2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Sobre a Revolução Russa, e sobre toda a experiência soviética,</w:t>
      </w:r>
    </w:p>
    <w:p w14:paraId="537052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precisaria fazer uma live separada.</w:t>
      </w:r>
    </w:p>
    <w:p w14:paraId="17274E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hoje a gente vai falar do líder máximo dessa revolução,</w:t>
      </w:r>
    </w:p>
    <w:p w14:paraId="59F03F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o Vladimir Ilyich Ulianov, ou Lenin.</w:t>
      </w:r>
    </w:p>
    <w:p w14:paraId="70BBB3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o Lenin é o maior marxista depois do Marx e do Engels.</w:t>
      </w:r>
    </w:p>
    <w:p w14:paraId="6BD45C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quem não sabe, o Lenin é um grande teórico.</w:t>
      </w:r>
    </w:p>
    <w:p w14:paraId="4CEF33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não só grande, ele é incontornável.</w:t>
      </w:r>
    </w:p>
    <w:p w14:paraId="0F86BC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Foi por causa do trabalho teórico do Lenin que a Revolução Russa foi possível.</w:t>
      </w:r>
    </w:p>
    <w:p w14:paraId="3EF318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o Lenin é tão importante? Porque o Lenin dá uma dimensão operacional para o marxismo,</w:t>
      </w:r>
    </w:p>
    <w:p w14:paraId="0EF3BC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desenvolve um método para a aplicação prática do marxismo.</w:t>
      </w:r>
    </w:p>
    <w:p w14:paraId="378358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tem vários elementos do que a gente chama hoje de leninismo, mas hoje eu só vou falar de um,</w:t>
      </w:r>
    </w:p>
    <w:p w14:paraId="44F595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talvez seja o central, que é o partido.</w:t>
      </w:r>
    </w:p>
    <w:p w14:paraId="1C6670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vamos lá, vamos falar do partido.</w:t>
      </w:r>
    </w:p>
    <w:p w14:paraId="20F789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Desde a época do Marx e do Engels já se sabia que era necessário organizar a classe.</w:t>
      </w:r>
    </w:p>
    <w:p w14:paraId="5358CA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o Lenin fez? Ele observou a realidade, assim como o Marx e o Engels faziam,</w:t>
      </w:r>
    </w:p>
    <w:p w14:paraId="1065BB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viu como a classe se organizava, e propôs uma nova forma de organização.</w:t>
      </w:r>
    </w:p>
    <w:p w14:paraId="29D142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nova forma de organização a gente vai chamar de partido leninista.</w:t>
      </w:r>
    </w:p>
    <w:p w14:paraId="5BF54F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a questão é o seguinte: quando a gente pensa em partido,</w:t>
      </w:r>
    </w:p>
    <w:p w14:paraId="6CF728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pensa em várias legendas, com siglas, que disputam as eleições parlamentares.</w:t>
      </w:r>
    </w:p>
    <w:p w14:paraId="60E167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Disputam o Congresso, disputam o Executivo.</w:t>
      </w:r>
    </w:p>
    <w:p w14:paraId="424763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adiantar uma coisa para vocês: partido leninista não é isso.</w:t>
      </w:r>
    </w:p>
    <w:p w14:paraId="47B69F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Inclusive, ele não tem a menor intenção de ganhar as eleições, tá?</w:t>
      </w:r>
    </w:p>
    <w:p w14:paraId="440C46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leninista não surge para ganhar eleições.</w:t>
      </w:r>
    </w:p>
    <w:p w14:paraId="25F920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o partido leninista?</w:t>
      </w:r>
    </w:p>
    <w:p w14:paraId="616DEC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Partido leninista é o destacamento organizado da classe operária.</w:t>
      </w:r>
    </w:p>
    <w:p w14:paraId="5123BC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dizia Lenin, frase dele:</w:t>
      </w:r>
    </w:p>
    <w:p w14:paraId="63140B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“O proletariado, na sua luta pelo poder, não tem outra arma senão a organização”.</w:t>
      </w:r>
    </w:p>
    <w:p w14:paraId="131B04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leninista, diferente dos partidos que disputam eleições,</w:t>
      </w:r>
    </w:p>
    <w:p w14:paraId="0E9033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organiza sobre uma base revolucionária.</w:t>
      </w:r>
    </w:p>
    <w:p w14:paraId="4D0CD6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ideia do partido é preparar e mobilizar a classe para a tomada do poder;</w:t>
      </w:r>
    </w:p>
    <w:p w14:paraId="008E02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de forma pacífica, mas de forma combativa.</w:t>
      </w:r>
    </w:p>
    <w:p w14:paraId="62FA61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tomada do poder precisa ser feita de maneira combativa,</w:t>
      </w:r>
    </w:p>
    <w:p w14:paraId="3A876A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a classe dominante não vai ceder o poder de maneira voluntária.</w:t>
      </w:r>
    </w:p>
    <w:p w14:paraId="7815C0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Rússia, esse partido era o partido bolchevique.</w:t>
      </w:r>
    </w:p>
    <w:p w14:paraId="759910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Quais são os elementos desse partido?</w:t>
      </w:r>
    </w:p>
    <w:p w14:paraId="0C0CD5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Primeiro; o partido deve ser o destacamento de vanguarda da classe. O que significa vanguarda?</w:t>
      </w:r>
    </w:p>
    <w:p w14:paraId="637981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Vanguarda é um termo militar. Vanguarda significa quem está na frente, é o contrário de retaguarda.</w:t>
      </w:r>
    </w:p>
    <w:p w14:paraId="476645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vanguarda são os melhores elementos da classe trabalhadora:</w:t>
      </w:r>
    </w:p>
    <w:p w14:paraId="397F6DF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trabalhadores mais experientes, mais dedicados, mais revolucionários, mais esclarecidos.</w:t>
      </w:r>
    </w:p>
    <w:p w14:paraId="68AAF9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deve se armar com uma teoria revolucionária;</w:t>
      </w:r>
    </w:p>
    <w:p w14:paraId="022B8F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frase do Lenin, famosa também:</w:t>
      </w:r>
    </w:p>
    <w:p w14:paraId="5C1B3A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“sem teoria revolucionária não há movimento revolucionário”.</w:t>
      </w:r>
    </w:p>
    <w:p w14:paraId="1BA84E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esse partido ele não pode servir apenas para absorver o que a classe trabalhadora pensa.</w:t>
      </w:r>
    </w:p>
    <w:p w14:paraId="22CFFB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Surge o partido, e aí a ideia não é ver o que a classe trabalhadora está pensando</w:t>
      </w:r>
    </w:p>
    <w:p w14:paraId="1FFB7A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representar a classe a partir do que ela está pensando de maneira espontânea.</w:t>
      </w:r>
    </w:p>
    <w:p w14:paraId="0D8C06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tem de armar a classe com a teoria revolucionária;</w:t>
      </w:r>
    </w:p>
    <w:p w14:paraId="4FE0DA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porque, para o Lenin, a classe trabalhadora se organiza de forma espontânea.</w:t>
      </w:r>
    </w:p>
    <w:p w14:paraId="002931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essa organização da classe trabalhadora é limitada.</w:t>
      </w:r>
    </w:p>
    <w:p w14:paraId="4765EF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classe, quando se organiza de forma espontânea,</w:t>
      </w:r>
    </w:p>
    <w:p w14:paraId="2CAEA5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costuma lutar pela melhoria da sua condição imediata</w:t>
      </w:r>
    </w:p>
    <w:p w14:paraId="431DA4DD" w14:textId="3C8D4B1A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— </w:t>
      </w:r>
      <w:del w:id="113" w:author="Diane Falcão" w:date="2022-12-08T07:52:00Z">
        <w:r w:rsidRPr="004B2244" w:rsidDel="00BD6583">
          <w:rPr>
            <w:lang w:val="pt-BR"/>
          </w:rPr>
          <w:delText>melhoria</w:delText>
        </w:r>
      </w:del>
      <w:ins w:id="114" w:author="Diane Falcão" w:date="2022-12-08T07:52:00Z">
        <w:r w:rsidR="00BD6583" w:rsidRPr="004B2244">
          <w:rPr>
            <w:lang w:val="pt-BR"/>
          </w:rPr>
          <w:t>Melhoria</w:t>
        </w:r>
      </w:ins>
      <w:r w:rsidRPr="004B2244">
        <w:rPr>
          <w:lang w:val="pt-BR"/>
        </w:rPr>
        <w:t xml:space="preserve"> de salário, redução de jornada, direito trabalhista —</w:t>
      </w:r>
    </w:p>
    <w:p w14:paraId="634A98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ela não luta pela derrubada do sistema. Por quê?</w:t>
      </w:r>
    </w:p>
    <w:p w14:paraId="3FBA64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ela não consegue enxergar o mecanismo desse sistema.</w:t>
      </w:r>
    </w:p>
    <w:p w14:paraId="6CB260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o capitalismo é um sistema, é uma síntese, é uma abstração,</w:t>
      </w:r>
    </w:p>
    <w:p w14:paraId="122D18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não consegue chegar para o trabalhador, apontar e falar “o capitalismo está ali”.</w:t>
      </w:r>
    </w:p>
    <w:p w14:paraId="67182F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 consegue ver que ele não consegue pagar as contas,</w:t>
      </w:r>
    </w:p>
    <w:p w14:paraId="25F0FFA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consegue ver que ele está trabalhando demais,</w:t>
      </w:r>
    </w:p>
    <w:p w14:paraId="298CD0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consegue ver que quando ele fica doente ele se ferra.</w:t>
      </w:r>
    </w:p>
    <w:p w14:paraId="1A179F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ele consegue ver. E aí a classe vai se organizar.</w:t>
      </w:r>
    </w:p>
    <w:p w14:paraId="175784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o partido não pode ficar só absorvendo essa demanda.</w:t>
      </w:r>
    </w:p>
    <w:p w14:paraId="13778C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armar a classe com algo além. E esse algo além é a derrubada do sistema!</w:t>
      </w:r>
    </w:p>
    <w:p w14:paraId="6C50C4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por isso que esse partido precisa estar à frente da classe.</w:t>
      </w:r>
    </w:p>
    <w:p w14:paraId="71A046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 veja bem, não é acima! Não é acima. É à frente! É à frente.</w:t>
      </w:r>
    </w:p>
    <w:p w14:paraId="2CC69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tem de ser o chefe político da classe. Por quê?</w:t>
      </w:r>
    </w:p>
    <w:p w14:paraId="5AA06C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 pode armar a classe com a teoria tática revolucionária.</w:t>
      </w:r>
    </w:p>
    <w:p w14:paraId="57716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esse partido nunca pode se desconectar das massas.</w:t>
      </w:r>
    </w:p>
    <w:p w14:paraId="35A672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ter os destacamentos avançados da classe, mas não se isolar da classe.</w:t>
      </w:r>
    </w:p>
    <w:p w14:paraId="4D9345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estar ligado nas massas e ele tem de convencer as massas.</w:t>
      </w:r>
    </w:p>
    <w:p w14:paraId="25E354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precisa trabalhar em proximidade com toda a classe trabalhadora</w:t>
      </w:r>
    </w:p>
    <w:p w14:paraId="1D3768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ganhar crédito moral e crédito político através do exemplo, através do convencimento.</w:t>
      </w:r>
    </w:p>
    <w:p w14:paraId="71AED2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para isso, ele precisa ser organizado. O que isso quer dizer?</w:t>
      </w:r>
    </w:p>
    <w:p w14:paraId="5AD51AF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Dentro de um partido leninista, a disciplina deve ser férrea, só que voluntária.</w:t>
      </w:r>
    </w:p>
    <w:p w14:paraId="3C77CF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você entra no partido, você se submete voluntariamente a uma disciplina de ferro.</w:t>
      </w:r>
    </w:p>
    <w:p w14:paraId="5B6F42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é para despertar o espírito revolucionário nas classes, através do exemplo.</w:t>
      </w:r>
    </w:p>
    <w:p w14:paraId="5646FA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quer dizer que o partido deve ser a única organização?</w:t>
      </w:r>
    </w:p>
    <w:p w14:paraId="7C10FF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Não deve. Não pode, inclusive.</w:t>
      </w:r>
    </w:p>
    <w:p w14:paraId="333776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tem de ter uma série de organizações de classe:</w:t>
      </w:r>
    </w:p>
    <w:p w14:paraId="71BB7EA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sindicato, cooperativa, organização, associação, juventude.</w:t>
      </w:r>
    </w:p>
    <w:p w14:paraId="40F746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caso da Rússia, uma muito importante: os sovietes.</w:t>
      </w:r>
    </w:p>
    <w:p w14:paraId="694C27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sovietes, gente, são os conselhos de fábrica que foram feitos de maneira espontânea.</w:t>
      </w:r>
    </w:p>
    <w:p w14:paraId="299277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o partido não consegue trabalhar em todas as áreas da classe trabalhadora sozinho.</w:t>
      </w:r>
    </w:p>
    <w:p w14:paraId="730680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deve trabalhar em proximidade com essas organizações</w:t>
      </w:r>
    </w:p>
    <w:p w14:paraId="5B69F4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conectar essas organizações em prol da luta emancipatória.</w:t>
      </w:r>
    </w:p>
    <w:p w14:paraId="0AD833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deve centralizar a tática dessas organizações.</w:t>
      </w:r>
    </w:p>
    <w:p w14:paraId="2344F9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Como? De forma forçosa? Não, através do convencimento.</w:t>
      </w:r>
    </w:p>
    <w:p w14:paraId="2833E7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membros do partido vão entrar nessas organizações, conversar com os trabalhadores,</w:t>
      </w:r>
    </w:p>
    <w:p w14:paraId="6A4569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convencer os trabalhadores, demonstrar a necessidade da luta pelo exemplo,</w:t>
      </w:r>
    </w:p>
    <w:p w14:paraId="03E1B6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aproximar dessas organizações e conquistar o apoio político das massas.</w:t>
      </w:r>
    </w:p>
    <w:p w14:paraId="05307D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bolchevique fez exatamente isso.</w:t>
      </w:r>
    </w:p>
    <w:p w14:paraId="303FC34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bolchevique não fez uma revolução enquanto ele não tinha conquistado maioria nos sovietes.</w:t>
      </w:r>
    </w:p>
    <w:p w14:paraId="193251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sovietes eram os principais órgãos da classe trabalhadora;</w:t>
      </w:r>
    </w:p>
    <w:p w14:paraId="3A603C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trabalhava próximo dos sovietes</w:t>
      </w:r>
    </w:p>
    <w:p w14:paraId="18F92E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tentando o tempo todo convencer os sovietes da necessidade de uma revolução,</w:t>
      </w:r>
    </w:p>
    <w:p w14:paraId="2A81849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conseguiu convencer a classe, ganhou maioria nos sovietes, e aí sim conduziu uma revolução.</w:t>
      </w:r>
    </w:p>
    <w:p w14:paraId="45C836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não só teorizou, ele fez! Ele aplicou!</w:t>
      </w:r>
    </w:p>
    <w:p w14:paraId="2CD135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estão entendendo a importância do cara?</w:t>
      </w:r>
    </w:p>
    <w:p w14:paraId="711095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partido tem duas funções (resumindo, tá?):</w:t>
      </w:r>
    </w:p>
    <w:p w14:paraId="2437EB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conduzir a classe para a revolução e, depois da revolução, manter a revolução;</w:t>
      </w:r>
    </w:p>
    <w:p w14:paraId="106520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ele tem uma função pré, uma função pós-revolução.</w:t>
      </w:r>
    </w:p>
    <w:p w14:paraId="129CB5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achou de tudo o que eu falei;</w:t>
      </w:r>
    </w:p>
    <w:p w14:paraId="20E42C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 Ian, não gostei. Não gostei. Achei o partido... ruim. Achei autoritário. Não gostei”;</w:t>
      </w:r>
    </w:p>
    <w:p w14:paraId="6C9B83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acha, esse método do Lenin é extremamente eficiente.</w:t>
      </w:r>
    </w:p>
    <w:p w14:paraId="2507B0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ouviram falar em China? Cuba? Coreia? Vietnã? Albânia? Burquina Fasso?</w:t>
      </w:r>
    </w:p>
    <w:p w14:paraId="330649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Todos, todos usaram o método leninista.</w:t>
      </w:r>
    </w:p>
    <w:p w14:paraId="1343C8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acha, o partido leninista é um método extremamente eficiente</w:t>
      </w:r>
    </w:p>
    <w:p w14:paraId="2A656D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tomada de poder pela classe. Extremamente eficiente.</w:t>
      </w:r>
    </w:p>
    <w:p w14:paraId="102101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Vamos revisar?</w:t>
      </w:r>
    </w:p>
    <w:p w14:paraId="5D412D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“Partido”. O partido leninista é: o “destacamento organizado da classe”.</w:t>
      </w:r>
    </w:p>
    <w:p w14:paraId="287CA0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destacamento deve ser de “vanguarda”; ou seja, estar à frente da classe, não acima,</w:t>
      </w:r>
    </w:p>
    <w:p w14:paraId="501ED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Esse partido deve estar “armado com teoria”, teoria revolucionária.</w:t>
      </w:r>
    </w:p>
    <w:p w14:paraId="49610D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tem uma disciplina voluntária e férrea.</w:t>
      </w:r>
    </w:p>
    <w:p w14:paraId="2B58C9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“deve mobilizar a classe para a Revolução”, e depois da revolução “deve manter a revolução”.</w:t>
      </w:r>
    </w:p>
    <w:p w14:paraId="083621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é o partido. Tem vários, vários, vários outros elementos leninistas sobre organização</w:t>
      </w:r>
    </w:p>
    <w:p w14:paraId="1FB18B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sobre outras coisas.</w:t>
      </w:r>
    </w:p>
    <w:p w14:paraId="79388B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o Lenin era um monstro. O cara escrevia compulsivamente.</w:t>
      </w:r>
    </w:p>
    <w:p w14:paraId="094388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ele teve um derrame, os médicos tiveram que pedir pelo amor de Deus</w:t>
      </w:r>
    </w:p>
    <w:p w14:paraId="7ECCAD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ele parar de escrever, para ele não morrer.</w:t>
      </w:r>
    </w:p>
    <w:p w14:paraId="0D2B97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ficou limitado a escrever dez minutos por dia para não ter outro derrame.</w:t>
      </w:r>
    </w:p>
    <w:p w14:paraId="5C6D49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é uma máquina de marxismo. Então, para entender organização de verdade, tem de ler o Lenin.</w:t>
      </w:r>
    </w:p>
    <w:p w14:paraId="67ABB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Tem de ler de verdade.</w:t>
      </w:r>
    </w:p>
    <w:p w14:paraId="40CE81BE" w14:textId="77777777" w:rsidR="008A41B5" w:rsidRPr="004B2244" w:rsidRDefault="008A41B5" w:rsidP="00B27ABB">
      <w:pPr>
        <w:jc w:val="both"/>
        <w:rPr>
          <w:lang w:val="pt-BR"/>
        </w:rPr>
      </w:pPr>
    </w:p>
    <w:p w14:paraId="4D5426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para o final, gente?</w:t>
      </w:r>
    </w:p>
    <w:p w14:paraId="3066F2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que eu falei que ia dar um guia de leitura para vocês se aprofundarem?</w:t>
      </w:r>
    </w:p>
    <w:p w14:paraId="786C11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para o nosso guia de leitura, e o que eu vou falar é o seguinte:</w:t>
      </w:r>
    </w:p>
    <w:p w14:paraId="64E48A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sugerir uma ordem, e vai ser essa ordem que eu vou apresentar aqui.</w:t>
      </w:r>
    </w:p>
    <w:p w14:paraId="2EAD30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 os livros, menos este que está na tela,</w:t>
      </w:r>
    </w:p>
    <w:p w14:paraId="452256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vão estar disponíveis de forma gratuita na descrição do vídeo.</w:t>
      </w:r>
    </w:p>
    <w:p w14:paraId="51615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Se você, depois de ver a live, ainda estiver se sentindo inseguro,</w:t>
      </w:r>
    </w:p>
    <w:p w14:paraId="1F203B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leia esse livro do Grespan, “Marx: uma introdução”.</w:t>
      </w:r>
    </w:p>
    <w:p w14:paraId="32A65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livro super curto que serve para introduzir todo mundo no vocabulário marxista,</w:t>
      </w:r>
    </w:p>
    <w:p w14:paraId="331E21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recomendo até para quem quer aprender a ensinar marxismo, porque é um livro bastante didático.</w:t>
      </w:r>
    </w:p>
    <w:p w14:paraId="260813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Aí, o primeiro texto que eu sugiro depois dessa live</w:t>
      </w:r>
    </w:p>
    <w:p w14:paraId="1EF075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texto minúsculo do Lenin chamado “As Três Fontes e as Três Partes Constitutivas do Marxismo”.</w:t>
      </w:r>
    </w:p>
    <w:p w14:paraId="09D702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texto que o Lenin inscreveu no aniversário de 30 anos de morte do Marx,</w:t>
      </w:r>
    </w:p>
    <w:p w14:paraId="189982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Lenin fala quais são as fontes marxistas</w:t>
      </w:r>
    </w:p>
    <w:p w14:paraId="541F92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têm justamente esses três elementos de que a gente falou: filosofia. política e economia.</w:t>
      </w:r>
    </w:p>
    <w:p w14:paraId="5A50A1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Recomendo muito a leitura, é um texto muito pequenininho e bastante esclarecedor.</w:t>
      </w:r>
    </w:p>
    <w:p w14:paraId="625F574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Lembrando que o Lenin não teve acesso a todos os textos do Marx, e nós temos acesso hoje.</w:t>
      </w:r>
    </w:p>
    <w:p w14:paraId="7EA357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tem texto aí que está faltando, simplesmente porque ele não teve acesso.</w:t>
      </w:r>
    </w:p>
    <w:p w14:paraId="5B737D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Próximo. São dois juntos aqui, ó:</w:t>
      </w:r>
    </w:p>
    <w:p w14:paraId="789009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“Princípios Básicos do Comunismo” do menino Engels,</w:t>
      </w:r>
    </w:p>
    <w:p w14:paraId="48BFAD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“Manifesto do Partido Comunista” dos meninos Marx e Engels.</w:t>
      </w:r>
    </w:p>
    <w:p w14:paraId="7C6911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 pouquinho de história para vocês:</w:t>
      </w:r>
    </w:p>
    <w:p w14:paraId="65C9DA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 o Engels, na década de 40, entram em algo chamado Liga dos justos.</w:t>
      </w:r>
    </w:p>
    <w:p w14:paraId="0BCEEE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era a Liga dos Justos?</w:t>
      </w:r>
    </w:p>
    <w:p w14:paraId="1C972A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Era uma organização de egressos da Alemanha,</w:t>
      </w:r>
    </w:p>
    <w:p w14:paraId="6E445A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era uma mistura de idealismo alemão com socialismo utópico.</w:t>
      </w:r>
    </w:p>
    <w:p w14:paraId="4F5AD4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 o Engels entram na liga sob a condição de poderem alterar a linha política da liga.</w:t>
      </w:r>
    </w:p>
    <w:p w14:paraId="6A9C5D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eles: mudam o nome da Liga dos Justos para Liga dos Comunistas;</w:t>
      </w:r>
    </w:p>
    <w:p w14:paraId="0BB58A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trocam lema o de “todos os homens são irmãos” para “trabalhadores de todos os países, uni-vos!”;</w:t>
      </w:r>
    </w:p>
    <w:p w14:paraId="4E83BE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ficam encarregados de escrever o programa da Liga.</w:t>
      </w:r>
    </w:p>
    <w:p w14:paraId="2F2414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primeira reunião da Liga, o Engels vai, o Marx não.</w:t>
      </w:r>
    </w:p>
    <w:p w14:paraId="162D7D2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 aí o Engels fica encarregado de escrever e ele escreve esse livro, “Princípios Básicos do Comunismo”.</w:t>
      </w:r>
    </w:p>
    <w:p w14:paraId="6A277E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ele escreve em forma de catecismo, em perguntas e respostas.</w:t>
      </w:r>
    </w:p>
    <w:p w14:paraId="081EE2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gosta do formato de catecismo e propõe o formato de manifesto.</w:t>
      </w:r>
    </w:p>
    <w:p w14:paraId="23DC78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aí, eles juntos escrevem “O Manifesto do Partido Comunista”.</w:t>
      </w:r>
    </w:p>
    <w:p w14:paraId="5C12CE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primeiro livro do Engels, Princípios Básicos do Comunismo, nunca foi publicado.</w:t>
      </w:r>
    </w:p>
    <w:p w14:paraId="58982E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em vida, ele foi publicado depois.</w:t>
      </w:r>
    </w:p>
    <w:p w14:paraId="613D33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Tem tópicos que o Engels não responde, porque ele era um rascunho.</w:t>
      </w:r>
    </w:p>
    <w:p w14:paraId="03DD57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Manifesto Comunista é um livro muito importante,</w:t>
      </w:r>
    </w:p>
    <w:p w14:paraId="5D7DAB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 é o primeiro livro mais bem acabado do marxismo com todos os seus elementos centrais.</w:t>
      </w:r>
    </w:p>
    <w:p w14:paraId="393607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três coisas importantes: uma análise histórica como ponto de partida;</w:t>
      </w:r>
    </w:p>
    <w:p w14:paraId="68BF6D9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perspectiva de classes como eixo;</w:t>
      </w:r>
    </w:p>
    <w:p w14:paraId="12DD3F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colocar classe proletária como revolucionária, como sujeito revolucionário.</w:t>
      </w:r>
    </w:p>
    <w:p w14:paraId="4CE4BF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Manifesto do Partido Comunista é o documento político mais importante da história.</w:t>
      </w:r>
    </w:p>
    <w:p w14:paraId="7E8F09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documento mudou o mundo. Vale a pena ler e reler e ler de novo.</w:t>
      </w:r>
    </w:p>
    <w:p w14:paraId="50756A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Mais: em 1877, o Engels já velho, já maduro, escreve um livro chamado “Anti-Dühring”,</w:t>
      </w:r>
    </w:p>
    <w:p w14:paraId="437659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uma crítica à filosofia de um cara chamado Eugen Dühring.</w:t>
      </w:r>
    </w:p>
    <w:p w14:paraId="2E6480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Engels faz uma crítica tão concisa, e expõe de maneira tão competente o marxismo,</w:t>
      </w:r>
    </w:p>
    <w:p w14:paraId="60B429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o livro faz um sucesso meio inesperado.</w:t>
      </w:r>
    </w:p>
    <w:p w14:paraId="7A9A56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ele extrai três capítulos do Anti-Dühring, que é um livro grande,</w:t>
      </w:r>
    </w:p>
    <w:p w14:paraId="0DEB43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publica na forma desse livro aqui: “Do Socialismo Utópico ao Socialismo Científico”</w:t>
      </w:r>
    </w:p>
    <w:p w14:paraId="1577D19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qual ele fala sobre alguns pensadores utópicos</w:t>
      </w:r>
    </w:p>
    <w:p w14:paraId="30B06A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contrapõe com o pensamento do materialismo histórico-dialético.</w:t>
      </w:r>
    </w:p>
    <w:p w14:paraId="7AF144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bem interessante, igualmente curto, vale muito a pena ler.</w:t>
      </w:r>
    </w:p>
    <w:p w14:paraId="14DFAF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“Salário, Preço e Lucro”.</w:t>
      </w:r>
    </w:p>
    <w:p w14:paraId="645FE9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Salário, Preço e Lucro é uma palestra que o Marx deu em 1865 na Associação Internacional dos Trabalhadores.</w:t>
      </w:r>
    </w:p>
    <w:p w14:paraId="4E9675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nesse livro,</w:t>
      </w:r>
    </w:p>
    <w:p w14:paraId="7D232C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justamente está falando sobre como o salário não está relacionado com o preço da mercadoria.</w:t>
      </w:r>
    </w:p>
    <w:p w14:paraId="49602E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aqui, para explicar isso, ele explica valor e mais-valia.</w:t>
      </w:r>
    </w:p>
    <w:p w14:paraId="09EE49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eu recomendo também. É um texto curto porque é uma palestra;</w:t>
      </w:r>
    </w:p>
    <w:p w14:paraId="1595E7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recomendo como o primeiro texto do Marx sobre a crítica da economia política.</w:t>
      </w:r>
    </w:p>
    <w:p w14:paraId="32E6B4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Aí, se você estiver se sentindo ousado;</w:t>
      </w:r>
    </w:p>
    <w:p w14:paraId="57A6FF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crítica da economia política, o magnânimo do Marx: “O Capital”.</w:t>
      </w:r>
    </w:p>
    <w:p w14:paraId="3CB4B2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 são três calhamaços, três livros enormes, assim, que demorou 16 anos para ele escrever.</w:t>
      </w:r>
    </w:p>
    <w:p w14:paraId="7B2D50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Vale a pena ler. Mas, se você não estiver se sentindo tão ousado, vou recomendar um outro livro:</w:t>
      </w:r>
    </w:p>
    <w:p w14:paraId="1471FB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“Manual de Economia Política” da Academia de Ciências da União Soviética.</w:t>
      </w:r>
    </w:p>
    <w:p w14:paraId="73D96B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livro igualmente gigante;</w:t>
      </w:r>
    </w:p>
    <w:p w14:paraId="770BD7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 tem, por conta da experiência soviética, um trecho que O Capital não tem,</w:t>
      </w:r>
    </w:p>
    <w:p w14:paraId="1C6297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sobre o modo de produção socialista.</w:t>
      </w:r>
    </w:p>
    <w:p w14:paraId="0D4CCE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se você tem essas dúvidas do tipo: “como é a organização do trabalho no socialismo?”,</w:t>
      </w:r>
    </w:p>
    <w:p w14:paraId="568B20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“como é a mais-valia no socialismo?”, “como é a fábrica no socialismo?”,</w:t>
      </w:r>
    </w:p>
    <w:p w14:paraId="327ACC0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“como é o modo de produção?”, e tal; esse livro fala sobre isso.</w:t>
      </w:r>
    </w:p>
    <w:p w14:paraId="2BF247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recomendo esses dois, tá? Mas são livros gigantescos,</w:t>
      </w:r>
    </w:p>
    <w:p w14:paraId="08C0A3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são livros para você deixar na cabeceira e ler toda noite, é para consultar.</w:t>
      </w:r>
    </w:p>
    <w:p w14:paraId="613F0A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“A Ideologia Alemã”.</w:t>
      </w:r>
    </w:p>
    <w:p w14:paraId="4A78E3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Lenin não teve acesso a esse texto. Esse texto é um texto que o Marx e o Engels escrevem em 1846,</w:t>
      </w:r>
    </w:p>
    <w:p w14:paraId="1ACB3C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criticando os jovens hegelianos, e é o melhor exemplar que a gente tem sobre materialismo histórico.</w:t>
      </w:r>
    </w:p>
    <w:p w14:paraId="01DCED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Apesar do livro ser gigante, eu recomendo só o primeiro capítulo, o mais importante, que é o “Feuerbach”.</w:t>
      </w:r>
    </w:p>
    <w:p w14:paraId="139C33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foi o que eu li na faculdade para entender materialismo histórico.</w:t>
      </w:r>
    </w:p>
    <w:p w14:paraId="6A6923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parece grande, mas na verdade só o primeiro capítulo é o mais essencial.</w:t>
      </w:r>
    </w:p>
    <w:p w14:paraId="5E70F5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“Crítica do Programa de Gotha”.</w:t>
      </w:r>
    </w:p>
    <w:p w14:paraId="2E7D2C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“Ah, Ian, eu nem sei o que é Gotha. Por que eu leria esse livro sendo que eu nem sei o que é Gotha?”</w:t>
      </w:r>
    </w:p>
    <w:p w14:paraId="132046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Programa de Gotha era o programa da unificação dos partidos operários alemães.</w:t>
      </w:r>
    </w:p>
    <w:p w14:paraId="5830D7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Marx, ao criticar o programa de unificação desses partidos,</w:t>
      </w:r>
    </w:p>
    <w:p w14:paraId="64C861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expõe muito mais a respeito do socialismo.</w:t>
      </w:r>
    </w:p>
    <w:p w14:paraId="765826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ele fala sobre: ditadura do proletariado, primeira fase do comunismo,</w:t>
      </w:r>
    </w:p>
    <w:p w14:paraId="2ED0AC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fase superior do comunismo, fala sobre o papel do Estado.</w:t>
      </w:r>
    </w:p>
    <w:p w14:paraId="166B8D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fala sobre o período de transição do socialismo para o comunismo.</w:t>
      </w:r>
    </w:p>
    <w:p w14:paraId="370FFC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muito importante; ele é muito curto, também. Muito curto.</w:t>
      </w:r>
    </w:p>
    <w:p w14:paraId="7B5A6C9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aí, passando para o Lenin. A gente fala o tempo todo: “leia Lenin, leia Lenin!”. </w:t>
      </w:r>
    </w:p>
    <w:p w14:paraId="5704FC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ler Lenin, então, né?</w:t>
      </w:r>
    </w:p>
    <w:p w14:paraId="7555C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Primeiro livro: “Que Fazer?”. O Que Fazer é um livro que o Lenin escreve em 1902,</w:t>
      </w:r>
    </w:p>
    <w:p w14:paraId="765040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Segundo Congresso do Partido Operário Social-Democrata Russo.</w:t>
      </w:r>
    </w:p>
    <w:p w14:paraId="7FCA5D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fazia parte de um partido nessa época, o Partido Operário Social-Democrata Russo,</w:t>
      </w:r>
    </w:p>
    <w:p w14:paraId="117CB0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escreve esse livro para apresentar as ideias de partido dele,</w:t>
      </w:r>
    </w:p>
    <w:p w14:paraId="7796842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virariam o Partido Leninista, no Congresso.</w:t>
      </w:r>
    </w:p>
    <w:p w14:paraId="6458BF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um exemplar perfeito de como o Lenin pensava a organização partidária revolucionária.</w:t>
      </w:r>
    </w:p>
    <w:p w14:paraId="3BB3E0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“O Estado e a Revolução”.</w:t>
      </w:r>
    </w:p>
    <w:p w14:paraId="7EC057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um livro que é até bom ler como o primeiro livro do Lenin, também. Por quê?</w:t>
      </w:r>
    </w:p>
    <w:p w14:paraId="33DB12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Aqui, o Lenin fala sobre o papel do Estado numa revolução</w:t>
      </w:r>
    </w:p>
    <w:p w14:paraId="765476E6" w14:textId="408537A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— </w:t>
      </w:r>
      <w:del w:id="115" w:author="Diane Falcão" w:date="2022-12-08T07:55:00Z">
        <w:r w:rsidRPr="004B2244" w:rsidDel="00D92917">
          <w:rPr>
            <w:lang w:val="pt-BR"/>
          </w:rPr>
          <w:delText>muito</w:delText>
        </w:r>
      </w:del>
      <w:ins w:id="116" w:author="Diane Falcão" w:date="2022-12-08T07:55:00Z">
        <w:r w:rsidR="00D92917" w:rsidRPr="004B2244">
          <w:rPr>
            <w:lang w:val="pt-BR"/>
          </w:rPr>
          <w:t>Muito</w:t>
        </w:r>
      </w:ins>
      <w:r w:rsidRPr="004B2244">
        <w:rPr>
          <w:lang w:val="pt-BR"/>
        </w:rPr>
        <w:t xml:space="preserve"> parecido com o que o Marx faz na Crítica do Programa de Gotha —</w:t>
      </w:r>
    </w:p>
    <w:p w14:paraId="216244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falando sobre qual é o papel do Estado uma revolução, como a classe trabalhadora deve gerir o Estado,</w:t>
      </w:r>
    </w:p>
    <w:p w14:paraId="51F442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que isso serve; e o que é o Estado, ele teoriza o Estado, também.</w:t>
      </w:r>
    </w:p>
    <w:p w14:paraId="22A837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aqui, se vocês forem ler, é Marx e Engels de cabo a rabo.</w:t>
      </w:r>
    </w:p>
    <w:p w14:paraId="2A535A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 vocês conseguem ver como ele dominava o assunto.</w:t>
      </w:r>
    </w:p>
    <w:p w14:paraId="5ABE67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por último, uma parte da teoria leninista que eu não falei, mas que é igualmente importante.</w:t>
      </w:r>
    </w:p>
    <w:p w14:paraId="558E7D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identifica que o capitalismo entrou numa nova fase: a fase imperialista.</w:t>
      </w:r>
    </w:p>
    <w:p w14:paraId="567EA52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se expande de tal maneira</w:t>
      </w:r>
    </w:p>
    <w:p w14:paraId="5391BE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ele se torna capitalismo monopolista, e os países do centro do capitalismo</w:t>
      </w:r>
    </w:p>
    <w:p w14:paraId="19509F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começam a disputar a divisão do território do planeta Terra por recursos.</w:t>
      </w:r>
    </w:p>
    <w:p w14:paraId="44FD14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teorizar a nova fase do capitalismo foi o que tornou possível a Revolução Russa, gente.</w:t>
      </w:r>
    </w:p>
    <w:p w14:paraId="3C07B1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esse livro aqui é essencial, porque o imperialismo ainda é nosso maior inimigo.</w:t>
      </w:r>
    </w:p>
    <w:p w14:paraId="0E1EA36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Entender o papel do imperialismo no capitalismo global</w:t>
      </w:r>
    </w:p>
    <w:p w14:paraId="486E40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fundamental para qualquer perspectiva revolucionária, qualquer uma.</w:t>
      </w:r>
    </w:p>
    <w:p w14:paraId="48BA3C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deixar todos esses livros de forma gratuita na descrição, gratuita.</w:t>
      </w:r>
    </w:p>
    <w:p w14:paraId="2BC1A6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 estão disponíveis no marxists.org, em português, menos esse aqui.</w:t>
      </w:r>
    </w:p>
    <w:p w14:paraId="3F28BC7F" w14:textId="3A6B471F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aqui, como o senhor Jorge Grespan não precisa pagar as “conta</w:t>
      </w:r>
      <w:ins w:id="117" w:author="Diane Falcão" w:date="2022-12-08T07:55:00Z">
        <w:r w:rsidR="00D92917">
          <w:rPr>
            <w:lang w:val="pt-BR"/>
          </w:rPr>
          <w:t>s</w:t>
        </w:r>
      </w:ins>
      <w:r w:rsidRPr="004B2244">
        <w:rPr>
          <w:lang w:val="pt-BR"/>
        </w:rPr>
        <w:t>” dele,</w:t>
      </w:r>
    </w:p>
    <w:p w14:paraId="18D42C8E" w14:textId="524D3F6F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esse livro aqui precisa ser “adguirido”</w:t>
      </w:r>
      <w:ins w:id="118" w:author="Diane Falcão" w:date="2022-12-08T07:58:00Z">
        <w:r w:rsidR="00B27ABB">
          <w:rPr>
            <w:lang w:val="pt-BR"/>
          </w:rPr>
          <w:t xml:space="preserve"> (adquirido)</w:t>
        </w:r>
      </w:ins>
      <w:r w:rsidRPr="004B2244">
        <w:rPr>
          <w:lang w:val="pt-BR"/>
        </w:rPr>
        <w:t>.</w:t>
      </w:r>
    </w:p>
    <w:p w14:paraId="1EBE03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é isso, gente. Essa foi a live de hoje, “Princípios Básicos do Comunismo”.</w:t>
      </w:r>
    </w:p>
    <w:p w14:paraId="7AAA5C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Espero que vocês tenham aprendido alguma coisa.</w:t>
      </w:r>
    </w:p>
    <w:p w14:paraId="74A17D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live que eu fiz para ser consultiva, e eu estimulo vocês a fazerem perguntas, tá?</w:t>
      </w:r>
    </w:p>
    <w:p w14:paraId="725D71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vocês quiserem me perguntar alguma coisa que ficou pouco clara, podem perguntar.</w:t>
      </w:r>
    </w:p>
    <w:p w14:paraId="05E606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só não prometo responder rápido, porque eu tenho recebido muitas mensagens.</w:t>
      </w:r>
    </w:p>
    <w:p w14:paraId="28274141" w14:textId="6487AC8F" w:rsidR="00560AC0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eu dou o meu melhor porque como professor eu preciso tirar dúvidas desse tipo também.</w:t>
      </w:r>
    </w:p>
    <w:sectPr w:rsidR="00560AC0" w:rsidRPr="004B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e Falcão">
    <w15:presenceInfo w15:providerId="Windows Live" w15:userId="fa01e5c998767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B5"/>
    <w:rsid w:val="00086A4B"/>
    <w:rsid w:val="001320B2"/>
    <w:rsid w:val="0016723A"/>
    <w:rsid w:val="001A7DC8"/>
    <w:rsid w:val="00256A1B"/>
    <w:rsid w:val="002E49C9"/>
    <w:rsid w:val="004546C3"/>
    <w:rsid w:val="004725A3"/>
    <w:rsid w:val="004B2244"/>
    <w:rsid w:val="005017D4"/>
    <w:rsid w:val="00506972"/>
    <w:rsid w:val="005346D0"/>
    <w:rsid w:val="00560AC0"/>
    <w:rsid w:val="00562B26"/>
    <w:rsid w:val="005649E7"/>
    <w:rsid w:val="005A47F0"/>
    <w:rsid w:val="006C34E2"/>
    <w:rsid w:val="006D542F"/>
    <w:rsid w:val="00753907"/>
    <w:rsid w:val="008A41B5"/>
    <w:rsid w:val="008D01A5"/>
    <w:rsid w:val="00983735"/>
    <w:rsid w:val="009E553E"/>
    <w:rsid w:val="00A06CAA"/>
    <w:rsid w:val="00A21AEA"/>
    <w:rsid w:val="00AA7FD2"/>
    <w:rsid w:val="00B27ABB"/>
    <w:rsid w:val="00BD6583"/>
    <w:rsid w:val="00C67FF2"/>
    <w:rsid w:val="00CA7290"/>
    <w:rsid w:val="00CE2156"/>
    <w:rsid w:val="00D12E44"/>
    <w:rsid w:val="00D35535"/>
    <w:rsid w:val="00D83F26"/>
    <w:rsid w:val="00D92917"/>
    <w:rsid w:val="00D93F89"/>
    <w:rsid w:val="00DC58F4"/>
    <w:rsid w:val="00EB404E"/>
    <w:rsid w:val="00EF20B6"/>
    <w:rsid w:val="00F174FE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07A"/>
  <w15:chartTrackingRefBased/>
  <w15:docId w15:val="{7E8F5268-6223-479E-9C3F-218F5BBD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35"/>
    <w:pPr>
      <w:spacing w:after="0" w:line="276" w:lineRule="auto"/>
    </w:pPr>
    <w:rPr>
      <w:rFonts w:ascii="Times New Roman" w:hAnsi="Times New Roman" w:cs="Arial"/>
      <w:lang w:val="i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qFormat/>
    <w:rsid w:val="004725A3"/>
    <w:pPr>
      <w:ind w:left="2835" w:hanging="2835"/>
      <w:jc w:val="both"/>
      <w:outlineLvl w:val="0"/>
      <w:pPrChange w:id="0" w:author="Diane Falcão" w:date="2022-12-08T08:00:00Z">
        <w:pPr>
          <w:spacing w:line="276" w:lineRule="auto"/>
          <w:ind w:left="2835" w:hanging="2835"/>
          <w:jc w:val="center"/>
          <w:outlineLvl w:val="0"/>
        </w:pPr>
      </w:pPrChange>
    </w:pPr>
    <w:rPr>
      <w:b/>
      <w:bCs/>
      <w:sz w:val="28"/>
      <w:rPrChange w:id="0" w:author="Diane Falcão" w:date="2022-12-08T08:00:00Z">
        <w:rPr>
          <w:rFonts w:eastAsia="Arial" w:cs="Arial"/>
          <w:b/>
          <w:bCs/>
          <w:sz w:val="28"/>
          <w:szCs w:val="22"/>
          <w:lang w:val="it" w:eastAsia="pt-BR" w:bidi="ar-SA"/>
        </w:rPr>
      </w:rPrChange>
    </w:rPr>
  </w:style>
  <w:style w:type="paragraph" w:styleId="Reviso">
    <w:name w:val="Revision"/>
    <w:hidden/>
    <w:uiPriority w:val="99"/>
    <w:semiHidden/>
    <w:rsid w:val="005346D0"/>
    <w:pPr>
      <w:spacing w:after="0" w:line="240" w:lineRule="auto"/>
    </w:pPr>
    <w:rPr>
      <w:rFonts w:ascii="Times New Roman" w:hAnsi="Times New Roman" w:cs="Arial"/>
      <w:lang w:val="i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11301</Words>
  <Characters>61029</Characters>
  <Application>Microsoft Office Word</Application>
  <DocSecurity>0</DocSecurity>
  <Lines>508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Falcão</dc:creator>
  <cp:keywords/>
  <dc:description/>
  <cp:lastModifiedBy>Diane Falcão</cp:lastModifiedBy>
  <cp:revision>3</cp:revision>
  <dcterms:created xsi:type="dcterms:W3CDTF">2022-12-08T11:28:00Z</dcterms:created>
  <dcterms:modified xsi:type="dcterms:W3CDTF">2023-01-26T05:48:00Z</dcterms:modified>
</cp:coreProperties>
</file>