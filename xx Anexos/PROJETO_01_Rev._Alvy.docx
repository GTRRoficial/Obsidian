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4998" w14:textId="04F621EA" w:rsidR="00F465BE" w:rsidRPr="0023091E" w:rsidRDefault="00582EA4" w:rsidP="00765CE2">
      <w:pPr>
        <w:pStyle w:val="Ttulo"/>
        <w:jc w:val="both"/>
        <w:rPr>
          <w:sz w:val="26"/>
          <w:szCs w:val="26"/>
          <w:lang w:val="en-US"/>
        </w:rPr>
      </w:pPr>
      <w:ins w:id="0" w:author="Diane Falcão" w:date="2023-01-26T02:51:00Z">
        <w:r>
          <w:rPr>
            <w:sz w:val="26"/>
            <w:szCs w:val="26"/>
            <w:lang w:val="en-US"/>
          </w:rPr>
          <w:t xml:space="preserve"> </w:t>
        </w:r>
      </w:ins>
      <w:r w:rsidRPr="0023091E">
        <w:rPr>
          <w:sz w:val="26"/>
          <w:szCs w:val="26"/>
          <w:lang w:val="en-US"/>
        </w:rPr>
        <w:t>Proje</w:t>
      </w:r>
      <w:ins w:id="1" w:author="Diane Falcão" w:date="2023-01-16T23:45:00Z">
        <w:r w:rsidR="00B06425">
          <w:rPr>
            <w:sz w:val="26"/>
            <w:szCs w:val="26"/>
            <w:lang w:val="en-US"/>
          </w:rPr>
          <w:t>ct</w:t>
        </w:r>
      </w:ins>
      <w:del w:id="2" w:author="Diane Falcão" w:date="2023-01-16T23:45:00Z">
        <w:r w:rsidRPr="0023091E" w:rsidDel="00B06425">
          <w:rPr>
            <w:sz w:val="26"/>
            <w:szCs w:val="26"/>
            <w:lang w:val="en-US"/>
          </w:rPr>
          <w:delText>to</w:delText>
        </w:r>
      </w:del>
      <w:r w:rsidRPr="0023091E">
        <w:rPr>
          <w:sz w:val="26"/>
          <w:szCs w:val="26"/>
          <w:lang w:val="en-US"/>
        </w:rPr>
        <w:t xml:space="preserve"> 01</w:t>
      </w:r>
    </w:p>
    <w:p w14:paraId="209208FD" w14:textId="77777777" w:rsidR="00F465BE" w:rsidRPr="0023091E" w:rsidRDefault="00F465BE" w:rsidP="00765CE2">
      <w:pPr>
        <w:pStyle w:val="Textbody"/>
        <w:jc w:val="both"/>
        <w:rPr>
          <w:sz w:val="22"/>
          <w:szCs w:val="22"/>
          <w:lang w:val="en-US"/>
        </w:rPr>
      </w:pPr>
    </w:p>
    <w:p w14:paraId="1D6F914E" w14:textId="77777777" w:rsidR="00F465BE" w:rsidRPr="0023091E" w:rsidRDefault="00000000" w:rsidP="00765CE2">
      <w:pPr>
        <w:pStyle w:val="Ttulo1"/>
        <w:jc w:val="both"/>
        <w:rPr>
          <w:rFonts w:ascii="Times New Roman" w:eastAsia="Times New Roman" w:hAnsi="Times New Roman" w:cs="Times New Roman"/>
          <w:sz w:val="38"/>
          <w:szCs w:val="38"/>
          <w:lang w:val="en-US"/>
        </w:rPr>
      </w:pPr>
      <w:r w:rsidRPr="0023091E">
        <w:rPr>
          <w:rFonts w:ascii="Times New Roman" w:hAnsi="Times New Roman"/>
          <w:sz w:val="38"/>
          <w:szCs w:val="38"/>
          <w:lang w:val="en-US"/>
        </w:rPr>
        <w:t>1 –</w:t>
      </w:r>
      <w:r w:rsidRPr="0023091E">
        <w:rPr>
          <w:rFonts w:ascii="Times New Roman" w:hAnsi="Times New Roman"/>
          <w:sz w:val="19"/>
          <w:szCs w:val="19"/>
          <w:lang w:val="en-US"/>
        </w:rPr>
        <w:t xml:space="preserve"> Introduction and What is Communism?</w:t>
      </w:r>
    </w:p>
    <w:p w14:paraId="5C260F93" w14:textId="77777777" w:rsidR="00F465BE" w:rsidRPr="0023091E" w:rsidRDefault="00F465BE" w:rsidP="00765CE2">
      <w:pPr>
        <w:pStyle w:val="Textbody"/>
        <w:jc w:val="both"/>
        <w:rPr>
          <w:sz w:val="19"/>
          <w:szCs w:val="19"/>
          <w:lang w:val="en-US"/>
        </w:rPr>
      </w:pPr>
    </w:p>
    <w:p w14:paraId="3B305F5E" w14:textId="77777777" w:rsidR="00F465BE" w:rsidRPr="0023091E" w:rsidRDefault="00000000" w:rsidP="00765CE2">
      <w:pPr>
        <w:pStyle w:val="Textbody"/>
        <w:jc w:val="both"/>
        <w:rPr>
          <w:sz w:val="19"/>
          <w:szCs w:val="19"/>
          <w:lang w:val="en-US"/>
        </w:rPr>
      </w:pPr>
      <w:r w:rsidRPr="0023091E">
        <w:rPr>
          <w:sz w:val="19"/>
          <w:szCs w:val="19"/>
          <w:lang w:val="en-US"/>
        </w:rPr>
        <w:t xml:space="preserve">What </w:t>
      </w:r>
      <w:del w:id="3" w:author="Alvaro F. Filippi" w:date="2023-01-14T21:34:00Z">
        <w:r w:rsidRPr="0023091E">
          <w:rPr>
            <w:sz w:val="19"/>
            <w:szCs w:val="19"/>
            <w:lang w:val="en-US"/>
          </w:rPr>
          <w:delText>consists of today's</w:delText>
        </w:r>
      </w:del>
      <w:ins w:id="4" w:author="Alvaro F. Filippi" w:date="2023-01-14T21:34:00Z">
        <w:r w:rsidRPr="0023091E">
          <w:rPr>
            <w:sz w:val="19"/>
            <w:szCs w:val="19"/>
            <w:lang w:val="en-US"/>
          </w:rPr>
          <w:t>is</w:t>
        </w:r>
      </w:ins>
      <w:r w:rsidRPr="0023091E">
        <w:rPr>
          <w:sz w:val="19"/>
          <w:szCs w:val="19"/>
          <w:lang w:val="en-US"/>
        </w:rPr>
        <w:t xml:space="preserve"> </w:t>
      </w:r>
      <w:ins w:id="5" w:author="Alvaro F. Filippi" w:date="2023-01-14T21:34:00Z">
        <w:r w:rsidRPr="0023091E">
          <w:rPr>
            <w:sz w:val="19"/>
            <w:szCs w:val="19"/>
            <w:lang w:val="en-US"/>
          </w:rPr>
          <w:t xml:space="preserve">today’s </w:t>
        </w:r>
      </w:ins>
      <w:r w:rsidRPr="0023091E">
        <w:rPr>
          <w:sz w:val="19"/>
          <w:szCs w:val="19"/>
          <w:lang w:val="en-US"/>
        </w:rPr>
        <w:t>live</w:t>
      </w:r>
      <w:ins w:id="6" w:author="Alvaro F. Filippi" w:date="2023-01-14T21:34:00Z">
        <w:r w:rsidRPr="0023091E">
          <w:rPr>
            <w:sz w:val="19"/>
            <w:szCs w:val="19"/>
            <w:lang w:val="en-US"/>
          </w:rPr>
          <w:t xml:space="preserve"> about</w:t>
        </w:r>
      </w:ins>
      <w:r w:rsidRPr="0023091E">
        <w:rPr>
          <w:sz w:val="19"/>
          <w:szCs w:val="19"/>
          <w:lang w:val="en-US"/>
        </w:rPr>
        <w:t>?</w:t>
      </w:r>
    </w:p>
    <w:p w14:paraId="49C77CF4" w14:textId="368FE9AF" w:rsidR="00F465BE" w:rsidRPr="0023091E" w:rsidRDefault="00000000" w:rsidP="00765CE2">
      <w:pPr>
        <w:pStyle w:val="Textbody"/>
        <w:jc w:val="both"/>
        <w:rPr>
          <w:sz w:val="19"/>
          <w:szCs w:val="19"/>
          <w:lang w:val="en-US"/>
        </w:rPr>
      </w:pPr>
      <w:del w:id="7" w:author="Diane Falcão" w:date="2023-01-26T02:54:00Z">
        <w:r w:rsidRPr="0023091E" w:rsidDel="00EE4994">
          <w:rPr>
            <w:sz w:val="19"/>
            <w:szCs w:val="19"/>
            <w:lang w:val="en-US"/>
          </w:rPr>
          <w:delText>The live t</w:delText>
        </w:r>
      </w:del>
      <w:ins w:id="8" w:author="Diane Falcão" w:date="2023-01-26T02:54:00Z">
        <w:r w:rsidR="00EE4994">
          <w:rPr>
            <w:sz w:val="19"/>
            <w:szCs w:val="19"/>
            <w:lang w:val="en-US"/>
          </w:rPr>
          <w:t>T</w:t>
        </w:r>
      </w:ins>
      <w:r w:rsidRPr="0023091E">
        <w:rPr>
          <w:sz w:val="19"/>
          <w:szCs w:val="19"/>
          <w:lang w:val="en-US"/>
        </w:rPr>
        <w:t>oday</w:t>
      </w:r>
      <w:ins w:id="9" w:author="Alvaro F. Filippi" w:date="2023-01-14T21:35:00Z">
        <w:r w:rsidRPr="0023091E">
          <w:rPr>
            <w:sz w:val="19"/>
            <w:szCs w:val="19"/>
            <w:lang w:val="en-US"/>
          </w:rPr>
          <w:t>’s live</w:t>
        </w:r>
      </w:ins>
      <w:r w:rsidRPr="0023091E">
        <w:rPr>
          <w:sz w:val="19"/>
          <w:szCs w:val="19"/>
          <w:lang w:val="en-US"/>
        </w:rPr>
        <w:t xml:space="preserve"> will be a summary of </w:t>
      </w:r>
      <w:ins w:id="10" w:author="Diane Falcão" w:date="2023-01-26T02:54:00Z">
        <w:r w:rsidR="006F2A73">
          <w:rPr>
            <w:sz w:val="19"/>
            <w:szCs w:val="19"/>
            <w:lang w:val="en-US"/>
          </w:rPr>
          <w:t xml:space="preserve">the </w:t>
        </w:r>
      </w:ins>
      <w:r w:rsidRPr="0023091E">
        <w:rPr>
          <w:sz w:val="19"/>
          <w:szCs w:val="19"/>
          <w:lang w:val="en-US"/>
        </w:rPr>
        <w:t>basic principles of communism,</w:t>
      </w:r>
    </w:p>
    <w:p w14:paraId="05117463" w14:textId="77777777" w:rsidR="00F465BE" w:rsidRPr="0023091E" w:rsidRDefault="00000000" w:rsidP="00765CE2">
      <w:pPr>
        <w:pStyle w:val="Textbody"/>
        <w:jc w:val="both"/>
        <w:rPr>
          <w:sz w:val="19"/>
          <w:szCs w:val="19"/>
          <w:lang w:val="en-US"/>
        </w:rPr>
      </w:pPr>
      <w:r w:rsidRPr="0023091E">
        <w:rPr>
          <w:sz w:val="19"/>
          <w:szCs w:val="19"/>
          <w:lang w:val="en-US"/>
        </w:rPr>
        <w:t>that is</w:t>
      </w:r>
      <w:del w:id="11" w:author="Diane Falcão" w:date="2023-01-26T02:54:00Z">
        <w:r w:rsidRPr="0023091E" w:rsidDel="006F2A73">
          <w:rPr>
            <w:sz w:val="19"/>
            <w:szCs w:val="19"/>
            <w:lang w:val="en-US"/>
          </w:rPr>
          <w:delText>,</w:delText>
        </w:r>
      </w:del>
      <w:r w:rsidRPr="0023091E">
        <w:rPr>
          <w:sz w:val="19"/>
          <w:szCs w:val="19"/>
          <w:lang w:val="en-US"/>
        </w:rPr>
        <w:t xml:space="preserve"> if you are </w:t>
      </w:r>
      <w:del w:id="12" w:author="Alvaro F. Filippi" w:date="2023-01-14T21:35:00Z">
        <w:r w:rsidRPr="0023091E">
          <w:rPr>
            <w:sz w:val="19"/>
            <w:szCs w:val="19"/>
            <w:lang w:val="en-US"/>
          </w:rPr>
          <w:delText>coming</w:delText>
        </w:r>
      </w:del>
      <w:ins w:id="13" w:author="Alvaro F. Filippi" w:date="2023-01-14T21:35:00Z">
        <w:r w:rsidRPr="0023091E">
          <w:rPr>
            <w:sz w:val="19"/>
            <w:szCs w:val="19"/>
            <w:lang w:val="en-US"/>
          </w:rPr>
          <w:t>getting</w:t>
        </w:r>
      </w:ins>
      <w:r w:rsidRPr="0023091E">
        <w:rPr>
          <w:sz w:val="19"/>
          <w:szCs w:val="19"/>
          <w:lang w:val="en-US"/>
        </w:rPr>
        <w:t xml:space="preserve"> in</w:t>
      </w:r>
      <w:del w:id="14" w:author="Alvaro F. Filippi" w:date="2023-01-14T21:35:00Z">
        <w:r w:rsidRPr="0023091E">
          <w:rPr>
            <w:sz w:val="19"/>
            <w:szCs w:val="19"/>
            <w:lang w:val="en-US"/>
          </w:rPr>
          <w:delText>to</w:delText>
        </w:r>
      </w:del>
      <w:r w:rsidRPr="0023091E">
        <w:rPr>
          <w:sz w:val="19"/>
          <w:szCs w:val="19"/>
          <w:lang w:val="en-US"/>
        </w:rPr>
        <w:t xml:space="preserve"> contact with communism for the first time,</w:t>
      </w:r>
    </w:p>
    <w:p w14:paraId="09AAA1FB" w14:textId="77777777" w:rsidR="00F465BE" w:rsidRPr="0023091E" w:rsidRDefault="00000000" w:rsidP="00765CE2">
      <w:pPr>
        <w:pStyle w:val="Textbody"/>
        <w:jc w:val="both"/>
        <w:rPr>
          <w:sz w:val="19"/>
          <w:szCs w:val="19"/>
          <w:lang w:val="en-US"/>
        </w:rPr>
      </w:pPr>
      <w:r w:rsidRPr="0023091E">
        <w:rPr>
          <w:sz w:val="19"/>
          <w:szCs w:val="19"/>
          <w:lang w:val="en-US"/>
        </w:rPr>
        <w:t>maybe this video would be a good way to start.</w:t>
      </w:r>
    </w:p>
    <w:p w14:paraId="7214CD82" w14:textId="4317EF9F" w:rsidR="00F465BE" w:rsidRPr="0023091E" w:rsidRDefault="00000000" w:rsidP="00765CE2">
      <w:pPr>
        <w:pStyle w:val="Textbody"/>
        <w:jc w:val="both"/>
        <w:rPr>
          <w:sz w:val="19"/>
          <w:szCs w:val="19"/>
          <w:lang w:val="en-US"/>
        </w:rPr>
      </w:pPr>
      <w:r w:rsidRPr="0023091E">
        <w:rPr>
          <w:sz w:val="19"/>
          <w:szCs w:val="19"/>
          <w:lang w:val="en-US"/>
        </w:rPr>
        <w:t xml:space="preserve">And my </w:t>
      </w:r>
      <w:del w:id="15" w:author="Alvaro F. Filippi" w:date="2023-01-14T21:35:00Z">
        <w:r w:rsidRPr="0023091E">
          <w:rPr>
            <w:sz w:val="19"/>
            <w:szCs w:val="19"/>
            <w:lang w:val="en-US"/>
          </w:rPr>
          <w:delText>objective</w:delText>
        </w:r>
      </w:del>
      <w:ins w:id="16" w:author="Alvaro F. Filippi" w:date="2023-01-14T21:35:00Z">
        <w:r w:rsidRPr="0023091E">
          <w:rPr>
            <w:sz w:val="19"/>
            <w:szCs w:val="19"/>
            <w:lang w:val="en-US"/>
          </w:rPr>
          <w:t>goal</w:t>
        </w:r>
      </w:ins>
      <w:r w:rsidRPr="0023091E">
        <w:rPr>
          <w:sz w:val="19"/>
          <w:szCs w:val="19"/>
          <w:lang w:val="en-US"/>
        </w:rPr>
        <w:t xml:space="preserve"> here is </w:t>
      </w:r>
      <w:ins w:id="17" w:author="Diane Falcão" w:date="2023-01-26T02:55:00Z">
        <w:r w:rsidR="006F2A73">
          <w:rPr>
            <w:sz w:val="19"/>
            <w:szCs w:val="19"/>
            <w:lang w:val="en-US"/>
          </w:rPr>
          <w:t xml:space="preserve">to </w:t>
        </w:r>
      </w:ins>
      <w:r w:rsidRPr="0023091E">
        <w:rPr>
          <w:sz w:val="19"/>
          <w:szCs w:val="19"/>
          <w:lang w:val="en-US"/>
        </w:rPr>
        <w:t>show the common bas</w:t>
      </w:r>
      <w:ins w:id="18" w:author="Alvaro F. Filippi" w:date="2023-01-14T21:35:00Z">
        <w:r w:rsidRPr="0023091E">
          <w:rPr>
            <w:sz w:val="19"/>
            <w:szCs w:val="19"/>
            <w:lang w:val="en-US"/>
          </w:rPr>
          <w:t>e</w:t>
        </w:r>
      </w:ins>
      <w:del w:id="19" w:author="Alvaro F. Filippi" w:date="2023-01-14T21:35:00Z">
        <w:r w:rsidRPr="0023091E">
          <w:rPr>
            <w:sz w:val="19"/>
            <w:szCs w:val="19"/>
            <w:lang w:val="en-US"/>
          </w:rPr>
          <w:delText>i</w:delText>
        </w:r>
      </w:del>
      <w:r w:rsidRPr="0023091E">
        <w:rPr>
          <w:sz w:val="19"/>
          <w:szCs w:val="19"/>
          <w:lang w:val="en-US"/>
        </w:rPr>
        <w:t>s of communism.</w:t>
      </w:r>
    </w:p>
    <w:p w14:paraId="231CDE54" w14:textId="77777777" w:rsidR="00F465BE" w:rsidRPr="0023091E" w:rsidRDefault="00000000" w:rsidP="00765CE2">
      <w:pPr>
        <w:pStyle w:val="Textbody"/>
        <w:jc w:val="both"/>
        <w:rPr>
          <w:sz w:val="19"/>
          <w:szCs w:val="19"/>
          <w:lang w:val="en-US"/>
        </w:rPr>
      </w:pPr>
      <w:r w:rsidRPr="0023091E">
        <w:rPr>
          <w:sz w:val="19"/>
          <w:szCs w:val="19"/>
          <w:lang w:val="en-US"/>
        </w:rPr>
        <w:t xml:space="preserve">And why do </w:t>
      </w:r>
      <w:ins w:id="20" w:author="Alvaro F. Filippi" w:date="2023-01-14T21:35:00Z">
        <w:r w:rsidRPr="0023091E">
          <w:rPr>
            <w:sz w:val="19"/>
            <w:szCs w:val="19"/>
            <w:lang w:val="en-US"/>
          </w:rPr>
          <w:t>I</w:t>
        </w:r>
      </w:ins>
      <w:del w:id="21" w:author="Alvaro F. Filippi" w:date="2023-01-14T21:35:00Z">
        <w:r w:rsidRPr="0023091E">
          <w:rPr>
            <w:sz w:val="19"/>
            <w:szCs w:val="19"/>
            <w:lang w:val="en-US"/>
          </w:rPr>
          <w:delText>i</w:delText>
        </w:r>
      </w:del>
      <w:r w:rsidRPr="0023091E">
        <w:rPr>
          <w:sz w:val="19"/>
          <w:szCs w:val="19"/>
          <w:lang w:val="en-US"/>
        </w:rPr>
        <w:t xml:space="preserve"> say 'common bas</w:t>
      </w:r>
      <w:ins w:id="22" w:author="Alvaro F. Filippi" w:date="2023-01-14T21:35:00Z">
        <w:r w:rsidRPr="0023091E">
          <w:rPr>
            <w:sz w:val="19"/>
            <w:szCs w:val="19"/>
            <w:lang w:val="en-US"/>
          </w:rPr>
          <w:t>e</w:t>
        </w:r>
      </w:ins>
      <w:del w:id="23" w:author="Alvaro F. Filippi" w:date="2023-01-14T21:35:00Z">
        <w:r w:rsidRPr="0023091E">
          <w:rPr>
            <w:sz w:val="19"/>
            <w:szCs w:val="19"/>
            <w:lang w:val="en-US"/>
          </w:rPr>
          <w:delText>i</w:delText>
        </w:r>
      </w:del>
      <w:r w:rsidRPr="0023091E">
        <w:rPr>
          <w:sz w:val="19"/>
          <w:szCs w:val="19"/>
          <w:lang w:val="en-US"/>
        </w:rPr>
        <w:t>s'?</w:t>
      </w:r>
    </w:p>
    <w:p w14:paraId="2589F7C9" w14:textId="77777777" w:rsidR="00F465BE" w:rsidRPr="0023091E" w:rsidRDefault="00000000" w:rsidP="00765CE2">
      <w:pPr>
        <w:pStyle w:val="Textbody"/>
        <w:jc w:val="both"/>
        <w:rPr>
          <w:sz w:val="19"/>
          <w:szCs w:val="19"/>
          <w:lang w:val="en-US"/>
        </w:rPr>
      </w:pPr>
      <w:r w:rsidRPr="0023091E">
        <w:rPr>
          <w:sz w:val="19"/>
          <w:szCs w:val="19"/>
          <w:lang w:val="en-US"/>
        </w:rPr>
        <w:t xml:space="preserve">Because </w:t>
      </w:r>
      <w:del w:id="24" w:author="Alvaro F. Filippi" w:date="2023-01-14T21:35:00Z">
        <w:r w:rsidRPr="0023091E">
          <w:rPr>
            <w:sz w:val="19"/>
            <w:szCs w:val="19"/>
            <w:lang w:val="en-US"/>
          </w:rPr>
          <w:delText>exist</w:delText>
        </w:r>
      </w:del>
      <w:ins w:id="25" w:author="Alvaro F. Filippi" w:date="2023-01-14T21:35:00Z">
        <w:r w:rsidRPr="0023091E">
          <w:rPr>
            <w:sz w:val="19"/>
            <w:szCs w:val="19"/>
            <w:lang w:val="en-US"/>
          </w:rPr>
          <w:t>there are</w:t>
        </w:r>
      </w:ins>
      <w:r w:rsidRPr="0023091E">
        <w:rPr>
          <w:sz w:val="19"/>
          <w:szCs w:val="19"/>
          <w:lang w:val="en-US"/>
        </w:rPr>
        <w:t xml:space="preserve"> different </w:t>
      </w:r>
      <w:ins w:id="26" w:author="Alvaro F. Filippi" w:date="2023-01-14T21:36:00Z">
        <w:r w:rsidRPr="0023091E">
          <w:rPr>
            <w:sz w:val="19"/>
            <w:szCs w:val="19"/>
            <w:lang w:val="en-US"/>
          </w:rPr>
          <w:t xml:space="preserve">lines of thought </w:t>
        </w:r>
      </w:ins>
      <w:del w:id="27" w:author="Alvaro F. Filippi" w:date="2023-01-14T21:35:00Z">
        <w:r w:rsidRPr="0023091E">
          <w:rPr>
            <w:sz w:val="19"/>
            <w:szCs w:val="19"/>
            <w:lang w:val="en-US"/>
          </w:rPr>
          <w:delText xml:space="preserve">thinklines </w:delText>
        </w:r>
      </w:del>
      <w:r w:rsidRPr="0023091E">
        <w:rPr>
          <w:sz w:val="19"/>
          <w:szCs w:val="19"/>
          <w:lang w:val="en-US"/>
        </w:rPr>
        <w:t>o</w:t>
      </w:r>
      <w:ins w:id="28" w:author="Alvaro F. Filippi" w:date="2023-01-14T21:36:00Z">
        <w:r w:rsidRPr="0023091E">
          <w:rPr>
            <w:sz w:val="19"/>
            <w:szCs w:val="19"/>
            <w:lang w:val="en-US"/>
          </w:rPr>
          <w:t>n</w:t>
        </w:r>
      </w:ins>
      <w:del w:id="29" w:author="Alvaro F. Filippi" w:date="2023-01-14T21:36:00Z">
        <w:r w:rsidRPr="0023091E">
          <w:rPr>
            <w:sz w:val="19"/>
            <w:szCs w:val="19"/>
            <w:lang w:val="en-US"/>
          </w:rPr>
          <w:delText>f</w:delText>
        </w:r>
      </w:del>
      <w:r w:rsidRPr="0023091E">
        <w:rPr>
          <w:sz w:val="19"/>
          <w:szCs w:val="19"/>
          <w:lang w:val="en-US"/>
        </w:rPr>
        <w:t xml:space="preserve"> communism.</w:t>
      </w:r>
    </w:p>
    <w:p w14:paraId="38F3A77F" w14:textId="77777777" w:rsidR="00F465BE" w:rsidRPr="0023091E" w:rsidRDefault="00000000" w:rsidP="00765CE2">
      <w:pPr>
        <w:pStyle w:val="Textbody"/>
        <w:jc w:val="both"/>
        <w:rPr>
          <w:sz w:val="19"/>
          <w:szCs w:val="19"/>
          <w:lang w:val="en-US"/>
        </w:rPr>
      </w:pPr>
      <w:r w:rsidRPr="0023091E">
        <w:rPr>
          <w:sz w:val="19"/>
          <w:szCs w:val="19"/>
          <w:lang w:val="en-US"/>
        </w:rPr>
        <w:t xml:space="preserve">But </w:t>
      </w:r>
      <w:ins w:id="30" w:author="Alvaro F. Filippi" w:date="2023-01-14T21:36:00Z">
        <w:r w:rsidRPr="0023091E">
          <w:rPr>
            <w:sz w:val="19"/>
            <w:szCs w:val="19"/>
            <w:lang w:val="en-US"/>
          </w:rPr>
          <w:t>I</w:t>
        </w:r>
      </w:ins>
      <w:del w:id="31" w:author="Alvaro F. Filippi" w:date="2023-01-14T21:36:00Z">
        <w:r w:rsidRPr="0023091E">
          <w:rPr>
            <w:sz w:val="19"/>
            <w:szCs w:val="19"/>
            <w:lang w:val="en-US"/>
          </w:rPr>
          <w:delText>i</w:delText>
        </w:r>
      </w:del>
      <w:r w:rsidRPr="0023091E">
        <w:rPr>
          <w:sz w:val="19"/>
          <w:szCs w:val="19"/>
          <w:lang w:val="en-US"/>
        </w:rPr>
        <w:t xml:space="preserve">'ll </w:t>
      </w:r>
      <w:del w:id="32" w:author="Alvaro F. Filippi" w:date="2023-01-14T21:36:00Z">
        <w:r w:rsidRPr="0023091E">
          <w:rPr>
            <w:sz w:val="19"/>
            <w:szCs w:val="19"/>
            <w:lang w:val="en-US"/>
          </w:rPr>
          <w:delText>show</w:delText>
        </w:r>
      </w:del>
      <w:ins w:id="33" w:author="Alvaro F. Filippi" w:date="2023-01-14T21:36:00Z">
        <w:r w:rsidRPr="0023091E">
          <w:rPr>
            <w:sz w:val="19"/>
            <w:szCs w:val="19"/>
            <w:lang w:val="en-US"/>
          </w:rPr>
          <w:t>present</w:t>
        </w:r>
      </w:ins>
      <w:r w:rsidRPr="0023091E">
        <w:rPr>
          <w:sz w:val="19"/>
          <w:szCs w:val="19"/>
          <w:lang w:val="en-US"/>
        </w:rPr>
        <w:t xml:space="preserve"> the common bas</w:t>
      </w:r>
      <w:del w:id="34" w:author="Alvaro F. Filippi" w:date="2023-01-14T21:36:00Z">
        <w:r w:rsidRPr="0023091E">
          <w:rPr>
            <w:sz w:val="19"/>
            <w:szCs w:val="19"/>
            <w:lang w:val="en-US"/>
          </w:rPr>
          <w:delText>i</w:delText>
        </w:r>
      </w:del>
      <w:ins w:id="35" w:author="Alvaro F. Filippi" w:date="2023-01-14T21:36:00Z">
        <w:r w:rsidRPr="0023091E">
          <w:rPr>
            <w:sz w:val="19"/>
            <w:szCs w:val="19"/>
            <w:lang w:val="en-US"/>
          </w:rPr>
          <w:t>e</w:t>
        </w:r>
      </w:ins>
      <w:r w:rsidRPr="0023091E">
        <w:rPr>
          <w:sz w:val="19"/>
          <w:szCs w:val="19"/>
          <w:lang w:val="en-US"/>
        </w:rPr>
        <w:t>s of all these lines.</w:t>
      </w:r>
    </w:p>
    <w:p w14:paraId="766D85EE" w14:textId="77777777" w:rsidR="00F465BE" w:rsidRPr="0023091E" w:rsidRDefault="00000000" w:rsidP="00765CE2">
      <w:pPr>
        <w:pStyle w:val="Textbody"/>
        <w:jc w:val="both"/>
        <w:rPr>
          <w:sz w:val="19"/>
          <w:szCs w:val="19"/>
          <w:lang w:val="en-US"/>
        </w:rPr>
      </w:pPr>
      <w:r w:rsidRPr="0023091E">
        <w:rPr>
          <w:sz w:val="19"/>
          <w:szCs w:val="19"/>
          <w:lang w:val="en-US"/>
        </w:rPr>
        <w:t xml:space="preserve">Except </w:t>
      </w:r>
      <w:ins w:id="36" w:author="Alvaro F. Filippi" w:date="2023-01-14T21:36:00Z">
        <w:r w:rsidRPr="0023091E">
          <w:rPr>
            <w:sz w:val="19"/>
            <w:szCs w:val="19"/>
            <w:lang w:val="en-US"/>
          </w:rPr>
          <w:t xml:space="preserve">for </w:t>
        </w:r>
      </w:ins>
      <w:r w:rsidRPr="0023091E">
        <w:rPr>
          <w:sz w:val="19"/>
          <w:szCs w:val="19"/>
          <w:lang w:val="en-US"/>
        </w:rPr>
        <w:t>some weird sects</w:t>
      </w:r>
      <w:ins w:id="37" w:author="Alvaro F. Filippi" w:date="2023-01-14T21:36:00Z">
        <w:r w:rsidRPr="0023091E">
          <w:rPr>
            <w:sz w:val="19"/>
            <w:szCs w:val="19"/>
            <w:lang w:val="en-US"/>
          </w:rPr>
          <w:t xml:space="preserve"> here and</w:t>
        </w:r>
      </w:ins>
      <w:r w:rsidRPr="0023091E">
        <w:rPr>
          <w:sz w:val="19"/>
          <w:szCs w:val="19"/>
          <w:lang w:val="en-US"/>
        </w:rPr>
        <w:t xml:space="preserve"> there.</w:t>
      </w:r>
    </w:p>
    <w:p w14:paraId="62B7F0A6" w14:textId="77777777" w:rsidR="00F465BE" w:rsidRPr="0023091E" w:rsidRDefault="00000000" w:rsidP="00765CE2">
      <w:pPr>
        <w:pStyle w:val="Textbody"/>
        <w:jc w:val="both"/>
        <w:rPr>
          <w:sz w:val="19"/>
          <w:szCs w:val="19"/>
          <w:lang w:val="en-US"/>
        </w:rPr>
      </w:pPr>
      <w:r w:rsidRPr="0023091E">
        <w:rPr>
          <w:sz w:val="19"/>
          <w:szCs w:val="19"/>
          <w:lang w:val="en-US"/>
        </w:rPr>
        <w:t xml:space="preserve">Here </w:t>
      </w:r>
      <w:del w:id="38" w:author="Alvaro F. Filippi" w:date="2023-01-14T21:37:00Z">
        <w:r w:rsidRPr="0023091E">
          <w:rPr>
            <w:sz w:val="19"/>
            <w:szCs w:val="19"/>
            <w:lang w:val="en-US"/>
          </w:rPr>
          <w:delText>will</w:delText>
        </w:r>
      </w:del>
      <w:ins w:id="39" w:author="Alvaro F. Filippi" w:date="2023-01-14T21:37:00Z">
        <w:r w:rsidRPr="0023091E">
          <w:rPr>
            <w:sz w:val="19"/>
            <w:szCs w:val="19"/>
            <w:lang w:val="en-US"/>
          </w:rPr>
          <w:t>we will</w:t>
        </w:r>
      </w:ins>
      <w:r w:rsidRPr="0023091E">
        <w:rPr>
          <w:sz w:val="19"/>
          <w:szCs w:val="19"/>
          <w:lang w:val="en-US"/>
        </w:rPr>
        <w:t xml:space="preserve"> </w:t>
      </w:r>
      <w:del w:id="40" w:author="Alvaro F. Filippi" w:date="2023-01-14T21:37:00Z">
        <w:r w:rsidRPr="0023091E">
          <w:rPr>
            <w:sz w:val="19"/>
            <w:szCs w:val="19"/>
            <w:lang w:val="en-US"/>
          </w:rPr>
          <w:delText xml:space="preserve">be </w:delText>
        </w:r>
      </w:del>
      <w:r w:rsidRPr="0023091E">
        <w:rPr>
          <w:sz w:val="19"/>
          <w:szCs w:val="19"/>
          <w:lang w:val="en-US"/>
        </w:rPr>
        <w:t xml:space="preserve">see the </w:t>
      </w:r>
      <w:del w:id="41" w:author="Alvaro F. Filippi" w:date="2023-01-14T22:10:00Z">
        <w:r w:rsidRPr="0023091E">
          <w:rPr>
            <w:sz w:val="19"/>
            <w:szCs w:val="19"/>
            <w:lang w:val="en-US"/>
          </w:rPr>
          <w:delText>really</w:delText>
        </w:r>
      </w:del>
      <w:ins w:id="42" w:author="Alvaro F. Filippi" w:date="2023-01-14T22:10:00Z">
        <w:r w:rsidRPr="0023091E">
          <w:rPr>
            <w:sz w:val="19"/>
            <w:szCs w:val="19"/>
            <w:lang w:val="en-US"/>
          </w:rPr>
          <w:t>very</w:t>
        </w:r>
      </w:ins>
      <w:r w:rsidRPr="0023091E">
        <w:rPr>
          <w:sz w:val="19"/>
          <w:szCs w:val="19"/>
          <w:lang w:val="en-US"/>
        </w:rPr>
        <w:t xml:space="preserve"> basic of</w:t>
      </w:r>
      <w:ins w:id="43" w:author="Alvaro F. Filippi" w:date="2023-01-14T22:10:00Z">
        <w:r w:rsidRPr="0023091E">
          <w:rPr>
            <w:sz w:val="19"/>
            <w:szCs w:val="19"/>
            <w:lang w:val="en-US"/>
          </w:rPr>
          <w:t xml:space="preserve"> the</w:t>
        </w:r>
      </w:ins>
      <w:r w:rsidRPr="0023091E">
        <w:rPr>
          <w:sz w:val="19"/>
          <w:szCs w:val="19"/>
          <w:lang w:val="en-US"/>
        </w:rPr>
        <w:t xml:space="preserve"> basics.</w:t>
      </w:r>
    </w:p>
    <w:p w14:paraId="4597ED71" w14:textId="0C37FB06" w:rsidR="00F465BE" w:rsidRPr="0023091E" w:rsidRDefault="00000000" w:rsidP="00765CE2">
      <w:pPr>
        <w:pStyle w:val="Textbody"/>
        <w:jc w:val="both"/>
        <w:rPr>
          <w:sz w:val="19"/>
          <w:szCs w:val="19"/>
          <w:lang w:val="en-US"/>
        </w:rPr>
      </w:pPr>
      <w:del w:id="44" w:author="Diane Falcão" w:date="2023-01-26T02:56:00Z">
        <w:r w:rsidRPr="0023091E" w:rsidDel="008A0F8A">
          <w:rPr>
            <w:sz w:val="19"/>
            <w:szCs w:val="19"/>
            <w:lang w:val="en-US"/>
          </w:rPr>
          <w:delText xml:space="preserve">In </w:delText>
        </w:r>
      </w:del>
      <w:ins w:id="45" w:author="Diane Falcão" w:date="2023-01-26T02:56:00Z">
        <w:r w:rsidR="008A0F8A">
          <w:rPr>
            <w:sz w:val="19"/>
            <w:szCs w:val="19"/>
            <w:lang w:val="en-US"/>
          </w:rPr>
          <w:t>At</w:t>
        </w:r>
        <w:r w:rsidR="008A0F8A" w:rsidRPr="0023091E">
          <w:rPr>
            <w:sz w:val="19"/>
            <w:szCs w:val="19"/>
            <w:lang w:val="en-US"/>
          </w:rPr>
          <w:t xml:space="preserve"> </w:t>
        </w:r>
      </w:ins>
      <w:r w:rsidRPr="0023091E">
        <w:rPr>
          <w:sz w:val="19"/>
          <w:szCs w:val="19"/>
          <w:lang w:val="en-US"/>
        </w:rPr>
        <w:t xml:space="preserve">the end of this live, </w:t>
      </w:r>
      <w:ins w:id="46" w:author="Alvaro F. Filippi" w:date="2023-01-14T22:10:00Z">
        <w:r w:rsidRPr="0023091E">
          <w:rPr>
            <w:sz w:val="19"/>
            <w:szCs w:val="19"/>
            <w:lang w:val="en-US"/>
          </w:rPr>
          <w:t>I</w:t>
        </w:r>
      </w:ins>
      <w:del w:id="47" w:author="Alvaro F. Filippi" w:date="2023-01-14T22:10:00Z">
        <w:r w:rsidRPr="0023091E">
          <w:rPr>
            <w:sz w:val="19"/>
            <w:szCs w:val="19"/>
            <w:lang w:val="en-US"/>
          </w:rPr>
          <w:delText>i</w:delText>
        </w:r>
      </w:del>
      <w:r w:rsidRPr="0023091E">
        <w:rPr>
          <w:sz w:val="19"/>
          <w:szCs w:val="19"/>
          <w:lang w:val="en-US"/>
        </w:rPr>
        <w:t>'ll show a reading guide,</w:t>
      </w:r>
    </w:p>
    <w:p w14:paraId="707CD96C" w14:textId="77777777" w:rsidR="00F465BE" w:rsidRPr="0023091E" w:rsidRDefault="00000000" w:rsidP="00765CE2">
      <w:pPr>
        <w:pStyle w:val="Textbody"/>
        <w:jc w:val="both"/>
        <w:rPr>
          <w:sz w:val="19"/>
          <w:szCs w:val="19"/>
          <w:lang w:val="en-US"/>
        </w:rPr>
      </w:pPr>
      <w:del w:id="48" w:author="Alvaro F. Filippi" w:date="2023-01-14T22:12:00Z">
        <w:r w:rsidRPr="0023091E">
          <w:rPr>
            <w:sz w:val="19"/>
            <w:szCs w:val="19"/>
            <w:lang w:val="en-US"/>
          </w:rPr>
          <w:delText>making</w:delText>
        </w:r>
      </w:del>
      <w:ins w:id="49" w:author="Alvaro F. Filippi" w:date="2023-01-14T22:12:00Z">
        <w:r w:rsidRPr="0023091E">
          <w:rPr>
            <w:sz w:val="19"/>
            <w:szCs w:val="19"/>
            <w:lang w:val="en-US"/>
          </w:rPr>
          <w:t>Sharing</w:t>
        </w:r>
      </w:ins>
      <w:r w:rsidRPr="0023091E">
        <w:rPr>
          <w:sz w:val="19"/>
          <w:szCs w:val="19"/>
          <w:lang w:val="en-US"/>
        </w:rPr>
        <w:t xml:space="preserve"> </w:t>
      </w:r>
      <w:del w:id="50" w:author="Alvaro F. Filippi" w:date="2023-01-14T22:10:00Z">
        <w:r w:rsidRPr="0023091E">
          <w:rPr>
            <w:sz w:val="19"/>
            <w:szCs w:val="19"/>
            <w:lang w:val="en-US"/>
          </w:rPr>
          <w:delText xml:space="preserve">avaliable </w:delText>
        </w:r>
      </w:del>
      <w:r w:rsidRPr="0023091E">
        <w:rPr>
          <w:sz w:val="19"/>
          <w:szCs w:val="19"/>
          <w:lang w:val="en-US"/>
        </w:rPr>
        <w:t xml:space="preserve">all the books for free </w:t>
      </w:r>
      <w:del w:id="51" w:author="Alvaro F. Filippi" w:date="2023-01-14T22:12:00Z">
        <w:r w:rsidRPr="0023091E">
          <w:rPr>
            <w:sz w:val="19"/>
            <w:szCs w:val="19"/>
            <w:lang w:val="en-US"/>
          </w:rPr>
          <w:delText>save</w:delText>
        </w:r>
      </w:del>
      <w:ins w:id="52" w:author="Alvaro F. Filippi" w:date="2023-01-14T22:12:00Z">
        <w:r w:rsidRPr="0023091E">
          <w:rPr>
            <w:sz w:val="19"/>
            <w:szCs w:val="19"/>
            <w:lang w:val="en-US"/>
          </w:rPr>
          <w:t>except for</w:t>
        </w:r>
      </w:ins>
      <w:r w:rsidRPr="0023091E">
        <w:rPr>
          <w:sz w:val="19"/>
          <w:szCs w:val="19"/>
          <w:lang w:val="en-US"/>
        </w:rPr>
        <w:t xml:space="preserve"> one,</w:t>
      </w:r>
    </w:p>
    <w:p w14:paraId="00ADE81E" w14:textId="77777777" w:rsidR="00F465BE" w:rsidRPr="0023091E" w:rsidRDefault="00000000" w:rsidP="00765CE2">
      <w:pPr>
        <w:pStyle w:val="Textbody"/>
        <w:jc w:val="both"/>
        <w:rPr>
          <w:sz w:val="19"/>
          <w:szCs w:val="19"/>
          <w:lang w:val="en-US"/>
        </w:rPr>
      </w:pPr>
      <w:del w:id="53" w:author="Alvaro F. Filippi" w:date="2023-01-14T22:12:00Z">
        <w:r w:rsidRPr="0023091E">
          <w:rPr>
            <w:sz w:val="19"/>
            <w:szCs w:val="19"/>
            <w:lang w:val="en-US"/>
          </w:rPr>
          <w:delText xml:space="preserve">later </w:delText>
        </w:r>
      </w:del>
      <w:r w:rsidRPr="0023091E">
        <w:rPr>
          <w:sz w:val="19"/>
          <w:szCs w:val="19"/>
          <w:lang w:val="en-US"/>
        </w:rPr>
        <w:t>we'll talk about that one</w:t>
      </w:r>
      <w:ins w:id="54" w:author="Alvaro F. Filippi" w:date="2023-01-14T22:12:00Z">
        <w:r w:rsidRPr="0023091E">
          <w:rPr>
            <w:sz w:val="22"/>
            <w:szCs w:val="22"/>
            <w:lang w:val="en-US"/>
          </w:rPr>
          <w:t xml:space="preserve"> </w:t>
        </w:r>
        <w:r w:rsidRPr="0023091E">
          <w:rPr>
            <w:sz w:val="19"/>
            <w:szCs w:val="19"/>
            <w:lang w:val="en-US"/>
          </w:rPr>
          <w:t>later</w:t>
        </w:r>
      </w:ins>
      <w:r w:rsidRPr="0023091E">
        <w:rPr>
          <w:sz w:val="19"/>
          <w:szCs w:val="19"/>
          <w:lang w:val="en-US"/>
        </w:rPr>
        <w:t>,</w:t>
      </w:r>
    </w:p>
    <w:p w14:paraId="2AAE7F52" w14:textId="77777777" w:rsidR="00F465BE" w:rsidRPr="0023091E" w:rsidRDefault="00000000" w:rsidP="00765CE2">
      <w:pPr>
        <w:pStyle w:val="Textbody"/>
        <w:jc w:val="both"/>
        <w:rPr>
          <w:sz w:val="19"/>
          <w:szCs w:val="19"/>
          <w:lang w:val="en-US"/>
        </w:rPr>
      </w:pPr>
      <w:r w:rsidRPr="0023091E">
        <w:rPr>
          <w:sz w:val="19"/>
          <w:szCs w:val="19"/>
          <w:lang w:val="en-US"/>
        </w:rPr>
        <w:t>and sug</w:t>
      </w:r>
      <w:del w:id="55" w:author="Alvaro F. Filippi" w:date="2023-01-14T22:13:00Z">
        <w:r w:rsidRPr="0023091E">
          <w:rPr>
            <w:sz w:val="19"/>
            <w:szCs w:val="19"/>
            <w:lang w:val="en-US"/>
          </w:rPr>
          <w:delText>esting</w:delText>
        </w:r>
      </w:del>
      <w:ins w:id="56" w:author="Alvaro F. Filippi" w:date="2023-01-14T22:13:00Z">
        <w:r w:rsidRPr="0023091E">
          <w:rPr>
            <w:sz w:val="19"/>
            <w:szCs w:val="19"/>
            <w:lang w:val="en-US"/>
          </w:rPr>
          <w:t>gest</w:t>
        </w:r>
      </w:ins>
      <w:r w:rsidRPr="0023091E">
        <w:rPr>
          <w:sz w:val="19"/>
          <w:szCs w:val="19"/>
          <w:lang w:val="en-US"/>
        </w:rPr>
        <w:t xml:space="preserve"> a reading order, </w:t>
      </w:r>
      <w:ins w:id="57" w:author="Alvaro F. Filippi" w:date="2023-01-14T22:13:00Z">
        <w:r w:rsidRPr="0023091E">
          <w:rPr>
            <w:sz w:val="19"/>
            <w:szCs w:val="19"/>
            <w:lang w:val="en-US"/>
          </w:rPr>
          <w:t>al</w:t>
        </w:r>
      </w:ins>
      <w:r w:rsidRPr="0023091E">
        <w:rPr>
          <w:sz w:val="19"/>
          <w:szCs w:val="19"/>
          <w:lang w:val="en-US"/>
        </w:rPr>
        <w:t>right?</w:t>
      </w:r>
    </w:p>
    <w:p w14:paraId="03573E04" w14:textId="77777777" w:rsidR="00F465BE" w:rsidRPr="0023091E" w:rsidRDefault="00000000" w:rsidP="00765CE2">
      <w:pPr>
        <w:pStyle w:val="Textbody"/>
        <w:jc w:val="both"/>
        <w:rPr>
          <w:ins w:id="58" w:author="Alvaro F. Filippi" w:date="2023-01-14T22:13:00Z"/>
          <w:sz w:val="19"/>
          <w:szCs w:val="19"/>
          <w:lang w:val="en-US"/>
        </w:rPr>
      </w:pPr>
      <w:r w:rsidRPr="0023091E">
        <w:rPr>
          <w:sz w:val="19"/>
          <w:szCs w:val="19"/>
          <w:lang w:val="en-US"/>
        </w:rPr>
        <w:t>I strongly recommend that you read,</w:t>
      </w:r>
    </w:p>
    <w:p w14:paraId="44F2DA89" w14:textId="46E005FD" w:rsidR="00F465BE" w:rsidRPr="0023091E" w:rsidRDefault="0035487A" w:rsidP="00765CE2">
      <w:pPr>
        <w:pStyle w:val="Textbody"/>
        <w:jc w:val="both"/>
        <w:rPr>
          <w:sz w:val="19"/>
          <w:szCs w:val="19"/>
          <w:lang w:val="en-US"/>
        </w:rPr>
      </w:pPr>
      <w:ins w:id="59" w:author="Diane Falcão" w:date="2023-01-26T02:56:00Z">
        <w:r>
          <w:rPr>
            <w:sz w:val="19"/>
            <w:szCs w:val="19"/>
            <w:lang w:val="en-US"/>
          </w:rPr>
          <w:t xml:space="preserve">and </w:t>
        </w:r>
      </w:ins>
      <w:del w:id="60" w:author="Alvaro F. Filippi" w:date="2023-01-14T22:13:00Z">
        <w:r w:rsidRPr="0023091E">
          <w:rPr>
            <w:sz w:val="19"/>
            <w:szCs w:val="19"/>
            <w:lang w:val="en-US"/>
          </w:rPr>
          <w:delText xml:space="preserve"> </w:delText>
        </w:r>
      </w:del>
      <w:r w:rsidRPr="0023091E">
        <w:rPr>
          <w:sz w:val="19"/>
          <w:szCs w:val="19"/>
          <w:lang w:val="en-US"/>
        </w:rPr>
        <w:t xml:space="preserve">don't </w:t>
      </w:r>
      <w:ins w:id="61" w:author="Alvaro F. Filippi" w:date="2023-01-14T22:13:00Z">
        <w:r w:rsidRPr="0023091E">
          <w:rPr>
            <w:sz w:val="19"/>
            <w:szCs w:val="19"/>
            <w:lang w:val="en-US"/>
          </w:rPr>
          <w:t xml:space="preserve">only </w:t>
        </w:r>
      </w:ins>
      <w:r w:rsidRPr="0023091E">
        <w:rPr>
          <w:sz w:val="19"/>
          <w:szCs w:val="19"/>
          <w:lang w:val="en-US"/>
        </w:rPr>
        <w:t>use th</w:t>
      </w:r>
      <w:ins w:id="62" w:author="Alvaro F. Filippi" w:date="2023-01-14T22:13:00Z">
        <w:r w:rsidRPr="0023091E">
          <w:rPr>
            <w:sz w:val="19"/>
            <w:szCs w:val="19"/>
            <w:lang w:val="en-US"/>
          </w:rPr>
          <w:t>is</w:t>
        </w:r>
      </w:ins>
      <w:del w:id="63" w:author="Alvaro F. Filippi" w:date="2023-01-14T22:13:00Z">
        <w:r w:rsidRPr="0023091E">
          <w:rPr>
            <w:sz w:val="19"/>
            <w:szCs w:val="19"/>
            <w:lang w:val="en-US"/>
          </w:rPr>
          <w:delText>e</w:delText>
        </w:r>
      </w:del>
      <w:r w:rsidRPr="0023091E">
        <w:rPr>
          <w:sz w:val="19"/>
          <w:szCs w:val="19"/>
          <w:lang w:val="en-US"/>
        </w:rPr>
        <w:t xml:space="preserve"> video as a reference.</w:t>
      </w:r>
    </w:p>
    <w:p w14:paraId="33B68902" w14:textId="77777777" w:rsidR="00F465BE" w:rsidRPr="0023091E" w:rsidRDefault="00000000" w:rsidP="00765CE2">
      <w:pPr>
        <w:pStyle w:val="Textbody"/>
        <w:jc w:val="both"/>
        <w:rPr>
          <w:ins w:id="64" w:author="Alvaro F. Filippi" w:date="2023-01-14T22:13:00Z"/>
          <w:sz w:val="19"/>
          <w:szCs w:val="19"/>
          <w:lang w:val="en-US"/>
        </w:rPr>
      </w:pPr>
      <w:r w:rsidRPr="0023091E">
        <w:rPr>
          <w:sz w:val="19"/>
          <w:szCs w:val="19"/>
          <w:lang w:val="en-US"/>
        </w:rPr>
        <w:t xml:space="preserve">It's really worth it </w:t>
      </w:r>
      <w:ins w:id="65" w:author="Alvaro F. Filippi" w:date="2023-01-14T22:13:00Z">
        <w:r w:rsidRPr="0023091E">
          <w:rPr>
            <w:sz w:val="19"/>
            <w:szCs w:val="19"/>
            <w:lang w:val="en-US"/>
          </w:rPr>
          <w:t xml:space="preserve">to </w:t>
        </w:r>
      </w:ins>
      <w:r w:rsidRPr="0023091E">
        <w:rPr>
          <w:sz w:val="19"/>
          <w:szCs w:val="19"/>
          <w:lang w:val="en-US"/>
        </w:rPr>
        <w:t xml:space="preserve">read and reread </w:t>
      </w:r>
    </w:p>
    <w:p w14:paraId="7CB2DB9A" w14:textId="77777777" w:rsidR="00F465BE" w:rsidRPr="0023091E" w:rsidRDefault="00000000" w:rsidP="00765CE2">
      <w:pPr>
        <w:pStyle w:val="Textbody"/>
        <w:jc w:val="both"/>
        <w:rPr>
          <w:sz w:val="19"/>
          <w:szCs w:val="19"/>
          <w:lang w:val="en-US"/>
        </w:rPr>
      </w:pPr>
      <w:r w:rsidRPr="0023091E">
        <w:rPr>
          <w:sz w:val="19"/>
          <w:szCs w:val="19"/>
          <w:lang w:val="en-US"/>
        </w:rPr>
        <w:t xml:space="preserve">even if you already master the topic for </w:t>
      </w:r>
      <w:ins w:id="66" w:author="Alvaro F. Filippi" w:date="2023-01-14T22:14:00Z">
        <w:r w:rsidRPr="0023091E">
          <w:rPr>
            <w:sz w:val="19"/>
            <w:szCs w:val="19"/>
            <w:lang w:val="en-US"/>
          </w:rPr>
          <w:t xml:space="preserve">it to </w:t>
        </w:r>
      </w:ins>
      <w:del w:id="67" w:author="Alvaro F. Filippi" w:date="2023-01-14T22:14:00Z">
        <w:r w:rsidRPr="0023091E">
          <w:rPr>
            <w:sz w:val="19"/>
            <w:szCs w:val="19"/>
            <w:lang w:val="en-US"/>
          </w:rPr>
          <w:delText>you lay</w:delText>
        </w:r>
      </w:del>
      <w:ins w:id="68" w:author="Alvaro F. Filippi" w:date="2023-01-14T22:14:00Z">
        <w:r w:rsidRPr="0023091E">
          <w:rPr>
            <w:sz w:val="19"/>
            <w:szCs w:val="19"/>
            <w:lang w:val="en-US"/>
          </w:rPr>
          <w:t>sink</w:t>
        </w:r>
      </w:ins>
      <w:r w:rsidRPr="0023091E">
        <w:rPr>
          <w:sz w:val="19"/>
          <w:szCs w:val="19"/>
          <w:lang w:val="en-US"/>
        </w:rPr>
        <w:t xml:space="preserve"> into your head.</w:t>
      </w:r>
    </w:p>
    <w:p w14:paraId="749FA6E4" w14:textId="77777777" w:rsidR="00F465BE" w:rsidRPr="0023091E" w:rsidRDefault="00000000" w:rsidP="00765CE2">
      <w:pPr>
        <w:pStyle w:val="Textbody"/>
        <w:jc w:val="both"/>
        <w:rPr>
          <w:sz w:val="19"/>
          <w:szCs w:val="19"/>
          <w:lang w:val="en-US"/>
        </w:rPr>
      </w:pPr>
      <w:r w:rsidRPr="0023091E">
        <w:rPr>
          <w:sz w:val="19"/>
          <w:szCs w:val="19"/>
          <w:lang w:val="en-US"/>
        </w:rPr>
        <w:t xml:space="preserve">It's also worth it to search for additional bibliography because what will show here </w:t>
      </w:r>
      <w:ins w:id="69" w:author="Alvaro F. Filippi" w:date="2023-01-14T22:14:00Z">
        <w:r w:rsidRPr="0023091E">
          <w:rPr>
            <w:sz w:val="19"/>
            <w:szCs w:val="19"/>
            <w:lang w:val="en-US"/>
          </w:rPr>
          <w:t>i</w:t>
        </w:r>
      </w:ins>
      <w:del w:id="70" w:author="Alvaro F. Filippi" w:date="2023-01-14T22:14:00Z">
        <w:r w:rsidRPr="0023091E">
          <w:rPr>
            <w:sz w:val="19"/>
            <w:szCs w:val="19"/>
            <w:lang w:val="en-US"/>
          </w:rPr>
          <w:delText>it</w:delText>
        </w:r>
      </w:del>
      <w:r w:rsidRPr="0023091E">
        <w:rPr>
          <w:sz w:val="19"/>
          <w:szCs w:val="19"/>
          <w:lang w:val="en-US"/>
        </w:rPr>
        <w:t>s</w:t>
      </w:r>
      <w:ins w:id="71" w:author="Alvaro F. Filippi" w:date="2023-01-14T22:14:00Z">
        <w:r w:rsidRPr="0023091E">
          <w:rPr>
            <w:sz w:val="19"/>
            <w:szCs w:val="19"/>
            <w:lang w:val="en-US"/>
          </w:rPr>
          <w:t xml:space="preserve"> quite</w:t>
        </w:r>
      </w:ins>
      <w:r w:rsidRPr="0023091E">
        <w:rPr>
          <w:sz w:val="19"/>
          <w:szCs w:val="19"/>
          <w:lang w:val="en-US"/>
        </w:rPr>
        <w:t xml:space="preserve"> basic</w:t>
      </w:r>
      <w:del w:id="72" w:author="Alvaro F. Filippi" w:date="2023-01-14T22:14:00Z">
        <w:r w:rsidRPr="0023091E">
          <w:rPr>
            <w:sz w:val="19"/>
            <w:szCs w:val="19"/>
            <w:lang w:val="en-US"/>
          </w:rPr>
          <w:delText xml:space="preserve"> a lot</w:delText>
        </w:r>
      </w:del>
      <w:r w:rsidRPr="0023091E">
        <w:rPr>
          <w:sz w:val="19"/>
          <w:szCs w:val="19"/>
          <w:lang w:val="en-US"/>
        </w:rPr>
        <w:t xml:space="preserve">, </w:t>
      </w:r>
      <w:del w:id="73" w:author="Alvaro F. Filippi" w:date="2023-01-14T22:14:00Z">
        <w:r w:rsidRPr="0023091E">
          <w:rPr>
            <w:sz w:val="19"/>
            <w:szCs w:val="19"/>
            <w:lang w:val="en-US"/>
          </w:rPr>
          <w:delText>right</w:delText>
        </w:r>
      </w:del>
      <w:ins w:id="74" w:author="Alvaro F. Filippi" w:date="2023-01-14T22:14:00Z">
        <w:r w:rsidRPr="0023091E">
          <w:rPr>
            <w:sz w:val="19"/>
            <w:szCs w:val="19"/>
            <w:lang w:val="en-US"/>
          </w:rPr>
          <w:t>okay</w:t>
        </w:r>
      </w:ins>
      <w:r w:rsidRPr="0023091E">
        <w:rPr>
          <w:sz w:val="19"/>
          <w:szCs w:val="19"/>
          <w:lang w:val="en-US"/>
        </w:rPr>
        <w:t>?</w:t>
      </w:r>
    </w:p>
    <w:p w14:paraId="2BD27416" w14:textId="77777777" w:rsidR="00F465BE" w:rsidRPr="0023091E" w:rsidRDefault="00000000" w:rsidP="00765CE2">
      <w:pPr>
        <w:pStyle w:val="Textbody"/>
        <w:jc w:val="both"/>
        <w:rPr>
          <w:sz w:val="19"/>
          <w:szCs w:val="19"/>
          <w:lang w:val="en-US"/>
        </w:rPr>
      </w:pPr>
      <w:del w:id="75" w:author="Alvaro F. Filippi" w:date="2023-01-14T22:14:00Z">
        <w:r w:rsidRPr="0023091E">
          <w:rPr>
            <w:sz w:val="19"/>
            <w:szCs w:val="19"/>
            <w:lang w:val="en-US"/>
          </w:rPr>
          <w:delText>Really</w:delText>
        </w:r>
      </w:del>
      <w:ins w:id="76" w:author="Alvaro F. Filippi" w:date="2023-01-14T22:14:00Z">
        <w:r w:rsidRPr="0023091E">
          <w:rPr>
            <w:sz w:val="19"/>
            <w:szCs w:val="19"/>
            <w:lang w:val="en-US"/>
          </w:rPr>
          <w:t>Quite</w:t>
        </w:r>
      </w:ins>
      <w:r w:rsidRPr="0023091E">
        <w:rPr>
          <w:sz w:val="19"/>
          <w:szCs w:val="19"/>
          <w:lang w:val="en-US"/>
        </w:rPr>
        <w:t xml:space="preserve">, </w:t>
      </w:r>
      <w:del w:id="77" w:author="Alvaro F. Filippi" w:date="2023-01-14T22:14:00Z">
        <w:r w:rsidRPr="0023091E">
          <w:rPr>
            <w:sz w:val="19"/>
            <w:szCs w:val="19"/>
            <w:lang w:val="en-US"/>
          </w:rPr>
          <w:delText>really</w:delText>
        </w:r>
      </w:del>
      <w:ins w:id="78" w:author="Alvaro F. Filippi" w:date="2023-01-14T22:14:00Z">
        <w:r w:rsidRPr="0023091E">
          <w:rPr>
            <w:sz w:val="19"/>
            <w:szCs w:val="19"/>
            <w:lang w:val="en-US"/>
          </w:rPr>
          <w:t>quite</w:t>
        </w:r>
      </w:ins>
      <w:r w:rsidRPr="0023091E">
        <w:rPr>
          <w:sz w:val="19"/>
          <w:szCs w:val="19"/>
          <w:lang w:val="en-US"/>
        </w:rPr>
        <w:t xml:space="preserve"> basic.</w:t>
      </w:r>
    </w:p>
    <w:p w14:paraId="43BC4230" w14:textId="77777777" w:rsidR="00F465BE" w:rsidRPr="0023091E" w:rsidRDefault="00000000" w:rsidP="00765CE2">
      <w:pPr>
        <w:pStyle w:val="Textbody"/>
        <w:jc w:val="both"/>
        <w:rPr>
          <w:sz w:val="19"/>
          <w:szCs w:val="19"/>
          <w:lang w:val="en-US"/>
        </w:rPr>
      </w:pPr>
      <w:r w:rsidRPr="0023091E">
        <w:rPr>
          <w:sz w:val="19"/>
          <w:szCs w:val="19"/>
          <w:lang w:val="en-US"/>
        </w:rPr>
        <w:t xml:space="preserve">So, let's go: </w:t>
      </w:r>
      <w:ins w:id="79" w:author="Alvaro F. Filippi" w:date="2023-01-14T22:15:00Z">
        <w:r w:rsidRPr="0023091E">
          <w:rPr>
            <w:sz w:val="19"/>
            <w:szCs w:val="19"/>
            <w:lang w:val="en-US"/>
          </w:rPr>
          <w:t xml:space="preserve">the </w:t>
        </w:r>
      </w:ins>
      <w:r w:rsidRPr="0023091E">
        <w:rPr>
          <w:sz w:val="19"/>
          <w:szCs w:val="19"/>
          <w:lang w:val="en-US"/>
        </w:rPr>
        <w:t>basic principles of communism.</w:t>
      </w:r>
    </w:p>
    <w:p w14:paraId="28440F3E" w14:textId="77777777" w:rsidR="00F465BE" w:rsidRPr="0023091E" w:rsidRDefault="00000000" w:rsidP="00765CE2">
      <w:pPr>
        <w:pStyle w:val="Textbody"/>
        <w:jc w:val="both"/>
        <w:rPr>
          <w:sz w:val="19"/>
          <w:szCs w:val="19"/>
          <w:lang w:val="en-US"/>
        </w:rPr>
      </w:pPr>
      <w:del w:id="80" w:author="Alvaro F. Filippi" w:date="2023-01-14T22:15:00Z">
        <w:r w:rsidRPr="0023091E">
          <w:rPr>
            <w:sz w:val="19"/>
            <w:szCs w:val="19"/>
            <w:lang w:val="en-US"/>
          </w:rPr>
          <w:delText>On here</w:delText>
        </w:r>
      </w:del>
      <w:ins w:id="81" w:author="Alvaro F. Filippi" w:date="2023-01-14T22:15:00Z">
        <w:r w:rsidRPr="0023091E">
          <w:rPr>
            <w:sz w:val="19"/>
            <w:szCs w:val="19"/>
            <w:lang w:val="en-US"/>
          </w:rPr>
          <w:t>Firstly</w:t>
        </w:r>
      </w:ins>
      <w:r w:rsidRPr="0023091E">
        <w:rPr>
          <w:sz w:val="19"/>
          <w:szCs w:val="19"/>
          <w:lang w:val="en-US"/>
        </w:rPr>
        <w:t xml:space="preserve">, </w:t>
      </w:r>
      <w:ins w:id="82" w:author="Alvaro F. Filippi" w:date="2023-01-14T22:15:00Z">
        <w:r w:rsidRPr="0023091E">
          <w:rPr>
            <w:sz w:val="19"/>
            <w:szCs w:val="19"/>
            <w:lang w:val="en-US"/>
          </w:rPr>
          <w:t>I</w:t>
        </w:r>
      </w:ins>
      <w:del w:id="83" w:author="Alvaro F. Filippi" w:date="2023-01-14T22:15:00Z">
        <w:r w:rsidRPr="0023091E">
          <w:rPr>
            <w:sz w:val="19"/>
            <w:szCs w:val="19"/>
            <w:lang w:val="en-US"/>
          </w:rPr>
          <w:delText>i</w:delText>
        </w:r>
      </w:del>
      <w:r w:rsidRPr="0023091E">
        <w:rPr>
          <w:sz w:val="19"/>
          <w:szCs w:val="19"/>
          <w:lang w:val="en-US"/>
        </w:rPr>
        <w:t xml:space="preserve"> </w:t>
      </w:r>
      <w:del w:id="84" w:author="Alvaro F. Filippi" w:date="2023-01-14T22:15:00Z">
        <w:r w:rsidRPr="0023091E">
          <w:rPr>
            <w:sz w:val="19"/>
            <w:szCs w:val="19"/>
            <w:lang w:val="en-US"/>
          </w:rPr>
          <w:delText xml:space="preserve">already </w:delText>
        </w:r>
      </w:del>
      <w:r w:rsidRPr="0023091E">
        <w:rPr>
          <w:sz w:val="19"/>
          <w:szCs w:val="19"/>
          <w:lang w:val="en-US"/>
        </w:rPr>
        <w:t xml:space="preserve">want to thank </w:t>
      </w:r>
      <w:commentRangeStart w:id="85"/>
      <w:r w:rsidRPr="00D11EB5">
        <w:rPr>
          <w:sz w:val="19"/>
          <w:szCs w:val="19"/>
          <w:highlight w:val="green"/>
          <w:lang w:val="en-US"/>
          <w:rPrChange w:id="86" w:author="Diane Falcão" w:date="2023-01-18T01:32:00Z">
            <w:rPr>
              <w:sz w:val="19"/>
              <w:szCs w:val="19"/>
              <w:lang w:val="en-US"/>
            </w:rPr>
          </w:rPrChange>
        </w:rPr>
        <w:t>Groselha Atômica.</w:t>
      </w:r>
      <w:commentRangeEnd w:id="85"/>
      <w:r w:rsidR="00D11EB5">
        <w:rPr>
          <w:rStyle w:val="Refdecomentrio"/>
          <w:rFonts w:eastAsia="Arial Unicode MS"/>
          <w:color w:val="auto"/>
          <w:kern w:val="0"/>
          <w:lang w:val="en-US" w:eastAsia="en-US"/>
        </w:rPr>
        <w:commentReference w:id="85"/>
      </w:r>
    </w:p>
    <w:p w14:paraId="56099543" w14:textId="712CEBEB" w:rsidR="00F465BE" w:rsidRPr="0023091E" w:rsidRDefault="00000000" w:rsidP="00765CE2">
      <w:pPr>
        <w:pStyle w:val="Textbody"/>
        <w:jc w:val="both"/>
        <w:rPr>
          <w:sz w:val="19"/>
          <w:szCs w:val="19"/>
          <w:lang w:val="en-US"/>
        </w:rPr>
      </w:pPr>
      <w:r w:rsidRPr="00D11EB5">
        <w:rPr>
          <w:sz w:val="19"/>
          <w:szCs w:val="19"/>
          <w:highlight w:val="green"/>
          <w:lang w:val="en-US"/>
          <w:rPrChange w:id="87" w:author="Diane Falcão" w:date="2023-01-18T01:32:00Z">
            <w:rPr>
              <w:sz w:val="19"/>
              <w:szCs w:val="19"/>
              <w:lang w:val="en-US"/>
            </w:rPr>
          </w:rPrChange>
        </w:rPr>
        <w:t>@</w:t>
      </w:r>
      <w:proofErr w:type="gramStart"/>
      <w:r w:rsidRPr="00D11EB5">
        <w:rPr>
          <w:sz w:val="19"/>
          <w:szCs w:val="19"/>
          <w:highlight w:val="green"/>
          <w:lang w:val="en-US"/>
          <w:rPrChange w:id="88" w:author="Diane Falcão" w:date="2023-01-18T01:32:00Z">
            <w:rPr>
              <w:sz w:val="19"/>
              <w:szCs w:val="19"/>
              <w:lang w:val="en-US"/>
            </w:rPr>
          </w:rPrChange>
        </w:rPr>
        <w:t>panquetriste</w:t>
      </w:r>
      <w:proofErr w:type="gramEnd"/>
      <w:r w:rsidRPr="0023091E">
        <w:rPr>
          <w:sz w:val="19"/>
          <w:szCs w:val="19"/>
          <w:lang w:val="en-US"/>
        </w:rPr>
        <w:t xml:space="preserve"> who ma</w:t>
      </w:r>
      <w:ins w:id="89" w:author="Alvaro F. Filippi" w:date="2023-01-14T22:15:00Z">
        <w:r w:rsidRPr="0023091E">
          <w:rPr>
            <w:sz w:val="19"/>
            <w:szCs w:val="19"/>
            <w:lang w:val="en-US"/>
          </w:rPr>
          <w:t>d</w:t>
        </w:r>
      </w:ins>
      <w:del w:id="90" w:author="Alvaro F. Filippi" w:date="2023-01-14T22:15:00Z">
        <w:r w:rsidRPr="0023091E">
          <w:rPr>
            <w:sz w:val="19"/>
            <w:szCs w:val="19"/>
            <w:lang w:val="en-US"/>
          </w:rPr>
          <w:delText>k</w:delText>
        </w:r>
      </w:del>
      <w:r w:rsidRPr="0023091E">
        <w:rPr>
          <w:sz w:val="19"/>
          <w:szCs w:val="19"/>
          <w:lang w:val="en-US"/>
        </w:rPr>
        <w:t xml:space="preserve">e this wonderful art </w:t>
      </w:r>
      <w:del w:id="91" w:author="Alvaro F. Filippi" w:date="2023-01-14T22:15:00Z">
        <w:r w:rsidRPr="0023091E">
          <w:rPr>
            <w:sz w:val="19"/>
            <w:szCs w:val="19"/>
            <w:lang w:val="en-US"/>
          </w:rPr>
          <w:delText>what's there</w:delText>
        </w:r>
      </w:del>
      <w:ins w:id="92" w:author="Alvaro F. Filippi" w:date="2023-01-14T22:15:00Z">
        <w:r w:rsidRPr="0023091E">
          <w:rPr>
            <w:sz w:val="19"/>
            <w:szCs w:val="19"/>
            <w:lang w:val="en-US"/>
          </w:rPr>
          <w:t>that’s here</w:t>
        </w:r>
      </w:ins>
      <w:r w:rsidRPr="0023091E">
        <w:rPr>
          <w:sz w:val="19"/>
          <w:szCs w:val="19"/>
          <w:lang w:val="en-US"/>
        </w:rPr>
        <w:t xml:space="preserve"> </w:t>
      </w:r>
      <w:del w:id="93" w:author="Diane Falcão" w:date="2023-01-26T02:56:00Z">
        <w:r w:rsidRPr="0023091E" w:rsidDel="0035487A">
          <w:rPr>
            <w:sz w:val="19"/>
            <w:szCs w:val="19"/>
            <w:lang w:val="en-US"/>
          </w:rPr>
          <w:delText>in</w:delText>
        </w:r>
      </w:del>
      <w:ins w:id="94" w:author="Alvaro F. Filippi" w:date="2023-01-14T22:15:00Z">
        <w:del w:id="95" w:author="Diane Falcão" w:date="2023-01-26T02:56:00Z">
          <w:r w:rsidRPr="0023091E" w:rsidDel="0035487A">
            <w:rPr>
              <w:sz w:val="19"/>
              <w:szCs w:val="19"/>
              <w:lang w:val="en-US"/>
            </w:rPr>
            <w:delText xml:space="preserve"> </w:delText>
          </w:r>
        </w:del>
      </w:ins>
      <w:ins w:id="96" w:author="Diane Falcão" w:date="2023-01-26T02:56:00Z">
        <w:r w:rsidR="0035487A">
          <w:rPr>
            <w:sz w:val="19"/>
            <w:szCs w:val="19"/>
            <w:lang w:val="en-US"/>
          </w:rPr>
          <w:t>o</w:t>
        </w:r>
        <w:r w:rsidR="0035487A" w:rsidRPr="0023091E">
          <w:rPr>
            <w:sz w:val="19"/>
            <w:szCs w:val="19"/>
            <w:lang w:val="en-US"/>
          </w:rPr>
          <w:t xml:space="preserve">n </w:t>
        </w:r>
      </w:ins>
      <w:ins w:id="97" w:author="Alvaro F. Filippi" w:date="2023-01-14T22:15:00Z">
        <w:r w:rsidRPr="0023091E">
          <w:rPr>
            <w:sz w:val="19"/>
            <w:szCs w:val="19"/>
            <w:lang w:val="en-US"/>
          </w:rPr>
          <w:t>the</w:t>
        </w:r>
      </w:ins>
      <w:r w:rsidRPr="0023091E">
        <w:rPr>
          <w:sz w:val="19"/>
          <w:szCs w:val="19"/>
          <w:lang w:val="en-US"/>
        </w:rPr>
        <w:t xml:space="preserve"> screen.</w:t>
      </w:r>
    </w:p>
    <w:p w14:paraId="48B02014" w14:textId="77777777" w:rsidR="00F465BE" w:rsidRPr="0023091E" w:rsidRDefault="00000000" w:rsidP="00765CE2">
      <w:pPr>
        <w:pStyle w:val="Textbody"/>
        <w:jc w:val="both"/>
        <w:rPr>
          <w:sz w:val="19"/>
          <w:szCs w:val="19"/>
          <w:lang w:val="en-US"/>
        </w:rPr>
      </w:pPr>
      <w:r w:rsidRPr="0023091E">
        <w:rPr>
          <w:sz w:val="19"/>
          <w:szCs w:val="19"/>
          <w:lang w:val="en-US"/>
        </w:rPr>
        <w:t xml:space="preserve">I'd want to thank </w:t>
      </w:r>
      <w:del w:id="98" w:author="Alvaro F. Filippi" w:date="2023-01-14T22:15:00Z">
        <w:r w:rsidRPr="002B03E6">
          <w:rPr>
            <w:sz w:val="19"/>
            <w:szCs w:val="19"/>
            <w:highlight w:val="green"/>
            <w:lang w:val="en-US"/>
            <w:rPrChange w:id="99" w:author="Diane Falcão" w:date="2023-01-18T01:34:00Z">
              <w:rPr>
                <w:sz w:val="19"/>
                <w:szCs w:val="19"/>
                <w:lang w:val="en-US"/>
              </w:rPr>
            </w:rPrChange>
          </w:rPr>
          <w:delText xml:space="preserve">too </w:delText>
        </w:r>
      </w:del>
      <w:r w:rsidRPr="002B03E6">
        <w:rPr>
          <w:sz w:val="19"/>
          <w:szCs w:val="19"/>
          <w:highlight w:val="green"/>
          <w:lang w:val="en-US"/>
          <w:rPrChange w:id="100" w:author="Diane Falcão" w:date="2023-01-18T01:34:00Z">
            <w:rPr>
              <w:sz w:val="19"/>
              <w:szCs w:val="19"/>
              <w:lang w:val="en-US"/>
            </w:rPr>
          </w:rPrChange>
        </w:rPr>
        <w:t>Thales Caramante</w:t>
      </w:r>
      <w:r w:rsidRPr="0023091E">
        <w:rPr>
          <w:sz w:val="19"/>
          <w:szCs w:val="19"/>
          <w:lang w:val="en-US"/>
        </w:rPr>
        <w:t xml:space="preserve"> and </w:t>
      </w:r>
      <w:r w:rsidRPr="002B03E6">
        <w:rPr>
          <w:sz w:val="19"/>
          <w:szCs w:val="19"/>
          <w:highlight w:val="green"/>
          <w:lang w:val="en-US"/>
          <w:rPrChange w:id="101" w:author="Diane Falcão" w:date="2023-01-18T01:34:00Z">
            <w:rPr>
              <w:sz w:val="19"/>
              <w:szCs w:val="19"/>
              <w:lang w:val="en-US"/>
            </w:rPr>
          </w:rPrChange>
        </w:rPr>
        <w:t>João Carvalho</w:t>
      </w:r>
      <w:ins w:id="102" w:author="Alvaro F. Filippi" w:date="2023-01-14T22:15:00Z">
        <w:r w:rsidRPr="0023091E">
          <w:rPr>
            <w:sz w:val="19"/>
            <w:szCs w:val="19"/>
            <w:lang w:val="en-US"/>
          </w:rPr>
          <w:t>, too,</w:t>
        </w:r>
      </w:ins>
    </w:p>
    <w:p w14:paraId="27CB78F5" w14:textId="77777777" w:rsidR="00F465BE" w:rsidRPr="0023091E" w:rsidRDefault="00000000" w:rsidP="00765CE2">
      <w:pPr>
        <w:pStyle w:val="Textbody"/>
        <w:jc w:val="both"/>
        <w:rPr>
          <w:sz w:val="19"/>
          <w:szCs w:val="19"/>
          <w:lang w:val="en-US"/>
        </w:rPr>
      </w:pPr>
      <w:r w:rsidRPr="0023091E">
        <w:rPr>
          <w:sz w:val="19"/>
          <w:szCs w:val="19"/>
          <w:lang w:val="en-US"/>
        </w:rPr>
        <w:t xml:space="preserve">who helped me with the script of this </w:t>
      </w:r>
      <w:del w:id="103" w:author="Alvaro F. Filippi" w:date="2023-01-14T22:15:00Z">
        <w:r w:rsidRPr="0023091E">
          <w:rPr>
            <w:sz w:val="19"/>
            <w:szCs w:val="19"/>
            <w:lang w:val="en-US"/>
          </w:rPr>
          <w:delText>live</w:delText>
        </w:r>
      </w:del>
      <w:ins w:id="104" w:author="Alvaro F. Filippi" w:date="2023-01-14T22:15:00Z">
        <w:r w:rsidRPr="0023091E">
          <w:rPr>
            <w:sz w:val="19"/>
            <w:szCs w:val="19"/>
            <w:lang w:val="en-US"/>
          </w:rPr>
          <w:t>video</w:t>
        </w:r>
      </w:ins>
      <w:r w:rsidRPr="0023091E">
        <w:rPr>
          <w:sz w:val="19"/>
          <w:szCs w:val="19"/>
          <w:lang w:val="en-US"/>
        </w:rPr>
        <w:t>.</w:t>
      </w:r>
    </w:p>
    <w:p w14:paraId="43EC12BD" w14:textId="2B099904" w:rsidR="00F465BE" w:rsidRPr="0023091E" w:rsidRDefault="00000000" w:rsidP="00765CE2">
      <w:pPr>
        <w:pStyle w:val="Textbody"/>
        <w:jc w:val="both"/>
        <w:rPr>
          <w:sz w:val="19"/>
          <w:szCs w:val="19"/>
          <w:lang w:val="en-US"/>
        </w:rPr>
      </w:pPr>
      <w:r w:rsidRPr="0023091E">
        <w:rPr>
          <w:sz w:val="19"/>
          <w:szCs w:val="19"/>
          <w:lang w:val="en-US"/>
        </w:rPr>
        <w:t xml:space="preserve">And </w:t>
      </w:r>
      <w:ins w:id="105" w:author="Alvaro F. Filippi" w:date="2023-01-14T22:15:00Z">
        <w:r w:rsidRPr="0023091E">
          <w:rPr>
            <w:sz w:val="19"/>
            <w:szCs w:val="19"/>
            <w:lang w:val="en-US"/>
          </w:rPr>
          <w:t>I</w:t>
        </w:r>
      </w:ins>
      <w:del w:id="106" w:author="Alvaro F. Filippi" w:date="2023-01-14T22:15:00Z">
        <w:r w:rsidRPr="0023091E">
          <w:rPr>
            <w:sz w:val="19"/>
            <w:szCs w:val="19"/>
            <w:lang w:val="en-US"/>
          </w:rPr>
          <w:delText>i</w:delText>
        </w:r>
      </w:del>
      <w:r w:rsidRPr="0023091E">
        <w:rPr>
          <w:sz w:val="19"/>
          <w:szCs w:val="19"/>
          <w:lang w:val="en-US"/>
        </w:rPr>
        <w:t xml:space="preserve"> </w:t>
      </w:r>
      <w:del w:id="107" w:author="Alvaro F. Filippi" w:date="2023-01-14T22:16:00Z">
        <w:r w:rsidRPr="0023091E">
          <w:rPr>
            <w:sz w:val="19"/>
            <w:szCs w:val="19"/>
            <w:lang w:val="en-US"/>
          </w:rPr>
          <w:delText>make a wish for you are a</w:delText>
        </w:r>
      </w:del>
      <w:ins w:id="108" w:author="Alvaro F. Filippi" w:date="2023-01-14T22:16:00Z">
        <w:r w:rsidRPr="0023091E">
          <w:rPr>
            <w:sz w:val="19"/>
            <w:szCs w:val="19"/>
            <w:lang w:val="en-US"/>
          </w:rPr>
          <w:t>beg of you,</w:t>
        </w:r>
      </w:ins>
      <w:r w:rsidRPr="0023091E">
        <w:rPr>
          <w:sz w:val="19"/>
          <w:szCs w:val="19"/>
          <w:lang w:val="en-US"/>
        </w:rPr>
        <w:t xml:space="preserve"> </w:t>
      </w:r>
      <w:del w:id="109" w:author="Diane Falcão" w:date="2023-01-16T23:31:00Z">
        <w:r w:rsidRPr="0023091E" w:rsidDel="0023091E">
          <w:rPr>
            <w:sz w:val="19"/>
            <w:szCs w:val="19"/>
            <w:lang w:val="en-US"/>
          </w:rPr>
          <w:delText>marxologist</w:delText>
        </w:r>
      </w:del>
      <w:ins w:id="110" w:author="Diane Falcão" w:date="2023-01-16T23:31:00Z">
        <w:r w:rsidR="0023091E" w:rsidRPr="0023091E">
          <w:rPr>
            <w:sz w:val="19"/>
            <w:szCs w:val="19"/>
            <w:lang w:val="en-US"/>
          </w:rPr>
          <w:t>Marxologist</w:t>
        </w:r>
      </w:ins>
      <w:r w:rsidRPr="0023091E">
        <w:rPr>
          <w:sz w:val="19"/>
          <w:szCs w:val="19"/>
          <w:lang w:val="en-US"/>
        </w:rPr>
        <w:t xml:space="preserve"> who has a </w:t>
      </w:r>
      <w:del w:id="111" w:author="Alvaro F. Filippi" w:date="2023-01-14T22:16:00Z">
        <w:r w:rsidRPr="0023091E">
          <w:rPr>
            <w:sz w:val="19"/>
            <w:szCs w:val="19"/>
            <w:lang w:val="en-US"/>
          </w:rPr>
          <w:delText>phd</w:delText>
        </w:r>
      </w:del>
      <w:ins w:id="112" w:author="Alvaro F. Filippi" w:date="2023-01-14T22:16:00Z">
        <w:r w:rsidRPr="0023091E">
          <w:rPr>
            <w:sz w:val="19"/>
            <w:szCs w:val="19"/>
            <w:lang w:val="en-US"/>
          </w:rPr>
          <w:t>Ph</w:t>
        </w:r>
      </w:ins>
      <w:ins w:id="113" w:author="Diane Falcão" w:date="2023-01-26T02:56:00Z">
        <w:r w:rsidR="0035487A">
          <w:rPr>
            <w:sz w:val="19"/>
            <w:szCs w:val="19"/>
            <w:lang w:val="en-US"/>
          </w:rPr>
          <w:t>.</w:t>
        </w:r>
      </w:ins>
      <w:ins w:id="114" w:author="Alvaro F. Filippi" w:date="2023-01-14T22:16:00Z">
        <w:r w:rsidRPr="0023091E">
          <w:rPr>
            <w:sz w:val="19"/>
            <w:szCs w:val="19"/>
            <w:lang w:val="en-US"/>
          </w:rPr>
          <w:t>D</w:t>
        </w:r>
      </w:ins>
      <w:ins w:id="115" w:author="Diane Falcão" w:date="2023-01-26T02:56:00Z">
        <w:r w:rsidR="0035487A">
          <w:rPr>
            <w:sz w:val="19"/>
            <w:szCs w:val="19"/>
            <w:lang w:val="en-US"/>
          </w:rPr>
          <w:t>.</w:t>
        </w:r>
      </w:ins>
      <w:r w:rsidRPr="0023091E">
        <w:rPr>
          <w:sz w:val="19"/>
          <w:szCs w:val="19"/>
          <w:lang w:val="en-US"/>
        </w:rPr>
        <w:t xml:space="preserve"> in </w:t>
      </w:r>
      <w:del w:id="116" w:author="Diane Falcão" w:date="2023-01-16T23:31:00Z">
        <w:r w:rsidRPr="0023091E" w:rsidDel="0023091E">
          <w:rPr>
            <w:sz w:val="19"/>
            <w:szCs w:val="19"/>
            <w:lang w:val="en-US"/>
          </w:rPr>
          <w:delText>marxism</w:delText>
        </w:r>
      </w:del>
      <w:ins w:id="117" w:author="Diane Falcão" w:date="2023-01-16T23:31:00Z">
        <w:r w:rsidR="0023091E" w:rsidRPr="0023091E">
          <w:rPr>
            <w:sz w:val="19"/>
            <w:szCs w:val="19"/>
            <w:lang w:val="en-US"/>
          </w:rPr>
          <w:t>Marxism</w:t>
        </w:r>
      </w:ins>
      <w:ins w:id="118" w:author="Alvaro F. Filippi" w:date="2023-01-14T22:16:00Z">
        <w:r w:rsidRPr="0023091E">
          <w:rPr>
            <w:sz w:val="19"/>
            <w:szCs w:val="19"/>
            <w:lang w:val="en-US"/>
          </w:rPr>
          <w:t>,</w:t>
        </w:r>
      </w:ins>
      <w:del w:id="119" w:author="Alvaro F. Filippi" w:date="2023-01-14T22:16:00Z">
        <w:r w:rsidRPr="0023091E">
          <w:rPr>
            <w:sz w:val="19"/>
            <w:szCs w:val="19"/>
            <w:lang w:val="en-US"/>
          </w:rPr>
          <w:delText>.</w:delText>
        </w:r>
      </w:del>
    </w:p>
    <w:p w14:paraId="5297BE4A" w14:textId="77777777" w:rsidR="00F465BE" w:rsidRPr="0023091E" w:rsidRDefault="00000000" w:rsidP="00765CE2">
      <w:pPr>
        <w:pStyle w:val="Textbody"/>
        <w:jc w:val="both"/>
        <w:rPr>
          <w:sz w:val="19"/>
          <w:szCs w:val="19"/>
          <w:lang w:val="en-US"/>
        </w:rPr>
      </w:pPr>
      <w:r w:rsidRPr="0023091E">
        <w:rPr>
          <w:sz w:val="19"/>
          <w:szCs w:val="19"/>
          <w:lang w:val="en-US"/>
        </w:rPr>
        <w:t xml:space="preserve">Please, understand that </w:t>
      </w:r>
      <w:ins w:id="120" w:author="Alvaro F. Filippi" w:date="2023-01-14T22:16:00Z">
        <w:r w:rsidRPr="0023091E">
          <w:rPr>
            <w:sz w:val="19"/>
            <w:szCs w:val="19"/>
            <w:lang w:val="en-US"/>
          </w:rPr>
          <w:t>I</w:t>
        </w:r>
      </w:ins>
      <w:del w:id="121" w:author="Alvaro F. Filippi" w:date="2023-01-14T22:16:00Z">
        <w:r w:rsidRPr="0023091E">
          <w:rPr>
            <w:sz w:val="19"/>
            <w:szCs w:val="19"/>
            <w:lang w:val="en-US"/>
          </w:rPr>
          <w:delText>i</w:delText>
        </w:r>
      </w:del>
      <w:r w:rsidRPr="0023091E">
        <w:rPr>
          <w:sz w:val="19"/>
          <w:szCs w:val="19"/>
          <w:lang w:val="en-US"/>
        </w:rPr>
        <w:t>'m talking in a basic, simplified way, right?</w:t>
      </w:r>
    </w:p>
    <w:p w14:paraId="226C10B9" w14:textId="77777777" w:rsidR="00F465BE" w:rsidRPr="0023091E" w:rsidRDefault="00000000" w:rsidP="00765CE2">
      <w:pPr>
        <w:pStyle w:val="Textbody"/>
        <w:jc w:val="both"/>
        <w:rPr>
          <w:sz w:val="19"/>
          <w:szCs w:val="19"/>
          <w:lang w:val="en-US"/>
        </w:rPr>
      </w:pPr>
      <w:ins w:id="122" w:author="Alvaro F. Filippi" w:date="2023-01-14T22:16:00Z">
        <w:r w:rsidRPr="0023091E">
          <w:rPr>
            <w:sz w:val="19"/>
            <w:szCs w:val="19"/>
            <w:lang w:val="en-US"/>
          </w:rPr>
          <w:t>You d</w:t>
        </w:r>
      </w:ins>
      <w:del w:id="123" w:author="Alvaro F. Filippi" w:date="2023-01-14T22:16:00Z">
        <w:r w:rsidRPr="0023091E">
          <w:rPr>
            <w:sz w:val="19"/>
            <w:szCs w:val="19"/>
            <w:lang w:val="en-US"/>
          </w:rPr>
          <w:delText>D</w:delText>
        </w:r>
      </w:del>
      <w:r w:rsidRPr="0023091E">
        <w:rPr>
          <w:sz w:val="19"/>
          <w:szCs w:val="19"/>
          <w:lang w:val="en-US"/>
        </w:rPr>
        <w:t>on't need to quote</w:t>
      </w:r>
      <w:ins w:id="124" w:author="Alvaro F. Filippi" w:date="2023-01-14T22:16:00Z">
        <w:r w:rsidRPr="0023091E">
          <w:rPr>
            <w:sz w:val="19"/>
            <w:szCs w:val="19"/>
            <w:lang w:val="en-US"/>
          </w:rPr>
          <w:t xml:space="preserve"> the</w:t>
        </w:r>
      </w:ins>
      <w:r w:rsidRPr="0023091E">
        <w:rPr>
          <w:sz w:val="19"/>
          <w:szCs w:val="19"/>
          <w:lang w:val="en-US"/>
        </w:rPr>
        <w:t xml:space="preserve"> </w:t>
      </w:r>
      <w:commentRangeStart w:id="125"/>
      <w:r w:rsidRPr="00205207">
        <w:rPr>
          <w:sz w:val="19"/>
          <w:szCs w:val="19"/>
          <w:highlight w:val="yellow"/>
          <w:lang w:val="en-US"/>
          <w:rPrChange w:id="126" w:author="Diane Falcão" w:date="2023-01-18T01:35:00Z">
            <w:rPr>
              <w:sz w:val="19"/>
              <w:szCs w:val="19"/>
              <w:lang w:val="en-US"/>
            </w:rPr>
          </w:rPrChange>
        </w:rPr>
        <w:t>Grundrisse</w:t>
      </w:r>
      <w:commentRangeEnd w:id="125"/>
      <w:r w:rsidR="00205207">
        <w:rPr>
          <w:rStyle w:val="Refdecomentrio"/>
          <w:rFonts w:eastAsia="Arial Unicode MS"/>
          <w:color w:val="auto"/>
          <w:kern w:val="0"/>
          <w:lang w:val="en-US" w:eastAsia="en-US"/>
        </w:rPr>
        <w:commentReference w:id="125"/>
      </w:r>
      <w:r w:rsidRPr="0023091E">
        <w:rPr>
          <w:sz w:val="19"/>
          <w:szCs w:val="19"/>
          <w:lang w:val="en-US"/>
        </w:rPr>
        <w:t>,</w:t>
      </w:r>
    </w:p>
    <w:p w14:paraId="26CA5C01" w14:textId="77777777" w:rsidR="00F465BE" w:rsidRPr="0023091E" w:rsidRDefault="00000000" w:rsidP="00765CE2">
      <w:pPr>
        <w:pStyle w:val="Textbody"/>
        <w:jc w:val="both"/>
        <w:rPr>
          <w:sz w:val="19"/>
          <w:szCs w:val="19"/>
          <w:lang w:val="en-US"/>
        </w:rPr>
      </w:pPr>
      <w:ins w:id="127" w:author="Alvaro F. Filippi" w:date="2023-01-15T16:16:00Z">
        <w:r w:rsidRPr="0023091E">
          <w:rPr>
            <w:sz w:val="19"/>
            <w:szCs w:val="19"/>
            <w:lang w:val="en-US"/>
          </w:rPr>
          <w:t xml:space="preserve">Or </w:t>
        </w:r>
      </w:ins>
      <w:r w:rsidRPr="0023091E">
        <w:rPr>
          <w:sz w:val="19"/>
          <w:szCs w:val="19"/>
          <w:lang w:val="en-US"/>
        </w:rPr>
        <w:t>the letters</w:t>
      </w:r>
      <w:del w:id="128" w:author="Alvaro F. Filippi" w:date="2023-01-14T22:16:00Z">
        <w:r w:rsidRPr="0023091E">
          <w:rPr>
            <w:sz w:val="19"/>
            <w:szCs w:val="19"/>
            <w:lang w:val="en-US"/>
          </w:rPr>
          <w:delText xml:space="preserve"> who</w:delText>
        </w:r>
      </w:del>
      <w:r w:rsidRPr="0023091E">
        <w:rPr>
          <w:sz w:val="19"/>
          <w:szCs w:val="19"/>
          <w:lang w:val="en-US"/>
        </w:rPr>
        <w:t xml:space="preserve"> Marx sen</w:t>
      </w:r>
      <w:del w:id="129" w:author="Alvaro F. Filippi" w:date="2023-01-14T22:16:00Z">
        <w:r w:rsidRPr="0023091E">
          <w:rPr>
            <w:sz w:val="19"/>
            <w:szCs w:val="19"/>
            <w:lang w:val="en-US"/>
          </w:rPr>
          <w:delText>d</w:delText>
        </w:r>
      </w:del>
      <w:ins w:id="130" w:author="Alvaro F. Filippi" w:date="2023-01-14T22:16:00Z">
        <w:r w:rsidRPr="0023091E">
          <w:rPr>
            <w:sz w:val="19"/>
            <w:szCs w:val="19"/>
            <w:lang w:val="en-US"/>
          </w:rPr>
          <w:t>t</w:t>
        </w:r>
      </w:ins>
      <w:r w:rsidRPr="0023091E">
        <w:rPr>
          <w:sz w:val="19"/>
          <w:szCs w:val="19"/>
          <w:lang w:val="en-US"/>
        </w:rPr>
        <w:t xml:space="preserve"> </w:t>
      </w:r>
      <w:del w:id="131" w:author="Alvaro F. Filippi" w:date="2023-01-14T22:16:00Z">
        <w:r w:rsidRPr="0023091E">
          <w:rPr>
            <w:sz w:val="19"/>
            <w:szCs w:val="19"/>
            <w:lang w:val="en-US"/>
          </w:rPr>
          <w:delText>for i don't know who</w:delText>
        </w:r>
      </w:del>
      <w:ins w:id="132" w:author="Alvaro F. Filippi" w:date="2023-01-14T22:17:00Z">
        <w:r w:rsidRPr="0023091E">
          <w:rPr>
            <w:sz w:val="19"/>
            <w:szCs w:val="19"/>
            <w:lang w:val="en-US"/>
          </w:rPr>
          <w:t>who</w:t>
        </w:r>
        <w:del w:id="133" w:author="Diane Falcão" w:date="2023-01-26T02:57:00Z">
          <w:r w:rsidRPr="0023091E" w:rsidDel="0035487A">
            <w:rPr>
              <w:sz w:val="19"/>
              <w:szCs w:val="19"/>
              <w:lang w:val="en-US"/>
            </w:rPr>
            <w:delText>m</w:delText>
          </w:r>
        </w:del>
        <w:r w:rsidRPr="0023091E">
          <w:rPr>
            <w:sz w:val="19"/>
            <w:szCs w:val="19"/>
            <w:lang w:val="en-US"/>
          </w:rPr>
          <w:t>ever</w:t>
        </w:r>
      </w:ins>
      <w:r w:rsidRPr="0023091E">
        <w:rPr>
          <w:sz w:val="19"/>
          <w:szCs w:val="19"/>
          <w:lang w:val="en-US"/>
        </w:rPr>
        <w:t>,</w:t>
      </w:r>
      <w:ins w:id="134" w:author="Alvaro F. Filippi" w:date="2023-01-14T22:17:00Z">
        <w:r w:rsidRPr="0023091E">
          <w:rPr>
            <w:sz w:val="19"/>
            <w:szCs w:val="19"/>
            <w:lang w:val="en-US"/>
          </w:rPr>
          <w:t xml:space="preserve"> just</w:t>
        </w:r>
      </w:ins>
      <w:r w:rsidRPr="0023091E">
        <w:rPr>
          <w:sz w:val="19"/>
          <w:szCs w:val="19"/>
          <w:lang w:val="en-US"/>
        </w:rPr>
        <w:t xml:space="preserve"> don't</w:t>
      </w:r>
      <w:del w:id="135" w:author="Alvaro F. Filippi" w:date="2023-01-14T22:17:00Z">
        <w:r w:rsidRPr="0023091E">
          <w:rPr>
            <w:sz w:val="19"/>
            <w:szCs w:val="19"/>
            <w:lang w:val="en-US"/>
          </w:rPr>
          <w:delText xml:space="preserve"> need</w:delText>
        </w:r>
      </w:del>
      <w:r w:rsidRPr="0023091E">
        <w:rPr>
          <w:sz w:val="19"/>
          <w:szCs w:val="19"/>
          <w:lang w:val="en-US"/>
        </w:rPr>
        <w:t>, ok?</w:t>
      </w:r>
    </w:p>
    <w:p w14:paraId="3C386130" w14:textId="2CDC531A" w:rsidR="00F465BE" w:rsidRPr="0023091E" w:rsidRDefault="00000000" w:rsidP="00765CE2">
      <w:pPr>
        <w:pStyle w:val="Textbody"/>
        <w:jc w:val="both"/>
        <w:rPr>
          <w:sz w:val="19"/>
          <w:szCs w:val="19"/>
          <w:lang w:val="en-US"/>
        </w:rPr>
      </w:pPr>
      <w:r w:rsidRPr="0023091E">
        <w:rPr>
          <w:sz w:val="19"/>
          <w:szCs w:val="19"/>
          <w:lang w:val="en-US"/>
        </w:rPr>
        <w:t xml:space="preserve">We know you know a lot </w:t>
      </w:r>
      <w:del w:id="136" w:author="Diane Falcão" w:date="2023-01-26T02:57:00Z">
        <w:r w:rsidRPr="0023091E" w:rsidDel="00DB04F0">
          <w:rPr>
            <w:sz w:val="19"/>
            <w:szCs w:val="19"/>
            <w:lang w:val="en-US"/>
          </w:rPr>
          <w:delText xml:space="preserve">of </w:delText>
        </w:r>
      </w:del>
      <w:ins w:id="137" w:author="Alvaro F. Filippi" w:date="2023-01-14T22:17:00Z">
        <w:r w:rsidRPr="0023091E">
          <w:rPr>
            <w:sz w:val="19"/>
            <w:szCs w:val="19"/>
            <w:lang w:val="en-US"/>
          </w:rPr>
          <w:t xml:space="preserve">about </w:t>
        </w:r>
      </w:ins>
      <w:r w:rsidRPr="0023091E">
        <w:rPr>
          <w:sz w:val="19"/>
          <w:szCs w:val="19"/>
          <w:lang w:val="en-US"/>
        </w:rPr>
        <w:t>Marx.</w:t>
      </w:r>
    </w:p>
    <w:p w14:paraId="59F54B92" w14:textId="77777777" w:rsidR="00F465BE" w:rsidRPr="0023091E" w:rsidRDefault="00000000" w:rsidP="00765CE2">
      <w:pPr>
        <w:pStyle w:val="Textbody"/>
        <w:jc w:val="both"/>
        <w:rPr>
          <w:sz w:val="19"/>
          <w:szCs w:val="19"/>
          <w:lang w:val="en-US"/>
        </w:rPr>
      </w:pPr>
      <w:r w:rsidRPr="0023091E">
        <w:rPr>
          <w:sz w:val="19"/>
          <w:szCs w:val="19"/>
          <w:lang w:val="en-US"/>
        </w:rPr>
        <w:t xml:space="preserve">And fine, </w:t>
      </w:r>
      <w:del w:id="138" w:author="Alvaro F. Filippi" w:date="2023-01-15T16:16:00Z">
        <w:r w:rsidRPr="0023091E">
          <w:rPr>
            <w:sz w:val="19"/>
            <w:szCs w:val="19"/>
            <w:lang w:val="en-US"/>
          </w:rPr>
          <w:delText xml:space="preserve">other day </w:delText>
        </w:r>
      </w:del>
      <w:r w:rsidRPr="0023091E">
        <w:rPr>
          <w:sz w:val="19"/>
          <w:szCs w:val="19"/>
          <w:lang w:val="en-US"/>
        </w:rPr>
        <w:t>we talk about that</w:t>
      </w:r>
      <w:ins w:id="139" w:author="Alvaro F. Filippi" w:date="2023-01-15T16:16:00Z">
        <w:r w:rsidRPr="0023091E">
          <w:rPr>
            <w:sz w:val="19"/>
            <w:szCs w:val="19"/>
            <w:lang w:val="en-US"/>
          </w:rPr>
          <w:t xml:space="preserve"> another day</w:t>
        </w:r>
      </w:ins>
      <w:r w:rsidRPr="0023091E">
        <w:rPr>
          <w:sz w:val="19"/>
          <w:szCs w:val="19"/>
          <w:lang w:val="en-US"/>
        </w:rPr>
        <w:t>, right?</w:t>
      </w:r>
    </w:p>
    <w:p w14:paraId="326117C7" w14:textId="77777777" w:rsidR="00F465BE" w:rsidRPr="0023091E" w:rsidRDefault="00000000" w:rsidP="00765CE2">
      <w:pPr>
        <w:pStyle w:val="Textbody"/>
        <w:jc w:val="both"/>
        <w:rPr>
          <w:sz w:val="19"/>
          <w:szCs w:val="19"/>
          <w:lang w:val="en-US"/>
        </w:rPr>
      </w:pPr>
      <w:r w:rsidRPr="0023091E">
        <w:rPr>
          <w:sz w:val="19"/>
          <w:szCs w:val="19"/>
          <w:lang w:val="en-US"/>
        </w:rPr>
        <w:t>So, let's go: What's communism?</w:t>
      </w:r>
    </w:p>
    <w:p w14:paraId="51D9EACF" w14:textId="67021514" w:rsidR="00F465BE" w:rsidRPr="0023091E" w:rsidRDefault="00000000" w:rsidP="00765CE2">
      <w:pPr>
        <w:pStyle w:val="Textbody"/>
        <w:jc w:val="both"/>
        <w:rPr>
          <w:sz w:val="19"/>
          <w:szCs w:val="19"/>
          <w:lang w:val="en-US"/>
        </w:rPr>
      </w:pPr>
      <w:r w:rsidRPr="0023091E">
        <w:rPr>
          <w:sz w:val="19"/>
          <w:szCs w:val="19"/>
          <w:lang w:val="en-US"/>
        </w:rPr>
        <w:t>Anti</w:t>
      </w:r>
      <w:ins w:id="140" w:author="Alvaro F. Filippi" w:date="2023-01-15T16:17:00Z">
        <w:r w:rsidRPr="0023091E">
          <w:rPr>
            <w:sz w:val="19"/>
            <w:szCs w:val="19"/>
            <w:lang w:val="en-US"/>
          </w:rPr>
          <w:t>-</w:t>
        </w:r>
      </w:ins>
      <w:r w:rsidRPr="0023091E">
        <w:rPr>
          <w:sz w:val="19"/>
          <w:szCs w:val="19"/>
          <w:lang w:val="en-US"/>
        </w:rPr>
        <w:t xml:space="preserve">clickbait, </w:t>
      </w:r>
      <w:ins w:id="141" w:author="Diane Falcão" w:date="2023-01-26T02:57:00Z">
        <w:r w:rsidR="00DB04F0">
          <w:rPr>
            <w:sz w:val="19"/>
            <w:szCs w:val="19"/>
            <w:lang w:val="en-US"/>
          </w:rPr>
          <w:t xml:space="preserve">the </w:t>
        </w:r>
      </w:ins>
      <w:r w:rsidRPr="0023091E">
        <w:rPr>
          <w:sz w:val="19"/>
          <w:szCs w:val="19"/>
          <w:lang w:val="en-US"/>
        </w:rPr>
        <w:t>definition in the screen:</w:t>
      </w:r>
    </w:p>
    <w:p w14:paraId="3011E5E9" w14:textId="2BA6C2FE" w:rsidR="00F465BE" w:rsidRPr="0023091E" w:rsidRDefault="00000000" w:rsidP="00765CE2">
      <w:pPr>
        <w:pStyle w:val="Textbody"/>
        <w:jc w:val="both"/>
        <w:rPr>
          <w:sz w:val="19"/>
          <w:szCs w:val="19"/>
          <w:lang w:val="en-US"/>
        </w:rPr>
      </w:pPr>
      <w:commentRangeStart w:id="142"/>
      <w:r w:rsidRPr="006B5822">
        <w:rPr>
          <w:sz w:val="19"/>
          <w:szCs w:val="19"/>
          <w:highlight w:val="lightGray"/>
          <w:lang w:val="en-US"/>
          <w:rPrChange w:id="143" w:author="Diane Falcão" w:date="2023-01-18T01:37:00Z">
            <w:rPr>
              <w:sz w:val="19"/>
              <w:szCs w:val="19"/>
              <w:lang w:val="en-US"/>
            </w:rPr>
          </w:rPrChange>
        </w:rPr>
        <w:lastRenderedPageBreak/>
        <w:t xml:space="preserve">The communism is the doctrine of the conditions </w:t>
      </w:r>
      <w:del w:id="144" w:author="Alvaro F. Filippi" w:date="2023-01-15T16:20:00Z">
        <w:r w:rsidRPr="006B5822">
          <w:rPr>
            <w:sz w:val="19"/>
            <w:szCs w:val="19"/>
            <w:highlight w:val="lightGray"/>
            <w:lang w:val="en-US"/>
            <w:rPrChange w:id="145" w:author="Diane Falcão" w:date="2023-01-18T01:37:00Z">
              <w:rPr>
                <w:sz w:val="19"/>
                <w:szCs w:val="19"/>
                <w:lang w:val="en-US"/>
              </w:rPr>
            </w:rPrChange>
          </w:rPr>
          <w:delText>of</w:delText>
        </w:r>
      </w:del>
      <w:ins w:id="146" w:author="Alvaro F. Filippi" w:date="2023-01-15T16:20:00Z">
        <w:del w:id="147" w:author="Diane Falcão" w:date="2023-01-18T01:39:00Z">
          <w:r w:rsidRPr="006B5822" w:rsidDel="00A318BD">
            <w:rPr>
              <w:sz w:val="19"/>
              <w:szCs w:val="19"/>
              <w:highlight w:val="lightGray"/>
              <w:lang w:val="en-US"/>
              <w:rPrChange w:id="148" w:author="Diane Falcão" w:date="2023-01-18T01:37:00Z">
                <w:rPr>
                  <w:sz w:val="19"/>
                  <w:szCs w:val="19"/>
                  <w:lang w:val="en-US"/>
                </w:rPr>
              </w:rPrChange>
            </w:rPr>
            <w:delText>for</w:delText>
          </w:r>
        </w:del>
      </w:ins>
      <w:ins w:id="149" w:author="Diane Falcão" w:date="2023-01-18T01:39:00Z">
        <w:r w:rsidR="00A318BD">
          <w:rPr>
            <w:sz w:val="19"/>
            <w:szCs w:val="19"/>
            <w:highlight w:val="lightGray"/>
            <w:lang w:val="en-US"/>
          </w:rPr>
          <w:t>of</w:t>
        </w:r>
      </w:ins>
      <w:r w:rsidRPr="006B5822">
        <w:rPr>
          <w:sz w:val="19"/>
          <w:szCs w:val="19"/>
          <w:highlight w:val="lightGray"/>
          <w:lang w:val="en-US"/>
          <w:rPrChange w:id="150" w:author="Diane Falcão" w:date="2023-01-18T01:37:00Z">
            <w:rPr>
              <w:sz w:val="19"/>
              <w:szCs w:val="19"/>
              <w:lang w:val="en-US"/>
            </w:rPr>
          </w:rPrChange>
        </w:rPr>
        <w:t xml:space="preserve"> the liberation of the proletariat.</w:t>
      </w:r>
      <w:commentRangeEnd w:id="142"/>
      <w:r w:rsidR="006B5822">
        <w:rPr>
          <w:rStyle w:val="Refdecomentrio"/>
          <w:rFonts w:eastAsia="Arial Unicode MS"/>
          <w:color w:val="auto"/>
          <w:kern w:val="0"/>
          <w:lang w:val="en-US" w:eastAsia="en-US"/>
        </w:rPr>
        <w:commentReference w:id="142"/>
      </w:r>
    </w:p>
    <w:p w14:paraId="39ADE5E6" w14:textId="77777777" w:rsidR="00F465BE" w:rsidRPr="0023091E" w:rsidRDefault="00000000" w:rsidP="00765CE2">
      <w:pPr>
        <w:pStyle w:val="Textbody"/>
        <w:jc w:val="both"/>
        <w:rPr>
          <w:sz w:val="19"/>
          <w:szCs w:val="19"/>
          <w:lang w:val="en-US"/>
        </w:rPr>
      </w:pPr>
      <w:r w:rsidRPr="0023091E">
        <w:rPr>
          <w:sz w:val="19"/>
          <w:szCs w:val="19"/>
          <w:lang w:val="en-US"/>
        </w:rPr>
        <w:t>This is a</w:t>
      </w:r>
      <w:del w:id="151" w:author="Alvaro F. Filippi" w:date="2023-01-15T16:20:00Z">
        <w:r w:rsidRPr="0023091E">
          <w:rPr>
            <w:sz w:val="19"/>
            <w:szCs w:val="19"/>
            <w:lang w:val="en-US"/>
          </w:rPr>
          <w:delText>n Engels'</w:delText>
        </w:r>
      </w:del>
      <w:r w:rsidRPr="0023091E">
        <w:rPr>
          <w:sz w:val="19"/>
          <w:szCs w:val="19"/>
          <w:lang w:val="en-US"/>
        </w:rPr>
        <w:t xml:space="preserve"> quote</w:t>
      </w:r>
      <w:ins w:id="152" w:author="Alvaro F. Filippi" w:date="2023-01-15T16:20:00Z">
        <w:r w:rsidRPr="0023091E">
          <w:rPr>
            <w:sz w:val="19"/>
            <w:szCs w:val="19"/>
            <w:lang w:val="en-US"/>
          </w:rPr>
          <w:t xml:space="preserve"> from Engels</w:t>
        </w:r>
      </w:ins>
      <w:r w:rsidRPr="0023091E">
        <w:rPr>
          <w:sz w:val="19"/>
          <w:szCs w:val="19"/>
          <w:lang w:val="en-US"/>
        </w:rPr>
        <w:t>,</w:t>
      </w:r>
    </w:p>
    <w:p w14:paraId="5F59829E" w14:textId="4796FCA8" w:rsidR="00F465BE" w:rsidRPr="0023091E" w:rsidRDefault="00000000" w:rsidP="00765CE2">
      <w:pPr>
        <w:pStyle w:val="Textbody"/>
        <w:jc w:val="both"/>
        <w:rPr>
          <w:sz w:val="19"/>
          <w:szCs w:val="19"/>
          <w:lang w:val="en-US"/>
        </w:rPr>
      </w:pPr>
      <w:del w:id="153" w:author="Alvaro F. Filippi" w:date="2023-01-15T16:20:00Z">
        <w:r w:rsidRPr="0023091E">
          <w:rPr>
            <w:sz w:val="19"/>
            <w:szCs w:val="19"/>
            <w:lang w:val="en-US"/>
          </w:rPr>
          <w:delText>in</w:delText>
        </w:r>
      </w:del>
      <w:ins w:id="154" w:author="Alvaro F. Filippi" w:date="2023-01-15T16:20:00Z">
        <w:r w:rsidRPr="0023091E">
          <w:rPr>
            <w:sz w:val="19"/>
            <w:szCs w:val="19"/>
            <w:lang w:val="en-US"/>
          </w:rPr>
          <w:t>From</w:t>
        </w:r>
      </w:ins>
      <w:r w:rsidRPr="0023091E">
        <w:rPr>
          <w:sz w:val="19"/>
          <w:szCs w:val="19"/>
          <w:lang w:val="en-US"/>
        </w:rPr>
        <w:t xml:space="preserve"> the book called “</w:t>
      </w:r>
      <w:ins w:id="155" w:author="Diane Falcão" w:date="2023-01-18T01:40:00Z">
        <w:r w:rsidR="00A318BD">
          <w:rPr>
            <w:sz w:val="19"/>
            <w:szCs w:val="19"/>
            <w:lang w:val="en-US"/>
          </w:rPr>
          <w:fldChar w:fldCharType="begin"/>
        </w:r>
        <w:r w:rsidR="00A318BD">
          <w:rPr>
            <w:sz w:val="19"/>
            <w:szCs w:val="19"/>
            <w:lang w:val="en-US"/>
          </w:rPr>
          <w:instrText xml:space="preserve"> HYPERLINK "https://www.marxists.org/archive/marx/works/1847/11/prin-com.htm" </w:instrText>
        </w:r>
        <w:r w:rsidR="00A318BD">
          <w:rPr>
            <w:sz w:val="19"/>
            <w:szCs w:val="19"/>
            <w:lang w:val="en-US"/>
          </w:rPr>
        </w:r>
        <w:r w:rsidR="00A318BD">
          <w:rPr>
            <w:sz w:val="19"/>
            <w:szCs w:val="19"/>
            <w:lang w:val="en-US"/>
          </w:rPr>
          <w:fldChar w:fldCharType="separate"/>
        </w:r>
        <w:r w:rsidRPr="00A318BD">
          <w:rPr>
            <w:rStyle w:val="Hyperlink"/>
            <w:sz w:val="19"/>
            <w:szCs w:val="19"/>
            <w:lang w:val="en-US"/>
          </w:rPr>
          <w:t xml:space="preserve">The </w:t>
        </w:r>
        <w:del w:id="156" w:author="Alvaro F. Filippi" w:date="2023-01-15T16:20:00Z">
          <w:r w:rsidRPr="00A318BD">
            <w:rPr>
              <w:rStyle w:val="Hyperlink"/>
              <w:sz w:val="19"/>
              <w:szCs w:val="19"/>
              <w:lang w:val="en-US"/>
            </w:rPr>
            <w:delText xml:space="preserve"> </w:delText>
          </w:r>
        </w:del>
        <w:r w:rsidRPr="00A318BD">
          <w:rPr>
            <w:rStyle w:val="Hyperlink"/>
            <w:sz w:val="19"/>
            <w:szCs w:val="19"/>
            <w:lang w:val="en-US"/>
          </w:rPr>
          <w:t>Principles of Communism</w:t>
        </w:r>
        <w:r w:rsidR="00A318BD">
          <w:rPr>
            <w:sz w:val="19"/>
            <w:szCs w:val="19"/>
            <w:lang w:val="en-US"/>
          </w:rPr>
          <w:fldChar w:fldCharType="end"/>
        </w:r>
      </w:ins>
      <w:r w:rsidRPr="0023091E">
        <w:rPr>
          <w:sz w:val="19"/>
          <w:szCs w:val="19"/>
          <w:lang w:val="en-US"/>
        </w:rPr>
        <w:t>”.</w:t>
      </w:r>
    </w:p>
    <w:p w14:paraId="07F4CDFB" w14:textId="10FE4FB7" w:rsidR="00F465BE" w:rsidRPr="0023091E" w:rsidRDefault="00000000" w:rsidP="00765CE2">
      <w:pPr>
        <w:pStyle w:val="Textbody"/>
        <w:jc w:val="both"/>
        <w:rPr>
          <w:sz w:val="19"/>
          <w:szCs w:val="19"/>
          <w:lang w:val="en-US"/>
        </w:rPr>
      </w:pPr>
      <w:r w:rsidRPr="0023091E">
        <w:rPr>
          <w:sz w:val="19"/>
          <w:szCs w:val="19"/>
          <w:lang w:val="en-US"/>
        </w:rPr>
        <w:t xml:space="preserve">So, first of all, don't be scared </w:t>
      </w:r>
      <w:del w:id="157" w:author="Diane Falcão" w:date="2023-01-26T02:58:00Z">
        <w:r w:rsidRPr="0023091E" w:rsidDel="00B14B63">
          <w:rPr>
            <w:sz w:val="19"/>
            <w:szCs w:val="19"/>
            <w:lang w:val="en-US"/>
          </w:rPr>
          <w:delText xml:space="preserve">with </w:delText>
        </w:r>
      </w:del>
      <w:ins w:id="158" w:author="Diane Falcão" w:date="2023-01-26T02:58:00Z">
        <w:r w:rsidR="00B14B63">
          <w:rPr>
            <w:sz w:val="19"/>
            <w:szCs w:val="19"/>
            <w:lang w:val="en-US"/>
          </w:rPr>
          <w:t>of</w:t>
        </w:r>
        <w:r w:rsidR="00B14B63" w:rsidRPr="0023091E">
          <w:rPr>
            <w:sz w:val="19"/>
            <w:szCs w:val="19"/>
            <w:lang w:val="en-US"/>
          </w:rPr>
          <w:t xml:space="preserve"> </w:t>
        </w:r>
      </w:ins>
      <w:r w:rsidRPr="0023091E">
        <w:rPr>
          <w:sz w:val="19"/>
          <w:szCs w:val="19"/>
          <w:lang w:val="en-US"/>
        </w:rPr>
        <w:t>the word 'doctrine'.</w:t>
      </w:r>
    </w:p>
    <w:p w14:paraId="558EBCD8" w14:textId="77777777" w:rsidR="00F465BE" w:rsidRPr="0023091E" w:rsidRDefault="00000000" w:rsidP="00765CE2">
      <w:pPr>
        <w:pStyle w:val="Textbody"/>
        <w:jc w:val="both"/>
        <w:rPr>
          <w:sz w:val="19"/>
          <w:szCs w:val="19"/>
          <w:lang w:val="en-US"/>
        </w:rPr>
      </w:pPr>
      <w:r w:rsidRPr="0023091E">
        <w:rPr>
          <w:sz w:val="19"/>
          <w:szCs w:val="19"/>
          <w:lang w:val="en-US"/>
        </w:rPr>
        <w:t>Doctrine means a set of principles.</w:t>
      </w:r>
    </w:p>
    <w:p w14:paraId="5FEFA02E" w14:textId="58711447" w:rsidR="00F465BE" w:rsidRPr="0023091E" w:rsidRDefault="00000000" w:rsidP="00765CE2">
      <w:pPr>
        <w:pStyle w:val="Textbody"/>
        <w:jc w:val="both"/>
        <w:rPr>
          <w:sz w:val="19"/>
          <w:szCs w:val="19"/>
          <w:lang w:val="en-US"/>
        </w:rPr>
      </w:pPr>
      <w:ins w:id="159" w:author="Alvaro F. Filippi" w:date="2023-01-15T16:23:00Z">
        <w:r w:rsidRPr="0023091E">
          <w:rPr>
            <w:sz w:val="19"/>
            <w:szCs w:val="19"/>
            <w:lang w:val="en-US"/>
          </w:rPr>
          <w:t>It i</w:t>
        </w:r>
      </w:ins>
      <w:del w:id="160" w:author="Alvaro F. Filippi" w:date="2023-01-15T16:22:00Z">
        <w:r w:rsidRPr="0023091E">
          <w:rPr>
            <w:sz w:val="19"/>
            <w:szCs w:val="19"/>
            <w:lang w:val="en-US"/>
          </w:rPr>
          <w:delText>I</w:delText>
        </w:r>
      </w:del>
      <w:r w:rsidRPr="0023091E">
        <w:rPr>
          <w:sz w:val="19"/>
          <w:szCs w:val="19"/>
          <w:lang w:val="en-US"/>
        </w:rPr>
        <w:t>sn't like indoctrination, do</w:t>
      </w:r>
      <w:ins w:id="161" w:author="Diane Falcão" w:date="2023-01-26T02:59:00Z">
        <w:r w:rsidR="00B14B63">
          <w:rPr>
            <w:sz w:val="19"/>
            <w:szCs w:val="19"/>
            <w:lang w:val="en-US"/>
          </w:rPr>
          <w:t>es</w:t>
        </w:r>
      </w:ins>
      <w:r w:rsidRPr="0023091E">
        <w:rPr>
          <w:sz w:val="19"/>
          <w:szCs w:val="19"/>
          <w:lang w:val="en-US"/>
        </w:rPr>
        <w:t>n't conflate 'doctrine' with '</w:t>
      </w:r>
      <w:del w:id="162" w:author="Alvaro F. Filippi" w:date="2023-01-15T16:23:00Z">
        <w:r w:rsidRPr="0023091E">
          <w:rPr>
            <w:sz w:val="19"/>
            <w:szCs w:val="19"/>
            <w:lang w:val="en-US"/>
          </w:rPr>
          <w:delText>tenet</w:delText>
        </w:r>
      </w:del>
      <w:ins w:id="163" w:author="Alvaro F. Filippi" w:date="2023-01-15T16:23:00Z">
        <w:r w:rsidRPr="0023091E">
          <w:rPr>
            <w:sz w:val="19"/>
            <w:szCs w:val="19"/>
            <w:lang w:val="en-US"/>
          </w:rPr>
          <w:t>dogma</w:t>
        </w:r>
      </w:ins>
      <w:r w:rsidRPr="0023091E">
        <w:rPr>
          <w:sz w:val="19"/>
          <w:szCs w:val="19"/>
          <w:lang w:val="en-US"/>
        </w:rPr>
        <w:t>'.</w:t>
      </w:r>
    </w:p>
    <w:p w14:paraId="06E0EC44" w14:textId="77777777" w:rsidR="00F465BE" w:rsidRPr="0023091E" w:rsidRDefault="00000000" w:rsidP="00765CE2">
      <w:pPr>
        <w:pStyle w:val="Textbody"/>
        <w:jc w:val="both"/>
        <w:rPr>
          <w:sz w:val="19"/>
          <w:szCs w:val="19"/>
          <w:lang w:val="en-US"/>
        </w:rPr>
      </w:pPr>
      <w:r w:rsidRPr="0023091E">
        <w:rPr>
          <w:sz w:val="19"/>
          <w:szCs w:val="19"/>
          <w:lang w:val="en-US"/>
        </w:rPr>
        <w:t>Today there is a lot of talk about indoctrination,</w:t>
      </w:r>
    </w:p>
    <w:p w14:paraId="7DD4A139" w14:textId="6EC42F02" w:rsidR="00F465BE" w:rsidRPr="0023091E" w:rsidRDefault="00000000" w:rsidP="00765CE2">
      <w:pPr>
        <w:pStyle w:val="Textbody"/>
        <w:jc w:val="both"/>
        <w:rPr>
          <w:sz w:val="19"/>
          <w:szCs w:val="19"/>
          <w:lang w:val="en-US"/>
        </w:rPr>
      </w:pPr>
      <w:r w:rsidRPr="0023091E">
        <w:rPr>
          <w:sz w:val="19"/>
          <w:szCs w:val="19"/>
          <w:lang w:val="en-US"/>
        </w:rPr>
        <w:t xml:space="preserve">and </w:t>
      </w:r>
      <w:del w:id="164" w:author="Diane Falcão" w:date="2023-01-26T02:59:00Z">
        <w:r w:rsidRPr="0023091E" w:rsidDel="00B14B63">
          <w:rPr>
            <w:sz w:val="19"/>
            <w:szCs w:val="19"/>
            <w:lang w:val="en-US"/>
          </w:rPr>
          <w:delText xml:space="preserve">the </w:delText>
        </w:r>
      </w:del>
      <w:r w:rsidRPr="0023091E">
        <w:rPr>
          <w:sz w:val="19"/>
          <w:szCs w:val="19"/>
          <w:lang w:val="en-US"/>
        </w:rPr>
        <w:t>people think this is permanently negative, right?</w:t>
      </w:r>
    </w:p>
    <w:p w14:paraId="613A1492" w14:textId="77777777" w:rsidR="00F465BE" w:rsidRPr="0023091E" w:rsidRDefault="00000000" w:rsidP="00765CE2">
      <w:pPr>
        <w:pStyle w:val="Textbody"/>
        <w:jc w:val="both"/>
        <w:rPr>
          <w:sz w:val="19"/>
          <w:szCs w:val="19"/>
          <w:lang w:val="en-US"/>
        </w:rPr>
      </w:pPr>
      <w:r w:rsidRPr="0023091E">
        <w:rPr>
          <w:sz w:val="19"/>
          <w:szCs w:val="19"/>
          <w:lang w:val="en-US"/>
        </w:rPr>
        <w:t xml:space="preserve">So, communism is the doctrine of the conditions </w:t>
      </w:r>
      <w:ins w:id="165" w:author="Alvaro F. Filippi" w:date="2023-01-15T16:23:00Z">
        <w:r w:rsidRPr="0023091E">
          <w:rPr>
            <w:sz w:val="19"/>
            <w:szCs w:val="19"/>
            <w:lang w:val="en-US"/>
          </w:rPr>
          <w:t>for</w:t>
        </w:r>
      </w:ins>
      <w:del w:id="166" w:author="Alvaro F. Filippi" w:date="2023-01-15T16:23:00Z">
        <w:r w:rsidRPr="0023091E">
          <w:rPr>
            <w:sz w:val="19"/>
            <w:szCs w:val="19"/>
            <w:lang w:val="en-US"/>
          </w:rPr>
          <w:delText>of</w:delText>
        </w:r>
      </w:del>
      <w:r w:rsidRPr="0023091E">
        <w:rPr>
          <w:sz w:val="19"/>
          <w:szCs w:val="19"/>
          <w:lang w:val="en-US"/>
        </w:rPr>
        <w:t xml:space="preserve"> the liberation of the proletariat.</w:t>
      </w:r>
    </w:p>
    <w:p w14:paraId="0C341177" w14:textId="6C0AFE0D" w:rsidR="00F465BE" w:rsidRPr="0023091E" w:rsidRDefault="00FE0C89" w:rsidP="00765CE2">
      <w:pPr>
        <w:pStyle w:val="Textbody"/>
        <w:jc w:val="both"/>
        <w:rPr>
          <w:sz w:val="19"/>
          <w:szCs w:val="19"/>
          <w:lang w:val="en-US"/>
        </w:rPr>
      </w:pPr>
      <w:ins w:id="167" w:author="Diane Falcão" w:date="2023-01-18T01:41:00Z">
        <w:r>
          <w:rPr>
            <w:sz w:val="19"/>
            <w:szCs w:val="19"/>
            <w:lang w:val="en-US"/>
          </w:rPr>
          <w:t>.-.-.-.-.-.-.-.-.-.-.-</w:t>
        </w:r>
      </w:ins>
      <w:del w:id="168" w:author="Diane Falcão" w:date="2023-01-18T01:41:00Z">
        <w:r w:rsidRPr="0023091E" w:rsidDel="00FE0C89">
          <w:rPr>
            <w:sz w:val="19"/>
            <w:szCs w:val="19"/>
            <w:lang w:val="en-US"/>
          </w:rPr>
          <w:delText xml:space="preserve"> </w:delText>
        </w:r>
      </w:del>
    </w:p>
    <w:p w14:paraId="448EAF56" w14:textId="6BDE7314" w:rsidR="00F465BE" w:rsidRPr="0023091E" w:rsidRDefault="00000000" w:rsidP="00765CE2">
      <w:pPr>
        <w:pStyle w:val="Textbody"/>
        <w:jc w:val="both"/>
        <w:rPr>
          <w:sz w:val="19"/>
          <w:szCs w:val="19"/>
          <w:lang w:val="en-US"/>
        </w:rPr>
      </w:pPr>
      <w:r w:rsidRPr="0023091E">
        <w:rPr>
          <w:sz w:val="19"/>
          <w:szCs w:val="19"/>
          <w:lang w:val="en-US"/>
        </w:rPr>
        <w:t>In case someone do</w:t>
      </w:r>
      <w:ins w:id="169" w:author="Diane Falcão" w:date="2023-01-26T02:59:00Z">
        <w:r w:rsidR="00B14B63">
          <w:rPr>
            <w:sz w:val="19"/>
            <w:szCs w:val="19"/>
            <w:lang w:val="en-US"/>
          </w:rPr>
          <w:t>es</w:t>
        </w:r>
      </w:ins>
      <w:r w:rsidRPr="0023091E">
        <w:rPr>
          <w:sz w:val="19"/>
          <w:szCs w:val="19"/>
          <w:lang w:val="en-US"/>
        </w:rPr>
        <w:t>n't know, what's proletariat?</w:t>
      </w:r>
    </w:p>
    <w:p w14:paraId="30E95D6B" w14:textId="46C649EE" w:rsidR="00F465BE" w:rsidRPr="0023091E" w:rsidRDefault="00000000" w:rsidP="00765CE2">
      <w:pPr>
        <w:pStyle w:val="Textbody"/>
        <w:jc w:val="both"/>
        <w:rPr>
          <w:sz w:val="19"/>
          <w:szCs w:val="19"/>
          <w:lang w:val="en-US"/>
        </w:rPr>
      </w:pPr>
      <w:r w:rsidRPr="0023091E">
        <w:rPr>
          <w:sz w:val="19"/>
          <w:szCs w:val="19"/>
          <w:lang w:val="en-US"/>
        </w:rPr>
        <w:t>Proletarian</w:t>
      </w:r>
      <w:ins w:id="170" w:author="Alvaro F. Filippi" w:date="2023-01-15T16:24:00Z">
        <w:r w:rsidRPr="0023091E">
          <w:rPr>
            <w:sz w:val="19"/>
            <w:szCs w:val="19"/>
            <w:lang w:val="en-US"/>
          </w:rPr>
          <w:t>s</w:t>
        </w:r>
      </w:ins>
      <w:r w:rsidRPr="0023091E">
        <w:rPr>
          <w:sz w:val="19"/>
          <w:szCs w:val="19"/>
          <w:lang w:val="en-US"/>
        </w:rPr>
        <w:t xml:space="preserve"> </w:t>
      </w:r>
      <w:ins w:id="171" w:author="Alvaro F. Filippi" w:date="2023-01-15T16:24:00Z">
        <w:r w:rsidRPr="0023091E">
          <w:rPr>
            <w:sz w:val="19"/>
            <w:szCs w:val="19"/>
            <w:lang w:val="en-US"/>
          </w:rPr>
          <w:t>are those</w:t>
        </w:r>
      </w:ins>
      <w:del w:id="172" w:author="Alvaro F. Filippi" w:date="2023-01-15T16:24:00Z">
        <w:r w:rsidRPr="0023091E">
          <w:rPr>
            <w:sz w:val="19"/>
            <w:szCs w:val="19"/>
            <w:lang w:val="en-US"/>
          </w:rPr>
          <w:delText>is</w:delText>
        </w:r>
      </w:del>
      <w:r w:rsidRPr="0023091E">
        <w:rPr>
          <w:sz w:val="19"/>
          <w:szCs w:val="19"/>
          <w:lang w:val="en-US"/>
        </w:rPr>
        <w:t xml:space="preserve"> who live</w:t>
      </w:r>
      <w:del w:id="173" w:author="Alvaro F. Filippi" w:date="2023-01-15T16:24:00Z">
        <w:r w:rsidRPr="0023091E">
          <w:rPr>
            <w:sz w:val="19"/>
            <w:szCs w:val="19"/>
            <w:lang w:val="en-US"/>
          </w:rPr>
          <w:delText>s</w:delText>
        </w:r>
      </w:del>
      <w:r w:rsidRPr="0023091E">
        <w:rPr>
          <w:sz w:val="19"/>
          <w:szCs w:val="19"/>
          <w:lang w:val="en-US"/>
        </w:rPr>
        <w:t xml:space="preserve"> from the sale of </w:t>
      </w:r>
      <w:del w:id="174" w:author="Alvaro F. Filippi" w:date="2023-01-15T16:24:00Z">
        <w:r w:rsidRPr="0023091E">
          <w:rPr>
            <w:sz w:val="19"/>
            <w:szCs w:val="19"/>
            <w:lang w:val="en-US"/>
          </w:rPr>
          <w:delText>its</w:delText>
        </w:r>
      </w:del>
      <w:ins w:id="175" w:author="Alvaro F. Filippi" w:date="2023-01-15T16:24:00Z">
        <w:r w:rsidRPr="0023091E">
          <w:rPr>
            <w:sz w:val="19"/>
            <w:szCs w:val="19"/>
            <w:lang w:val="en-US"/>
          </w:rPr>
          <w:t>their</w:t>
        </w:r>
      </w:ins>
      <w:r w:rsidRPr="0023091E">
        <w:rPr>
          <w:sz w:val="19"/>
          <w:szCs w:val="19"/>
          <w:lang w:val="en-US"/>
        </w:rPr>
        <w:t xml:space="preserve"> labor power, </w:t>
      </w:r>
      <w:ins w:id="176" w:author="Diane Falcão" w:date="2023-01-26T02:59:00Z">
        <w:r w:rsidR="00B53BFF">
          <w:rPr>
            <w:sz w:val="19"/>
            <w:szCs w:val="19"/>
            <w:lang w:val="en-US"/>
          </w:rPr>
          <w:t xml:space="preserve">and </w:t>
        </w:r>
      </w:ins>
      <w:r w:rsidRPr="0023091E">
        <w:rPr>
          <w:sz w:val="19"/>
          <w:szCs w:val="19"/>
          <w:lang w:val="en-US"/>
        </w:rPr>
        <w:t>who work</w:t>
      </w:r>
      <w:del w:id="177" w:author="Alvaro F. Filippi" w:date="2023-01-15T16:24:00Z">
        <w:r w:rsidRPr="0023091E">
          <w:rPr>
            <w:sz w:val="19"/>
            <w:szCs w:val="19"/>
            <w:lang w:val="en-US"/>
          </w:rPr>
          <w:delText>s</w:delText>
        </w:r>
      </w:del>
      <w:r w:rsidRPr="0023091E">
        <w:rPr>
          <w:sz w:val="19"/>
          <w:szCs w:val="19"/>
          <w:lang w:val="en-US"/>
        </w:rPr>
        <w:t xml:space="preserve"> in exchange for a wage.</w:t>
      </w:r>
    </w:p>
    <w:p w14:paraId="03B1B049" w14:textId="77777777" w:rsidR="00F465BE" w:rsidRPr="0023091E" w:rsidRDefault="00000000" w:rsidP="00765CE2">
      <w:pPr>
        <w:pStyle w:val="Textbody"/>
        <w:jc w:val="both"/>
        <w:rPr>
          <w:sz w:val="19"/>
          <w:szCs w:val="19"/>
          <w:lang w:val="en-US"/>
        </w:rPr>
      </w:pPr>
      <w:del w:id="178" w:author="Alvaro F. Filippi" w:date="2023-01-15T16:24:00Z">
        <w:r w:rsidRPr="0023091E">
          <w:rPr>
            <w:sz w:val="19"/>
            <w:szCs w:val="19"/>
            <w:lang w:val="en-US"/>
          </w:rPr>
          <w:delText xml:space="preserve"> </w:delText>
        </w:r>
      </w:del>
      <w:r w:rsidRPr="0023091E">
        <w:rPr>
          <w:sz w:val="19"/>
          <w:szCs w:val="19"/>
          <w:lang w:val="en-US"/>
        </w:rPr>
        <w:t>This is the proletaria</w:t>
      </w:r>
      <w:ins w:id="179" w:author="Alvaro F. Filippi" w:date="2023-01-15T16:24:00Z">
        <w:r w:rsidRPr="0023091E">
          <w:rPr>
            <w:sz w:val="19"/>
            <w:szCs w:val="19"/>
            <w:lang w:val="en-US"/>
          </w:rPr>
          <w:t>t</w:t>
        </w:r>
      </w:ins>
      <w:del w:id="180" w:author="Alvaro F. Filippi" w:date="2023-01-15T16:24:00Z">
        <w:r w:rsidRPr="0023091E">
          <w:rPr>
            <w:sz w:val="19"/>
            <w:szCs w:val="19"/>
            <w:lang w:val="en-US"/>
          </w:rPr>
          <w:delText>n</w:delText>
        </w:r>
      </w:del>
      <w:r w:rsidRPr="0023091E">
        <w:rPr>
          <w:sz w:val="19"/>
          <w:szCs w:val="19"/>
          <w:lang w:val="en-US"/>
        </w:rPr>
        <w:t>.</w:t>
      </w:r>
    </w:p>
    <w:p w14:paraId="52C48EE6" w14:textId="77777777" w:rsidR="00F465BE" w:rsidRPr="0023091E" w:rsidRDefault="00000000" w:rsidP="00765CE2">
      <w:pPr>
        <w:pStyle w:val="Textbody"/>
        <w:jc w:val="both"/>
        <w:rPr>
          <w:sz w:val="19"/>
          <w:szCs w:val="19"/>
          <w:lang w:val="en-US"/>
        </w:rPr>
      </w:pPr>
      <w:r w:rsidRPr="0023091E">
        <w:rPr>
          <w:sz w:val="19"/>
          <w:szCs w:val="19"/>
          <w:lang w:val="en-US"/>
        </w:rPr>
        <w:t>Moreover, what is the goal of communism?</w:t>
      </w:r>
    </w:p>
    <w:p w14:paraId="59AAF81A" w14:textId="77777777" w:rsidR="00F465BE" w:rsidRPr="0023091E" w:rsidRDefault="00000000" w:rsidP="00765CE2">
      <w:pPr>
        <w:pStyle w:val="Textbody"/>
        <w:jc w:val="both"/>
        <w:rPr>
          <w:ins w:id="181" w:author="Alvaro F. Filippi" w:date="2023-01-15T16:27:00Z"/>
          <w:sz w:val="19"/>
          <w:szCs w:val="19"/>
          <w:lang w:val="en-US"/>
        </w:rPr>
      </w:pPr>
      <w:del w:id="182" w:author="Alvaro F. Filippi" w:date="2023-01-15T16:25:00Z">
        <w:r w:rsidRPr="0023091E">
          <w:rPr>
            <w:sz w:val="19"/>
            <w:szCs w:val="19"/>
            <w:lang w:val="en-US"/>
          </w:rPr>
          <w:delText>The c</w:delText>
        </w:r>
      </w:del>
      <w:ins w:id="183" w:author="Alvaro F. Filippi" w:date="2023-01-15T16:25:00Z">
        <w:r w:rsidRPr="0023091E">
          <w:rPr>
            <w:sz w:val="19"/>
            <w:szCs w:val="19"/>
            <w:lang w:val="en-US"/>
          </w:rPr>
          <w:t>C</w:t>
        </w:r>
      </w:ins>
      <w:r w:rsidRPr="0023091E">
        <w:rPr>
          <w:sz w:val="19"/>
          <w:szCs w:val="19"/>
          <w:lang w:val="en-US"/>
        </w:rPr>
        <w:t xml:space="preserve">ommunism </w:t>
      </w:r>
      <w:del w:id="184" w:author="Alvaro F. Filippi" w:date="2023-01-15T16:25:00Z">
        <w:r w:rsidRPr="0023091E">
          <w:rPr>
            <w:sz w:val="19"/>
            <w:szCs w:val="19"/>
            <w:lang w:val="en-US"/>
          </w:rPr>
          <w:delText>crave</w:delText>
        </w:r>
      </w:del>
      <w:ins w:id="185" w:author="Alvaro F. Filippi" w:date="2023-01-15T16:25:00Z">
        <w:r w:rsidRPr="0023091E">
          <w:rPr>
            <w:sz w:val="19"/>
            <w:szCs w:val="19"/>
            <w:lang w:val="en-US"/>
          </w:rPr>
          <w:t>aims for</w:t>
        </w:r>
      </w:ins>
      <w:r w:rsidRPr="0023091E">
        <w:rPr>
          <w:sz w:val="19"/>
          <w:szCs w:val="19"/>
          <w:lang w:val="en-US"/>
        </w:rPr>
        <w:t xml:space="preserve"> a society without social classes, that is,</w:t>
      </w:r>
    </w:p>
    <w:p w14:paraId="0EFCE287" w14:textId="77777777" w:rsidR="00F465BE" w:rsidRPr="0023091E" w:rsidRDefault="00000000" w:rsidP="00765CE2">
      <w:pPr>
        <w:pStyle w:val="Textbody"/>
        <w:jc w:val="both"/>
        <w:rPr>
          <w:sz w:val="19"/>
          <w:szCs w:val="19"/>
          <w:lang w:val="en-US"/>
        </w:rPr>
      </w:pPr>
      <w:del w:id="186" w:author="Alvaro F. Filippi" w:date="2023-01-15T16:27:00Z">
        <w:r w:rsidRPr="0023091E">
          <w:rPr>
            <w:sz w:val="19"/>
            <w:szCs w:val="19"/>
            <w:lang w:val="en-US"/>
          </w:rPr>
          <w:delText xml:space="preserve"> </w:delText>
        </w:r>
      </w:del>
      <w:r w:rsidRPr="0023091E">
        <w:rPr>
          <w:sz w:val="19"/>
          <w:szCs w:val="19"/>
          <w:lang w:val="en-US"/>
        </w:rPr>
        <w:t>a society without explo</w:t>
      </w:r>
      <w:del w:id="187" w:author="Alvaro F. Filippi" w:date="2023-01-15T16:26:00Z">
        <w:r w:rsidRPr="0023091E">
          <w:rPr>
            <w:sz w:val="19"/>
            <w:szCs w:val="19"/>
            <w:lang w:val="en-US"/>
          </w:rPr>
          <w:delText>ration</w:delText>
        </w:r>
      </w:del>
      <w:ins w:id="188" w:author="Alvaro F. Filippi" w:date="2023-01-15T16:26:00Z">
        <w:r w:rsidRPr="0023091E">
          <w:rPr>
            <w:sz w:val="19"/>
            <w:szCs w:val="19"/>
            <w:lang w:val="en-US"/>
          </w:rPr>
          <w:t>itation</w:t>
        </w:r>
      </w:ins>
      <w:r w:rsidRPr="0023091E">
        <w:rPr>
          <w:sz w:val="19"/>
          <w:szCs w:val="19"/>
          <w:lang w:val="en-US"/>
        </w:rPr>
        <w:t xml:space="preserve"> of </w:t>
      </w:r>
      <w:del w:id="189" w:author="Alvaro F. Filippi" w:date="2023-01-15T16:26:00Z">
        <w:r w:rsidRPr="0023091E">
          <w:rPr>
            <w:sz w:val="19"/>
            <w:szCs w:val="19"/>
            <w:lang w:val="en-US"/>
          </w:rPr>
          <w:delText>the human</w:delText>
        </w:r>
      </w:del>
      <w:ins w:id="190" w:author="Alvaro F. Filippi" w:date="2023-01-15T16:26:00Z">
        <w:r w:rsidRPr="0023091E">
          <w:rPr>
            <w:sz w:val="19"/>
            <w:szCs w:val="19"/>
            <w:lang w:val="en-US"/>
          </w:rPr>
          <w:t>human beings</w:t>
        </w:r>
      </w:ins>
      <w:r w:rsidRPr="0023091E">
        <w:rPr>
          <w:sz w:val="19"/>
          <w:szCs w:val="19"/>
          <w:lang w:val="en-US"/>
        </w:rPr>
        <w:t xml:space="preserve"> by other human</w:t>
      </w:r>
      <w:ins w:id="191" w:author="Alvaro F. Filippi" w:date="2023-01-15T16:27:00Z">
        <w:r w:rsidRPr="0023091E">
          <w:rPr>
            <w:sz w:val="19"/>
            <w:szCs w:val="19"/>
            <w:lang w:val="en-US"/>
          </w:rPr>
          <w:t xml:space="preserve"> beings</w:t>
        </w:r>
      </w:ins>
      <w:r w:rsidRPr="0023091E">
        <w:rPr>
          <w:sz w:val="19"/>
          <w:szCs w:val="19"/>
          <w:lang w:val="en-US"/>
        </w:rPr>
        <w:t>.</w:t>
      </w:r>
    </w:p>
    <w:p w14:paraId="168B09CC" w14:textId="77777777" w:rsidR="00F465BE" w:rsidRPr="0023091E" w:rsidRDefault="00000000" w:rsidP="00765CE2">
      <w:pPr>
        <w:pStyle w:val="Textbody"/>
        <w:jc w:val="both"/>
        <w:rPr>
          <w:ins w:id="192" w:author="Alvaro F. Filippi" w:date="2023-01-15T16:27:00Z"/>
          <w:sz w:val="19"/>
          <w:szCs w:val="19"/>
          <w:lang w:val="en-US"/>
        </w:rPr>
      </w:pPr>
      <w:r w:rsidRPr="0023091E">
        <w:rPr>
          <w:sz w:val="19"/>
          <w:szCs w:val="19"/>
          <w:lang w:val="en-US"/>
        </w:rPr>
        <w:t xml:space="preserve">And a society without classes can only exist through </w:t>
      </w:r>
    </w:p>
    <w:p w14:paraId="6F0385CA" w14:textId="0D80EEF7" w:rsidR="00F465BE" w:rsidRPr="0023091E" w:rsidRDefault="00000000" w:rsidP="00765CE2">
      <w:pPr>
        <w:pStyle w:val="Textbody"/>
        <w:jc w:val="both"/>
        <w:rPr>
          <w:sz w:val="19"/>
          <w:szCs w:val="19"/>
          <w:lang w:val="en-US"/>
        </w:rPr>
      </w:pPr>
      <w:r w:rsidRPr="0023091E">
        <w:rPr>
          <w:sz w:val="19"/>
          <w:szCs w:val="19"/>
          <w:lang w:val="en-US"/>
        </w:rPr>
        <w:t xml:space="preserve">a society without </w:t>
      </w:r>
      <w:del w:id="193" w:author="Diane Falcão" w:date="2023-01-26T03:03:00Z">
        <w:r w:rsidRPr="0023091E" w:rsidDel="0064792F">
          <w:rPr>
            <w:sz w:val="19"/>
            <w:szCs w:val="19"/>
            <w:lang w:val="en-US"/>
          </w:rPr>
          <w:delText>private property</w:delText>
        </w:r>
      </w:del>
      <w:ins w:id="194" w:author="Diane Falcão" w:date="2023-01-26T03:03:00Z">
        <w:r w:rsidR="0064792F">
          <w:rPr>
            <w:sz w:val="19"/>
            <w:szCs w:val="19"/>
            <w:lang w:val="en-US"/>
          </w:rPr>
          <w:t>private ownership</w:t>
        </w:r>
      </w:ins>
      <w:r w:rsidRPr="0023091E">
        <w:rPr>
          <w:sz w:val="19"/>
          <w:szCs w:val="19"/>
          <w:lang w:val="en-US"/>
        </w:rPr>
        <w:t xml:space="preserve"> of the </w:t>
      </w:r>
      <w:del w:id="195" w:author="Alvaro F. Filippi" w:date="2023-01-15T16:27:00Z">
        <w:r w:rsidRPr="0023091E">
          <w:rPr>
            <w:sz w:val="19"/>
            <w:szCs w:val="19"/>
            <w:lang w:val="en-US"/>
          </w:rPr>
          <w:delText>forces of the production</w:delText>
        </w:r>
      </w:del>
      <w:ins w:id="196" w:author="Alvaro F. Filippi" w:date="2023-01-15T16:28:00Z">
        <w:r w:rsidRPr="0023091E">
          <w:rPr>
            <w:sz w:val="19"/>
            <w:szCs w:val="19"/>
            <w:lang w:val="en-US"/>
          </w:rPr>
          <w:t>means of production</w:t>
        </w:r>
      </w:ins>
      <w:r w:rsidRPr="0023091E">
        <w:rPr>
          <w:sz w:val="19"/>
          <w:szCs w:val="19"/>
          <w:lang w:val="en-US"/>
        </w:rPr>
        <w:t>.</w:t>
      </w:r>
    </w:p>
    <w:p w14:paraId="75307670" w14:textId="05A698EA" w:rsidR="00F465BE" w:rsidRPr="0023091E" w:rsidRDefault="00000000" w:rsidP="00765CE2">
      <w:pPr>
        <w:pStyle w:val="Textbody"/>
        <w:jc w:val="both"/>
        <w:rPr>
          <w:sz w:val="19"/>
          <w:szCs w:val="19"/>
          <w:lang w:val="en-US"/>
        </w:rPr>
      </w:pPr>
      <w:r w:rsidRPr="0023091E">
        <w:rPr>
          <w:sz w:val="19"/>
          <w:szCs w:val="19"/>
          <w:lang w:val="en-US"/>
        </w:rPr>
        <w:t xml:space="preserve">And, </w:t>
      </w:r>
      <w:del w:id="197" w:author="Alvaro F. Filippi" w:date="2023-01-15T16:28:00Z">
        <w:r w:rsidRPr="0023091E">
          <w:rPr>
            <w:sz w:val="19"/>
            <w:szCs w:val="19"/>
            <w:lang w:val="en-US"/>
          </w:rPr>
          <w:delText>in the end</w:delText>
        </w:r>
      </w:del>
      <w:ins w:id="198" w:author="Alvaro F. Filippi" w:date="2023-01-15T16:28:00Z">
        <w:r w:rsidRPr="0023091E">
          <w:rPr>
            <w:sz w:val="19"/>
            <w:szCs w:val="19"/>
            <w:lang w:val="en-US"/>
          </w:rPr>
          <w:t>ultimately</w:t>
        </w:r>
      </w:ins>
      <w:r w:rsidRPr="0023091E">
        <w:rPr>
          <w:sz w:val="19"/>
          <w:szCs w:val="19"/>
          <w:lang w:val="en-US"/>
        </w:rPr>
        <w:t xml:space="preserve">, without </w:t>
      </w:r>
      <w:del w:id="199" w:author="Diane Falcão" w:date="2023-01-18T01:43:00Z">
        <w:r w:rsidRPr="0023091E" w:rsidDel="00F63C3C">
          <w:rPr>
            <w:sz w:val="19"/>
            <w:szCs w:val="19"/>
            <w:lang w:val="en-US"/>
          </w:rPr>
          <w:delText>state</w:delText>
        </w:r>
      </w:del>
      <w:ins w:id="200" w:author="Diane Falcão" w:date="2023-01-18T01:43:00Z">
        <w:r w:rsidR="00F63C3C">
          <w:rPr>
            <w:sz w:val="19"/>
            <w:szCs w:val="19"/>
            <w:lang w:val="en-US"/>
          </w:rPr>
          <w:t>S</w:t>
        </w:r>
        <w:r w:rsidR="00F63C3C" w:rsidRPr="0023091E">
          <w:rPr>
            <w:sz w:val="19"/>
            <w:szCs w:val="19"/>
            <w:lang w:val="en-US"/>
          </w:rPr>
          <w:t>tate</w:t>
        </w:r>
      </w:ins>
      <w:r w:rsidRPr="0023091E">
        <w:rPr>
          <w:sz w:val="19"/>
          <w:szCs w:val="19"/>
          <w:lang w:val="en-US"/>
        </w:rPr>
        <w:t>.</w:t>
      </w:r>
    </w:p>
    <w:p w14:paraId="5F3CA1CB" w14:textId="77777777" w:rsidR="00F465BE" w:rsidRPr="0023091E" w:rsidRDefault="00000000" w:rsidP="00765CE2">
      <w:pPr>
        <w:pStyle w:val="Textbody"/>
        <w:jc w:val="both"/>
        <w:rPr>
          <w:ins w:id="201" w:author="Alvaro F. Filippi" w:date="2023-01-15T16:29:00Z"/>
          <w:sz w:val="19"/>
          <w:szCs w:val="19"/>
          <w:lang w:val="en-US"/>
        </w:rPr>
      </w:pPr>
      <w:r w:rsidRPr="0023091E">
        <w:rPr>
          <w:sz w:val="19"/>
          <w:szCs w:val="19"/>
          <w:lang w:val="en-US"/>
        </w:rPr>
        <w:t>I</w:t>
      </w:r>
      <w:ins w:id="202" w:author="Alvaro F. Filippi" w:date="2023-01-15T16:28:00Z">
        <w:r w:rsidRPr="0023091E">
          <w:rPr>
            <w:sz w:val="19"/>
            <w:szCs w:val="19"/>
            <w:lang w:val="en-US"/>
          </w:rPr>
          <w:t>t is</w:t>
        </w:r>
      </w:ins>
      <w:del w:id="203" w:author="Alvaro F. Filippi" w:date="2023-01-15T16:28:00Z">
        <w:r w:rsidRPr="0023091E">
          <w:rPr>
            <w:sz w:val="19"/>
            <w:szCs w:val="19"/>
            <w:lang w:val="en-US"/>
          </w:rPr>
          <w:delText>s</w:delText>
        </w:r>
      </w:del>
      <w:r w:rsidRPr="0023091E">
        <w:rPr>
          <w:sz w:val="19"/>
          <w:szCs w:val="19"/>
          <w:lang w:val="en-US"/>
        </w:rPr>
        <w:t xml:space="preserve"> a society free of explo</w:t>
      </w:r>
      <w:del w:id="204" w:author="Alvaro F. Filippi" w:date="2023-01-15T16:28:00Z">
        <w:r w:rsidRPr="0023091E">
          <w:rPr>
            <w:sz w:val="19"/>
            <w:szCs w:val="19"/>
            <w:lang w:val="en-US"/>
          </w:rPr>
          <w:delText>ration</w:delText>
        </w:r>
      </w:del>
      <w:ins w:id="205" w:author="Alvaro F. Filippi" w:date="2023-01-15T16:28:00Z">
        <w:r w:rsidRPr="0023091E">
          <w:rPr>
            <w:sz w:val="19"/>
            <w:szCs w:val="19"/>
            <w:lang w:val="en-US"/>
          </w:rPr>
          <w:t>itation</w:t>
        </w:r>
      </w:ins>
      <w:r w:rsidRPr="0023091E">
        <w:rPr>
          <w:sz w:val="19"/>
          <w:szCs w:val="19"/>
          <w:lang w:val="en-US"/>
        </w:rPr>
        <w:t xml:space="preserve"> without social classes, </w:t>
      </w:r>
    </w:p>
    <w:p w14:paraId="3417D35F" w14:textId="31FAEB6E" w:rsidR="00F465BE" w:rsidRPr="0023091E" w:rsidRDefault="00000000" w:rsidP="00765CE2">
      <w:pPr>
        <w:pStyle w:val="Textbody"/>
        <w:jc w:val="both"/>
        <w:rPr>
          <w:sz w:val="19"/>
          <w:szCs w:val="19"/>
          <w:lang w:val="en-US"/>
        </w:rPr>
      </w:pPr>
      <w:r w:rsidRPr="0023091E">
        <w:rPr>
          <w:sz w:val="19"/>
          <w:szCs w:val="19"/>
          <w:lang w:val="en-US"/>
        </w:rPr>
        <w:t xml:space="preserve">without </w:t>
      </w:r>
      <w:del w:id="206" w:author="Alvaro F. Filippi" w:date="2023-01-15T16:29:00Z">
        <w:r w:rsidRPr="0023091E">
          <w:rPr>
            <w:sz w:val="19"/>
            <w:szCs w:val="19"/>
            <w:lang w:val="en-US"/>
          </w:rPr>
          <w:delText>forces of production</w:delText>
        </w:r>
      </w:del>
      <w:ins w:id="207" w:author="Alvaro F. Filippi" w:date="2023-01-15T16:29:00Z">
        <w:del w:id="208" w:author="Diane Falcão" w:date="2023-01-26T03:03:00Z">
          <w:r w:rsidRPr="0023091E" w:rsidDel="0064792F">
            <w:rPr>
              <w:sz w:val="19"/>
              <w:szCs w:val="19"/>
              <w:lang w:val="en-US"/>
            </w:rPr>
            <w:delText>private property</w:delText>
          </w:r>
        </w:del>
      </w:ins>
      <w:ins w:id="209" w:author="Diane Falcão" w:date="2023-01-26T03:03:00Z">
        <w:r w:rsidR="0064792F">
          <w:rPr>
            <w:sz w:val="19"/>
            <w:szCs w:val="19"/>
            <w:lang w:val="en-US"/>
          </w:rPr>
          <w:t>private ownership</w:t>
        </w:r>
      </w:ins>
      <w:ins w:id="210" w:author="Alvaro F. Filippi" w:date="2023-01-15T16:29:00Z">
        <w:r w:rsidRPr="0023091E">
          <w:rPr>
            <w:sz w:val="19"/>
            <w:szCs w:val="19"/>
            <w:lang w:val="en-US"/>
          </w:rPr>
          <w:t xml:space="preserve"> </w:t>
        </w:r>
        <w:del w:id="211" w:author="Diane Falcão" w:date="2023-01-26T03:01:00Z">
          <w:r w:rsidRPr="0023091E" w:rsidDel="002F39EE">
            <w:rPr>
              <w:sz w:val="19"/>
              <w:szCs w:val="19"/>
              <w:lang w:val="en-US"/>
            </w:rPr>
            <w:delText xml:space="preserve">of </w:delText>
          </w:r>
        </w:del>
      </w:ins>
      <w:ins w:id="212" w:author="Diane Falcão" w:date="2023-01-26T03:01:00Z">
        <w:r w:rsidR="002F39EE">
          <w:rPr>
            <w:sz w:val="19"/>
            <w:szCs w:val="19"/>
            <w:lang w:val="en-US"/>
          </w:rPr>
          <w:t xml:space="preserve">or </w:t>
        </w:r>
      </w:ins>
      <w:ins w:id="213" w:author="Alvaro F. Filippi" w:date="2023-01-15T16:29:00Z">
        <w:r w:rsidRPr="0023091E">
          <w:rPr>
            <w:sz w:val="19"/>
            <w:szCs w:val="19"/>
            <w:lang w:val="en-US"/>
          </w:rPr>
          <w:t>means of production</w:t>
        </w:r>
      </w:ins>
      <w:ins w:id="214" w:author="Diane Falcão" w:date="2023-01-26T03:03:00Z">
        <w:r w:rsidR="0064792F">
          <w:rPr>
            <w:sz w:val="19"/>
            <w:szCs w:val="19"/>
            <w:lang w:val="en-US"/>
          </w:rPr>
          <w:t>,</w:t>
        </w:r>
      </w:ins>
      <w:r w:rsidRPr="0023091E">
        <w:rPr>
          <w:sz w:val="19"/>
          <w:szCs w:val="19"/>
          <w:lang w:val="en-US"/>
        </w:rPr>
        <w:t xml:space="preserve"> and without </w:t>
      </w:r>
      <w:ins w:id="215" w:author="Diane Falcão" w:date="2023-01-26T03:03:00Z">
        <w:r w:rsidR="0064792F">
          <w:rPr>
            <w:sz w:val="19"/>
            <w:szCs w:val="19"/>
            <w:lang w:val="en-US"/>
          </w:rPr>
          <w:t xml:space="preserve">a </w:t>
        </w:r>
      </w:ins>
      <w:r w:rsidRPr="0023091E">
        <w:rPr>
          <w:sz w:val="19"/>
          <w:szCs w:val="19"/>
          <w:lang w:val="en-US"/>
        </w:rPr>
        <w:t>state.</w:t>
      </w:r>
    </w:p>
    <w:p w14:paraId="1114A933" w14:textId="77777777" w:rsidR="00F465BE" w:rsidRPr="0023091E" w:rsidRDefault="00000000" w:rsidP="00765CE2">
      <w:pPr>
        <w:pStyle w:val="Textbody"/>
        <w:jc w:val="both"/>
        <w:rPr>
          <w:sz w:val="19"/>
          <w:szCs w:val="19"/>
          <w:lang w:val="en-US"/>
        </w:rPr>
      </w:pPr>
      <w:r w:rsidRPr="00C21AAB">
        <w:rPr>
          <w:sz w:val="19"/>
          <w:szCs w:val="19"/>
          <w:lang w:val="en-US"/>
        </w:rPr>
        <w:t>That's it. This is</w:t>
      </w:r>
      <w:ins w:id="216" w:author="Alvaro F. Filippi" w:date="2023-01-15T16:29:00Z">
        <w:r w:rsidRPr="00C21AAB">
          <w:rPr>
            <w:sz w:val="19"/>
            <w:szCs w:val="19"/>
            <w:lang w:val="en-US"/>
          </w:rPr>
          <w:t xml:space="preserve"> </w:t>
        </w:r>
      </w:ins>
      <w:del w:id="217" w:author="Alvaro F. Filippi" w:date="2023-01-15T16:29:00Z">
        <w:r w:rsidRPr="00C21AAB">
          <w:rPr>
            <w:sz w:val="19"/>
            <w:szCs w:val="19"/>
            <w:lang w:val="en-US"/>
          </w:rPr>
          <w:delText xml:space="preserve"> the </w:delText>
        </w:r>
      </w:del>
      <w:r w:rsidRPr="00C21AAB">
        <w:rPr>
          <w:sz w:val="19"/>
          <w:szCs w:val="19"/>
          <w:lang w:val="en-US"/>
        </w:rPr>
        <w:t>communism.</w:t>
      </w:r>
    </w:p>
    <w:p w14:paraId="60ABBA27" w14:textId="77777777" w:rsidR="00F465BE" w:rsidRPr="0023091E" w:rsidRDefault="00000000" w:rsidP="00765CE2">
      <w:pPr>
        <w:pStyle w:val="Textbody"/>
        <w:jc w:val="both"/>
        <w:rPr>
          <w:sz w:val="19"/>
          <w:szCs w:val="19"/>
          <w:lang w:val="en-US"/>
        </w:rPr>
      </w:pPr>
      <w:del w:id="218" w:author="Alvaro F. Filippi" w:date="2023-01-15T16:29:00Z">
        <w:r w:rsidRPr="0023091E">
          <w:rPr>
            <w:sz w:val="19"/>
            <w:szCs w:val="19"/>
            <w:lang w:val="en-US"/>
          </w:rPr>
          <w:delText xml:space="preserve">The </w:delText>
        </w:r>
      </w:del>
      <w:ins w:id="219" w:author="Alvaro F. Filippi" w:date="2023-01-15T16:29:00Z">
        <w:r w:rsidRPr="0023091E">
          <w:rPr>
            <w:sz w:val="19"/>
            <w:szCs w:val="19"/>
            <w:lang w:val="en-US"/>
          </w:rPr>
          <w:t xml:space="preserve">Has </w:t>
        </w:r>
      </w:ins>
      <w:r w:rsidRPr="0023091E">
        <w:rPr>
          <w:sz w:val="19"/>
          <w:szCs w:val="19"/>
          <w:lang w:val="en-US"/>
        </w:rPr>
        <w:t>communism</w:t>
      </w:r>
      <w:ins w:id="220" w:author="Alvaro F. Filippi" w:date="2023-01-15T16:29:00Z">
        <w:r w:rsidRPr="0023091E">
          <w:rPr>
            <w:sz w:val="19"/>
            <w:szCs w:val="19"/>
            <w:lang w:val="en-US"/>
          </w:rPr>
          <w:t xml:space="preserve"> ever</w:t>
        </w:r>
      </w:ins>
      <w:r w:rsidRPr="0023091E">
        <w:rPr>
          <w:sz w:val="19"/>
          <w:szCs w:val="19"/>
          <w:lang w:val="en-US"/>
        </w:rPr>
        <w:t xml:space="preserve"> </w:t>
      </w:r>
      <w:del w:id="221" w:author="Alvaro F. Filippi" w:date="2023-01-15T16:29:00Z">
        <w:r w:rsidRPr="0023091E">
          <w:rPr>
            <w:sz w:val="19"/>
            <w:szCs w:val="19"/>
            <w:lang w:val="en-US"/>
          </w:rPr>
          <w:delText xml:space="preserve">has </w:delText>
        </w:r>
      </w:del>
      <w:r w:rsidRPr="0023091E">
        <w:rPr>
          <w:sz w:val="19"/>
          <w:szCs w:val="19"/>
          <w:lang w:val="en-US"/>
        </w:rPr>
        <w:t>happen</w:t>
      </w:r>
      <w:ins w:id="222" w:author="Alvaro F. Filippi" w:date="2023-01-15T16:29:00Z">
        <w:r w:rsidRPr="0023091E">
          <w:rPr>
            <w:sz w:val="19"/>
            <w:szCs w:val="19"/>
            <w:lang w:val="en-US"/>
          </w:rPr>
          <w:t>ed</w:t>
        </w:r>
      </w:ins>
      <w:r w:rsidRPr="0023091E">
        <w:rPr>
          <w:sz w:val="19"/>
          <w:szCs w:val="19"/>
          <w:lang w:val="en-US"/>
        </w:rPr>
        <w:t xml:space="preserve"> in</w:t>
      </w:r>
      <w:del w:id="223" w:author="Alvaro F. Filippi" w:date="2023-01-15T16:29:00Z">
        <w:r w:rsidRPr="0023091E">
          <w:rPr>
            <w:sz w:val="19"/>
            <w:szCs w:val="19"/>
            <w:lang w:val="en-US"/>
          </w:rPr>
          <w:delText xml:space="preserve"> the</w:delText>
        </w:r>
      </w:del>
      <w:r w:rsidRPr="0023091E">
        <w:rPr>
          <w:sz w:val="19"/>
          <w:szCs w:val="19"/>
          <w:lang w:val="en-US"/>
        </w:rPr>
        <w:t xml:space="preserve"> history?</w:t>
      </w:r>
    </w:p>
    <w:p w14:paraId="371165F3" w14:textId="1A74604F" w:rsidR="00F465BE" w:rsidRPr="0023091E" w:rsidRDefault="00000000" w:rsidP="00765CE2">
      <w:pPr>
        <w:pStyle w:val="Textbody"/>
        <w:jc w:val="both"/>
        <w:rPr>
          <w:sz w:val="19"/>
          <w:szCs w:val="19"/>
          <w:lang w:val="en-US"/>
        </w:rPr>
      </w:pPr>
      <w:r w:rsidRPr="0023091E">
        <w:rPr>
          <w:sz w:val="19"/>
          <w:szCs w:val="19"/>
          <w:lang w:val="en-US"/>
        </w:rPr>
        <w:t xml:space="preserve">No, the Soviet Union was not a communist country, Cuba is not a communist country, </w:t>
      </w:r>
      <w:ins w:id="224" w:author="Diane Falcão" w:date="2023-01-26T03:04:00Z">
        <w:r w:rsidR="0064792F">
          <w:rPr>
            <w:sz w:val="19"/>
            <w:szCs w:val="19"/>
            <w:lang w:val="en-US"/>
          </w:rPr>
          <w:t xml:space="preserve">and </w:t>
        </w:r>
      </w:ins>
      <w:del w:id="225" w:author="Alvaro F. Filippi" w:date="2023-01-15T16:30:00Z">
        <w:r w:rsidRPr="0023091E">
          <w:rPr>
            <w:sz w:val="19"/>
            <w:szCs w:val="19"/>
            <w:lang w:val="en-US"/>
          </w:rPr>
          <w:delText xml:space="preserve">the </w:delText>
        </w:r>
      </w:del>
      <w:r w:rsidRPr="0023091E">
        <w:rPr>
          <w:sz w:val="19"/>
          <w:szCs w:val="19"/>
          <w:lang w:val="en-US"/>
        </w:rPr>
        <w:t>China is not a communist country.</w:t>
      </w:r>
    </w:p>
    <w:p w14:paraId="3180F7D1" w14:textId="546D715E" w:rsidR="00F465BE" w:rsidRPr="0023091E" w:rsidRDefault="00000000" w:rsidP="00765CE2">
      <w:pPr>
        <w:pStyle w:val="Textbody"/>
        <w:jc w:val="both"/>
        <w:rPr>
          <w:sz w:val="19"/>
          <w:szCs w:val="19"/>
          <w:lang w:val="en-US"/>
        </w:rPr>
      </w:pPr>
      <w:del w:id="226" w:author="Alvaro F. Filippi" w:date="2023-01-15T16:30:00Z">
        <w:r w:rsidRPr="0023091E">
          <w:rPr>
            <w:sz w:val="19"/>
            <w:szCs w:val="19"/>
            <w:lang w:val="en-US"/>
          </w:rPr>
          <w:delText>Have</w:delText>
        </w:r>
      </w:del>
      <w:ins w:id="227" w:author="Alvaro F. Filippi" w:date="2023-01-15T16:30:00Z">
        <w:r w:rsidRPr="0023091E">
          <w:rPr>
            <w:sz w:val="19"/>
            <w:szCs w:val="19"/>
            <w:lang w:val="en-US"/>
          </w:rPr>
          <w:t>Are there</w:t>
        </w:r>
      </w:ins>
      <w:r w:rsidRPr="0023091E">
        <w:rPr>
          <w:sz w:val="19"/>
          <w:szCs w:val="19"/>
          <w:lang w:val="en-US"/>
        </w:rPr>
        <w:t xml:space="preserve"> classes? I</w:t>
      </w:r>
      <w:ins w:id="228" w:author="Alvaro F. Filippi" w:date="2023-01-15T16:30:00Z">
        <w:r w:rsidRPr="0023091E">
          <w:rPr>
            <w:sz w:val="19"/>
            <w:szCs w:val="19"/>
            <w:lang w:val="en-US"/>
          </w:rPr>
          <w:t>t isn't</w:t>
        </w:r>
      </w:ins>
      <w:del w:id="229" w:author="Alvaro F. Filippi" w:date="2023-01-15T16:30:00Z">
        <w:r w:rsidRPr="0023091E">
          <w:rPr>
            <w:sz w:val="19"/>
            <w:szCs w:val="19"/>
            <w:lang w:val="en-US"/>
          </w:rPr>
          <w:delText>s no</w:delText>
        </w:r>
      </w:del>
      <w:r w:rsidRPr="0023091E">
        <w:rPr>
          <w:sz w:val="19"/>
          <w:szCs w:val="19"/>
          <w:lang w:val="en-US"/>
        </w:rPr>
        <w:t xml:space="preserve"> communism. </w:t>
      </w:r>
      <w:ins w:id="230" w:author="Alvaro F. Filippi" w:date="2023-01-15T16:30:00Z">
        <w:r w:rsidRPr="0023091E">
          <w:rPr>
            <w:sz w:val="19"/>
            <w:szCs w:val="19"/>
            <w:lang w:val="en-US"/>
          </w:rPr>
          <w:t>Is there</w:t>
        </w:r>
      </w:ins>
      <w:del w:id="231" w:author="Alvaro F. Filippi" w:date="2023-01-15T16:30:00Z">
        <w:r w:rsidRPr="0023091E">
          <w:rPr>
            <w:sz w:val="19"/>
            <w:szCs w:val="19"/>
            <w:lang w:val="en-US"/>
          </w:rPr>
          <w:delText>Have</w:delText>
        </w:r>
      </w:del>
      <w:r w:rsidRPr="0023091E">
        <w:rPr>
          <w:sz w:val="19"/>
          <w:szCs w:val="19"/>
          <w:lang w:val="en-US"/>
        </w:rPr>
        <w:t xml:space="preserve"> </w:t>
      </w:r>
      <w:ins w:id="232" w:author="Diane Falcão" w:date="2023-01-26T03:04:00Z">
        <w:r w:rsidR="00A45EAE">
          <w:rPr>
            <w:sz w:val="19"/>
            <w:szCs w:val="19"/>
            <w:lang w:val="en-US"/>
          </w:rPr>
          <w:t xml:space="preserve">a </w:t>
        </w:r>
      </w:ins>
      <w:del w:id="233" w:author="Diane Falcão" w:date="2023-01-18T01:44:00Z">
        <w:r w:rsidRPr="0023091E" w:rsidDel="00F63C3C">
          <w:rPr>
            <w:sz w:val="19"/>
            <w:szCs w:val="19"/>
            <w:lang w:val="en-US"/>
          </w:rPr>
          <w:delText>state</w:delText>
        </w:r>
      </w:del>
      <w:ins w:id="234" w:author="Diane Falcão" w:date="2023-01-18T01:44:00Z">
        <w:r w:rsidR="00F63C3C">
          <w:rPr>
            <w:sz w:val="19"/>
            <w:szCs w:val="19"/>
            <w:lang w:val="en-US"/>
          </w:rPr>
          <w:t>State</w:t>
        </w:r>
      </w:ins>
      <w:r w:rsidRPr="0023091E">
        <w:rPr>
          <w:sz w:val="19"/>
          <w:szCs w:val="19"/>
          <w:lang w:val="en-US"/>
        </w:rPr>
        <w:t>? I</w:t>
      </w:r>
      <w:ins w:id="235" w:author="Alvaro F. Filippi" w:date="2023-01-15T16:30:00Z">
        <w:r w:rsidRPr="0023091E">
          <w:rPr>
            <w:sz w:val="19"/>
            <w:szCs w:val="19"/>
            <w:lang w:val="en-US"/>
          </w:rPr>
          <w:t>t isn't</w:t>
        </w:r>
      </w:ins>
      <w:del w:id="236" w:author="Alvaro F. Filippi" w:date="2023-01-15T16:30:00Z">
        <w:r w:rsidRPr="0023091E">
          <w:rPr>
            <w:sz w:val="19"/>
            <w:szCs w:val="19"/>
            <w:lang w:val="en-US"/>
          </w:rPr>
          <w:delText>s no</w:delText>
        </w:r>
      </w:del>
      <w:r w:rsidRPr="0023091E">
        <w:rPr>
          <w:sz w:val="19"/>
          <w:szCs w:val="19"/>
          <w:lang w:val="en-US"/>
        </w:rPr>
        <w:t xml:space="preserve"> communism.</w:t>
      </w:r>
    </w:p>
    <w:p w14:paraId="3BAFCCEA" w14:textId="77777777" w:rsidR="00F465BE" w:rsidRPr="0023091E" w:rsidRDefault="00000000" w:rsidP="00765CE2">
      <w:pPr>
        <w:pStyle w:val="Textbody"/>
        <w:jc w:val="both"/>
        <w:rPr>
          <w:sz w:val="19"/>
          <w:szCs w:val="19"/>
          <w:lang w:val="en-US"/>
        </w:rPr>
      </w:pPr>
      <w:r w:rsidRPr="0023091E">
        <w:rPr>
          <w:sz w:val="19"/>
          <w:szCs w:val="19"/>
          <w:lang w:val="en-US"/>
        </w:rPr>
        <w:t xml:space="preserve">So </w:t>
      </w:r>
      <w:del w:id="237" w:author="Alvaro F. Filippi" w:date="2023-01-15T16:30:00Z">
        <w:r w:rsidRPr="0023091E">
          <w:rPr>
            <w:sz w:val="19"/>
            <w:szCs w:val="19"/>
            <w:lang w:val="en-US"/>
          </w:rPr>
          <w:delText xml:space="preserve">the </w:delText>
        </w:r>
      </w:del>
      <w:r w:rsidRPr="0023091E">
        <w:rPr>
          <w:sz w:val="19"/>
          <w:szCs w:val="19"/>
          <w:lang w:val="en-US"/>
        </w:rPr>
        <w:t xml:space="preserve">communism is </w:t>
      </w:r>
      <w:ins w:id="238" w:author="Alvaro F. Filippi" w:date="2023-01-15T16:31:00Z">
        <w:r w:rsidRPr="0023091E">
          <w:rPr>
            <w:sz w:val="19"/>
            <w:szCs w:val="19"/>
            <w:lang w:val="en-US"/>
          </w:rPr>
          <w:t xml:space="preserve">where </w:t>
        </w:r>
      </w:ins>
      <w:r w:rsidRPr="0023091E">
        <w:rPr>
          <w:sz w:val="19"/>
          <w:szCs w:val="19"/>
          <w:lang w:val="en-US"/>
        </w:rPr>
        <w:t xml:space="preserve">we want to </w:t>
      </w:r>
      <w:del w:id="239" w:author="Alvaro F. Filippi" w:date="2023-01-15T16:31:00Z">
        <w:r w:rsidRPr="0023091E">
          <w:rPr>
            <w:sz w:val="19"/>
            <w:szCs w:val="19"/>
            <w:lang w:val="en-US"/>
          </w:rPr>
          <w:delText>get to</w:delText>
        </w:r>
      </w:del>
      <w:ins w:id="240" w:author="Alvaro F. Filippi" w:date="2023-01-15T16:31:00Z">
        <w:r w:rsidRPr="0023091E">
          <w:rPr>
            <w:sz w:val="19"/>
            <w:szCs w:val="19"/>
            <w:lang w:val="en-US"/>
          </w:rPr>
          <w:t>reach</w:t>
        </w:r>
      </w:ins>
      <w:r w:rsidRPr="0023091E">
        <w:rPr>
          <w:sz w:val="19"/>
          <w:szCs w:val="19"/>
          <w:lang w:val="en-US"/>
        </w:rPr>
        <w:t>.</w:t>
      </w:r>
    </w:p>
    <w:p w14:paraId="62550B7E" w14:textId="3BE569FE" w:rsidR="00F465BE" w:rsidRPr="0023091E" w:rsidRDefault="00000000" w:rsidP="00765CE2">
      <w:pPr>
        <w:pStyle w:val="Textbody"/>
        <w:jc w:val="both"/>
        <w:rPr>
          <w:sz w:val="19"/>
          <w:szCs w:val="19"/>
          <w:lang w:val="en-US"/>
        </w:rPr>
      </w:pPr>
      <w:r w:rsidRPr="0023091E">
        <w:rPr>
          <w:sz w:val="19"/>
          <w:szCs w:val="19"/>
          <w:lang w:val="en-US"/>
        </w:rPr>
        <w:t xml:space="preserve">We'll talk about what </w:t>
      </w:r>
      <w:ins w:id="241" w:author="Diane Falcão" w:date="2023-01-26T03:04:00Z">
        <w:r w:rsidR="00A45EAE">
          <w:rPr>
            <w:sz w:val="19"/>
            <w:szCs w:val="19"/>
            <w:lang w:val="en-US"/>
          </w:rPr>
          <w:t xml:space="preserve">the </w:t>
        </w:r>
      </w:ins>
      <w:r w:rsidRPr="0023091E">
        <w:rPr>
          <w:sz w:val="19"/>
          <w:szCs w:val="19"/>
          <w:lang w:val="en-US"/>
        </w:rPr>
        <w:t>Soviet Union, Cuba, China</w:t>
      </w:r>
      <w:del w:id="242" w:author="Alvaro F. Filippi" w:date="2023-01-15T16:31:00Z">
        <w:r w:rsidRPr="0023091E">
          <w:rPr>
            <w:sz w:val="19"/>
            <w:szCs w:val="19"/>
            <w:lang w:val="en-US"/>
          </w:rPr>
          <w:delText xml:space="preserve"> and</w:delText>
        </w:r>
      </w:del>
      <w:ins w:id="243" w:author="Alvaro F. Filippi" w:date="2023-01-15T16:31:00Z">
        <w:r w:rsidRPr="0023091E">
          <w:rPr>
            <w:sz w:val="19"/>
            <w:szCs w:val="19"/>
            <w:lang w:val="en-US"/>
          </w:rPr>
          <w:t>,</w:t>
        </w:r>
      </w:ins>
      <w:r w:rsidRPr="0023091E">
        <w:rPr>
          <w:sz w:val="19"/>
          <w:szCs w:val="19"/>
          <w:lang w:val="en-US"/>
        </w:rPr>
        <w:t xml:space="preserve"> etc. </w:t>
      </w:r>
      <w:del w:id="244" w:author="Alvaro F. Filippi" w:date="2023-01-15T16:31:00Z">
        <w:r w:rsidRPr="0023091E">
          <w:rPr>
            <w:sz w:val="19"/>
            <w:szCs w:val="19"/>
            <w:lang w:val="en-US"/>
          </w:rPr>
          <w:delText>be</w:delText>
        </w:r>
      </w:del>
      <w:ins w:id="245" w:author="Alvaro F. Filippi" w:date="2023-01-15T16:31:00Z">
        <w:r w:rsidRPr="0023091E">
          <w:rPr>
            <w:sz w:val="19"/>
            <w:szCs w:val="19"/>
            <w:lang w:val="en-US"/>
          </w:rPr>
          <w:t>are</w:t>
        </w:r>
      </w:ins>
      <w:r w:rsidRPr="0023091E">
        <w:rPr>
          <w:sz w:val="19"/>
          <w:szCs w:val="19"/>
          <w:lang w:val="en-US"/>
        </w:rPr>
        <w:t xml:space="preserve"> or were.</w:t>
      </w:r>
    </w:p>
    <w:p w14:paraId="73A6BC7C" w14:textId="77777777" w:rsidR="00F465BE" w:rsidRPr="0023091E" w:rsidRDefault="00000000" w:rsidP="00765CE2">
      <w:pPr>
        <w:pStyle w:val="Textbody"/>
        <w:jc w:val="both"/>
        <w:rPr>
          <w:sz w:val="19"/>
          <w:szCs w:val="19"/>
          <w:lang w:val="en-US"/>
        </w:rPr>
      </w:pPr>
      <w:r w:rsidRPr="0023091E">
        <w:rPr>
          <w:sz w:val="19"/>
          <w:szCs w:val="19"/>
          <w:lang w:val="en-US"/>
        </w:rPr>
        <w:t>So, let's go.</w:t>
      </w:r>
    </w:p>
    <w:p w14:paraId="5E99C779" w14:textId="77777777" w:rsidR="00F465BE" w:rsidRPr="0023091E" w:rsidRDefault="00000000" w:rsidP="00765CE2">
      <w:pPr>
        <w:pStyle w:val="Textbody"/>
        <w:jc w:val="both"/>
        <w:rPr>
          <w:sz w:val="19"/>
          <w:szCs w:val="19"/>
          <w:lang w:val="en-US"/>
        </w:rPr>
      </w:pPr>
      <w:r w:rsidRPr="0023091E">
        <w:rPr>
          <w:sz w:val="19"/>
          <w:szCs w:val="19"/>
          <w:lang w:val="en-US"/>
        </w:rPr>
        <w:t xml:space="preserve">Who </w:t>
      </w:r>
      <w:del w:id="246" w:author="Alvaro F. Filippi" w:date="2023-01-15T16:31:00Z">
        <w:r w:rsidRPr="0023091E">
          <w:rPr>
            <w:sz w:val="19"/>
            <w:szCs w:val="19"/>
            <w:lang w:val="en-US"/>
          </w:rPr>
          <w:delText>delineate</w:delText>
        </w:r>
      </w:del>
      <w:ins w:id="247" w:author="Alvaro F. Filippi" w:date="2023-01-15T16:31:00Z">
        <w:r w:rsidRPr="0023091E">
          <w:rPr>
            <w:sz w:val="19"/>
            <w:szCs w:val="19"/>
            <w:lang w:val="en-US"/>
          </w:rPr>
          <w:t>outlined</w:t>
        </w:r>
      </w:ins>
      <w:r w:rsidRPr="0023091E">
        <w:rPr>
          <w:sz w:val="19"/>
          <w:szCs w:val="19"/>
          <w:lang w:val="en-US"/>
        </w:rPr>
        <w:t xml:space="preserve"> </w:t>
      </w:r>
      <w:del w:id="248" w:author="Alvaro F. Filippi" w:date="2023-01-15T16:31:00Z">
        <w:r w:rsidRPr="0023091E">
          <w:rPr>
            <w:sz w:val="19"/>
            <w:szCs w:val="19"/>
            <w:lang w:val="en-US"/>
          </w:rPr>
          <w:delText xml:space="preserve">for the first time </w:delText>
        </w:r>
      </w:del>
      <w:r w:rsidRPr="0023091E">
        <w:rPr>
          <w:sz w:val="19"/>
          <w:szCs w:val="19"/>
          <w:lang w:val="en-US"/>
        </w:rPr>
        <w:t>th</w:t>
      </w:r>
      <w:del w:id="249" w:author="Alvaro F. Filippi" w:date="2023-01-15T16:31:00Z">
        <w:r w:rsidRPr="0023091E">
          <w:rPr>
            <w:sz w:val="19"/>
            <w:szCs w:val="19"/>
            <w:lang w:val="en-US"/>
          </w:rPr>
          <w:delText>ose</w:delText>
        </w:r>
      </w:del>
      <w:ins w:id="250" w:author="Alvaro F. Filippi" w:date="2023-01-15T16:31:00Z">
        <w:r w:rsidRPr="0023091E">
          <w:rPr>
            <w:sz w:val="19"/>
            <w:szCs w:val="19"/>
            <w:lang w:val="en-US"/>
          </w:rPr>
          <w:t>is</w:t>
        </w:r>
      </w:ins>
      <w:r w:rsidRPr="0023091E">
        <w:rPr>
          <w:sz w:val="19"/>
          <w:szCs w:val="19"/>
          <w:lang w:val="en-US"/>
        </w:rPr>
        <w:t xml:space="preserve"> set of principles</w:t>
      </w:r>
      <w:ins w:id="251" w:author="Alvaro F. Filippi" w:date="2023-01-15T16:31:00Z">
        <w:r w:rsidRPr="0023091E">
          <w:rPr>
            <w:sz w:val="19"/>
            <w:szCs w:val="19"/>
            <w:lang w:val="en-US"/>
          </w:rPr>
          <w:t xml:space="preserve"> for the first time</w:t>
        </w:r>
      </w:ins>
      <w:r w:rsidRPr="0023091E">
        <w:rPr>
          <w:sz w:val="19"/>
          <w:szCs w:val="19"/>
          <w:lang w:val="en-US"/>
        </w:rPr>
        <w:t>?</w:t>
      </w:r>
    </w:p>
    <w:p w14:paraId="4C86527C" w14:textId="77777777" w:rsidR="00F465BE" w:rsidRPr="0023091E" w:rsidRDefault="00000000" w:rsidP="00765CE2">
      <w:pPr>
        <w:pStyle w:val="Textbody"/>
        <w:jc w:val="both"/>
        <w:rPr>
          <w:sz w:val="19"/>
          <w:szCs w:val="19"/>
          <w:lang w:val="en-US"/>
        </w:rPr>
      </w:pPr>
      <w:r w:rsidRPr="0023091E">
        <w:rPr>
          <w:sz w:val="19"/>
          <w:szCs w:val="19"/>
          <w:lang w:val="en-US"/>
        </w:rPr>
        <w:t>Who describe</w:t>
      </w:r>
      <w:ins w:id="252" w:author="Alvaro F. Filippi" w:date="2023-01-15T16:32:00Z">
        <w:r w:rsidRPr="0023091E">
          <w:rPr>
            <w:sz w:val="19"/>
            <w:szCs w:val="19"/>
            <w:lang w:val="en-US"/>
          </w:rPr>
          <w:t>d it</w:t>
        </w:r>
      </w:ins>
      <w:del w:id="253" w:author="Alvaro F. Filippi" w:date="2023-01-15T16:31:00Z">
        <w:r w:rsidRPr="0023091E">
          <w:rPr>
            <w:sz w:val="19"/>
            <w:szCs w:val="19"/>
            <w:lang w:val="en-US"/>
          </w:rPr>
          <w:delText>s</w:delText>
        </w:r>
      </w:del>
      <w:r w:rsidRPr="0023091E">
        <w:rPr>
          <w:sz w:val="19"/>
          <w:szCs w:val="19"/>
          <w:lang w:val="en-US"/>
        </w:rPr>
        <w:t xml:space="preserve">? Who theorized </w:t>
      </w:r>
      <w:del w:id="254" w:author="Alvaro F. Filippi" w:date="2023-01-15T16:32:00Z">
        <w:r w:rsidRPr="0023091E">
          <w:rPr>
            <w:sz w:val="19"/>
            <w:szCs w:val="19"/>
            <w:lang w:val="en-US"/>
          </w:rPr>
          <w:delText>those</w:delText>
        </w:r>
      </w:del>
      <w:ins w:id="255" w:author="Alvaro F. Filippi" w:date="2023-01-15T16:32:00Z">
        <w:r w:rsidRPr="0023091E">
          <w:rPr>
            <w:sz w:val="19"/>
            <w:szCs w:val="19"/>
            <w:lang w:val="en-US"/>
          </w:rPr>
          <w:t>this</w:t>
        </w:r>
      </w:ins>
      <w:r w:rsidRPr="0023091E">
        <w:rPr>
          <w:sz w:val="19"/>
          <w:szCs w:val="19"/>
          <w:lang w:val="en-US"/>
        </w:rPr>
        <w:t xml:space="preserve"> set of principles?</w:t>
      </w:r>
    </w:p>
    <w:p w14:paraId="58173D9B" w14:textId="77777777" w:rsidR="00F465BE" w:rsidRPr="0023091E" w:rsidRDefault="00000000" w:rsidP="00765CE2">
      <w:pPr>
        <w:pStyle w:val="Textbody"/>
        <w:jc w:val="both"/>
        <w:rPr>
          <w:sz w:val="19"/>
          <w:szCs w:val="19"/>
          <w:lang w:val="en-US"/>
        </w:rPr>
      </w:pPr>
      <w:r w:rsidRPr="0023091E">
        <w:rPr>
          <w:sz w:val="19"/>
          <w:szCs w:val="19"/>
          <w:lang w:val="en-US"/>
        </w:rPr>
        <w:t>And now we have to talk about him, right?</w:t>
      </w:r>
    </w:p>
    <w:p w14:paraId="0EA345FE" w14:textId="77777777" w:rsidR="00F465BE" w:rsidRPr="0023091E" w:rsidRDefault="00000000" w:rsidP="00765CE2">
      <w:pPr>
        <w:pStyle w:val="Textbody"/>
        <w:jc w:val="both"/>
        <w:rPr>
          <w:sz w:val="19"/>
          <w:szCs w:val="19"/>
          <w:lang w:val="en-US"/>
        </w:rPr>
      </w:pPr>
      <w:r w:rsidRPr="0023091E">
        <w:rPr>
          <w:sz w:val="19"/>
          <w:szCs w:val="19"/>
          <w:lang w:val="en-US"/>
        </w:rPr>
        <w:t xml:space="preserve">Karl Marx. Marx is the </w:t>
      </w:r>
      <w:del w:id="256" w:author="Alvaro F. Filippi" w:date="2023-01-15T16:32:00Z">
        <w:r w:rsidRPr="0023091E">
          <w:rPr>
            <w:sz w:val="19"/>
            <w:szCs w:val="19"/>
            <w:lang w:val="en-US"/>
          </w:rPr>
          <w:delText xml:space="preserve">theorical </w:delText>
        </w:r>
      </w:del>
      <w:r w:rsidRPr="0023091E">
        <w:rPr>
          <w:sz w:val="19"/>
          <w:szCs w:val="19"/>
          <w:lang w:val="en-US"/>
        </w:rPr>
        <w:t>most important</w:t>
      </w:r>
      <w:ins w:id="257" w:author="Alvaro F. Filippi" w:date="2023-01-15T16:32:00Z">
        <w:r w:rsidRPr="0023091E">
          <w:rPr>
            <w:sz w:val="19"/>
            <w:szCs w:val="19"/>
            <w:lang w:val="en-US"/>
          </w:rPr>
          <w:t xml:space="preserve"> theoretician</w:t>
        </w:r>
      </w:ins>
      <w:r w:rsidRPr="0023091E">
        <w:rPr>
          <w:sz w:val="19"/>
          <w:szCs w:val="19"/>
          <w:lang w:val="en-US"/>
        </w:rPr>
        <w:t xml:space="preserve"> of all the set of communist principles.</w:t>
      </w:r>
    </w:p>
    <w:p w14:paraId="28C0DD38" w14:textId="77777777" w:rsidR="00F465BE" w:rsidRPr="0023091E" w:rsidRDefault="00000000" w:rsidP="00765CE2">
      <w:pPr>
        <w:pStyle w:val="Textbody"/>
        <w:jc w:val="both"/>
        <w:rPr>
          <w:sz w:val="19"/>
          <w:szCs w:val="19"/>
          <w:lang w:val="en-US"/>
        </w:rPr>
      </w:pPr>
      <w:r w:rsidRPr="0023091E">
        <w:rPr>
          <w:sz w:val="19"/>
          <w:szCs w:val="19"/>
          <w:lang w:val="en-US"/>
        </w:rPr>
        <w:t>Marx is absolutely unavoidable.</w:t>
      </w:r>
    </w:p>
    <w:p w14:paraId="09F36CD0" w14:textId="77777777" w:rsidR="00F465BE" w:rsidRPr="0023091E" w:rsidRDefault="00000000" w:rsidP="00765CE2">
      <w:pPr>
        <w:pStyle w:val="Textbody"/>
        <w:jc w:val="both"/>
        <w:rPr>
          <w:sz w:val="19"/>
          <w:szCs w:val="19"/>
          <w:lang w:val="en-US"/>
        </w:rPr>
      </w:pPr>
      <w:r w:rsidRPr="0023091E">
        <w:rPr>
          <w:sz w:val="19"/>
          <w:szCs w:val="19"/>
          <w:lang w:val="en-US"/>
        </w:rPr>
        <w:t>I</w:t>
      </w:r>
      <w:ins w:id="258" w:author="Alvaro F. Filippi" w:date="2023-01-15T16:32:00Z">
        <w:r w:rsidRPr="0023091E">
          <w:rPr>
            <w:sz w:val="19"/>
            <w:szCs w:val="19"/>
            <w:lang w:val="en-US"/>
          </w:rPr>
          <w:t>t is</w:t>
        </w:r>
      </w:ins>
      <w:del w:id="259" w:author="Alvaro F. Filippi" w:date="2023-01-15T16:32:00Z">
        <w:r w:rsidRPr="0023091E">
          <w:rPr>
            <w:sz w:val="19"/>
            <w:szCs w:val="19"/>
            <w:lang w:val="en-US"/>
          </w:rPr>
          <w:delText>s</w:delText>
        </w:r>
      </w:del>
      <w:r w:rsidRPr="0023091E">
        <w:rPr>
          <w:sz w:val="19"/>
          <w:szCs w:val="19"/>
          <w:lang w:val="en-US"/>
        </w:rPr>
        <w:t xml:space="preserve"> impossible </w:t>
      </w:r>
      <w:ins w:id="260" w:author="Alvaro F. Filippi" w:date="2023-01-15T16:32:00Z">
        <w:r w:rsidRPr="0023091E">
          <w:rPr>
            <w:sz w:val="19"/>
            <w:szCs w:val="19"/>
            <w:lang w:val="en-US"/>
          </w:rPr>
          <w:t xml:space="preserve">to </w:t>
        </w:r>
      </w:ins>
      <w:r w:rsidRPr="0023091E">
        <w:rPr>
          <w:sz w:val="19"/>
          <w:szCs w:val="19"/>
          <w:lang w:val="en-US"/>
        </w:rPr>
        <w:t xml:space="preserve">be </w:t>
      </w:r>
      <w:ins w:id="261" w:author="Alvaro F. Filippi" w:date="2023-01-15T16:32:00Z">
        <w:r w:rsidRPr="0023091E">
          <w:rPr>
            <w:sz w:val="19"/>
            <w:szCs w:val="19"/>
            <w:lang w:val="en-US"/>
          </w:rPr>
          <w:t xml:space="preserve">a </w:t>
        </w:r>
      </w:ins>
      <w:r w:rsidRPr="0023091E">
        <w:rPr>
          <w:sz w:val="19"/>
          <w:szCs w:val="19"/>
          <w:lang w:val="en-US"/>
        </w:rPr>
        <w:t>communist without read</w:t>
      </w:r>
      <w:ins w:id="262" w:author="Alvaro F. Filippi" w:date="2023-01-15T16:32:00Z">
        <w:r w:rsidRPr="0023091E">
          <w:rPr>
            <w:sz w:val="19"/>
            <w:szCs w:val="19"/>
            <w:lang w:val="en-US"/>
          </w:rPr>
          <w:t>ing</w:t>
        </w:r>
      </w:ins>
      <w:r w:rsidRPr="0023091E">
        <w:rPr>
          <w:sz w:val="19"/>
          <w:szCs w:val="19"/>
          <w:lang w:val="en-US"/>
        </w:rPr>
        <w:t xml:space="preserve"> Marx. Impossible.</w:t>
      </w:r>
    </w:p>
    <w:p w14:paraId="5AA21544" w14:textId="66EA0DDA" w:rsidR="00F465BE" w:rsidRPr="0023091E" w:rsidRDefault="00000000" w:rsidP="00765CE2">
      <w:pPr>
        <w:pStyle w:val="Textbody"/>
        <w:jc w:val="both"/>
        <w:rPr>
          <w:sz w:val="19"/>
          <w:szCs w:val="19"/>
          <w:lang w:val="en-US"/>
        </w:rPr>
      </w:pPr>
      <w:r w:rsidRPr="0023091E">
        <w:rPr>
          <w:sz w:val="19"/>
          <w:szCs w:val="19"/>
          <w:lang w:val="en-US"/>
        </w:rPr>
        <w:t xml:space="preserve">First of all: </w:t>
      </w:r>
      <w:del w:id="263" w:author="Diane Falcão" w:date="2023-01-16T23:31:00Z">
        <w:r w:rsidRPr="0023091E" w:rsidDel="0023091E">
          <w:rPr>
            <w:sz w:val="19"/>
            <w:szCs w:val="19"/>
            <w:lang w:val="en-US"/>
          </w:rPr>
          <w:delText>marxism</w:delText>
        </w:r>
      </w:del>
      <w:ins w:id="264" w:author="Diane Falcão" w:date="2023-01-16T23:31:00Z">
        <w:r w:rsidR="0023091E" w:rsidRPr="0023091E">
          <w:rPr>
            <w:sz w:val="19"/>
            <w:szCs w:val="19"/>
            <w:lang w:val="en-US"/>
          </w:rPr>
          <w:t>Marxism</w:t>
        </w:r>
      </w:ins>
      <w:r w:rsidRPr="0023091E">
        <w:rPr>
          <w:sz w:val="19"/>
          <w:szCs w:val="19"/>
          <w:lang w:val="en-US"/>
        </w:rPr>
        <w:t xml:space="preserve"> and communism are the same thing</w:t>
      </w:r>
      <w:ins w:id="265" w:author="Diane Falcão" w:date="2023-01-26T03:04:00Z">
        <w:r w:rsidR="00A45EAE">
          <w:rPr>
            <w:sz w:val="19"/>
            <w:szCs w:val="19"/>
            <w:lang w:val="en-US"/>
          </w:rPr>
          <w:t>s</w:t>
        </w:r>
      </w:ins>
      <w:r w:rsidRPr="0023091E">
        <w:rPr>
          <w:sz w:val="19"/>
          <w:szCs w:val="19"/>
          <w:lang w:val="en-US"/>
        </w:rPr>
        <w:t>?</w:t>
      </w:r>
    </w:p>
    <w:p w14:paraId="1716CA44" w14:textId="1C4E47FF" w:rsidR="00F465BE" w:rsidRPr="0023091E" w:rsidRDefault="00000000" w:rsidP="00765CE2">
      <w:pPr>
        <w:pStyle w:val="Textbody"/>
        <w:jc w:val="both"/>
        <w:rPr>
          <w:sz w:val="19"/>
          <w:szCs w:val="19"/>
          <w:lang w:val="en-US"/>
        </w:rPr>
      </w:pPr>
      <w:r w:rsidRPr="0023091E">
        <w:rPr>
          <w:sz w:val="19"/>
          <w:szCs w:val="19"/>
          <w:lang w:val="en-US"/>
        </w:rPr>
        <w:t xml:space="preserve">No, </w:t>
      </w:r>
      <w:del w:id="266" w:author="Diane Falcão" w:date="2023-01-16T23:31:00Z">
        <w:r w:rsidRPr="0023091E" w:rsidDel="0023091E">
          <w:rPr>
            <w:sz w:val="19"/>
            <w:szCs w:val="19"/>
            <w:lang w:val="en-US"/>
          </w:rPr>
          <w:delText>marxism</w:delText>
        </w:r>
      </w:del>
      <w:ins w:id="267" w:author="Diane Falcão" w:date="2023-01-16T23:31:00Z">
        <w:r w:rsidR="0023091E" w:rsidRPr="0023091E">
          <w:rPr>
            <w:sz w:val="19"/>
            <w:szCs w:val="19"/>
            <w:lang w:val="en-US"/>
          </w:rPr>
          <w:t>Marxism</w:t>
        </w:r>
      </w:ins>
      <w:r w:rsidRPr="0023091E">
        <w:rPr>
          <w:sz w:val="19"/>
          <w:szCs w:val="19"/>
          <w:lang w:val="en-US"/>
        </w:rPr>
        <w:t xml:space="preserve"> and communism </w:t>
      </w:r>
      <w:del w:id="268" w:author="Diane Falcão" w:date="2023-01-26T03:04:00Z">
        <w:r w:rsidRPr="0023091E" w:rsidDel="00A45EAE">
          <w:rPr>
            <w:sz w:val="19"/>
            <w:szCs w:val="19"/>
            <w:lang w:val="en-US"/>
          </w:rPr>
          <w:delText>not are</w:delText>
        </w:r>
      </w:del>
      <w:ins w:id="269" w:author="Diane Falcão" w:date="2023-01-26T03:04:00Z">
        <w:r w:rsidR="00A45EAE">
          <w:rPr>
            <w:sz w:val="19"/>
            <w:szCs w:val="19"/>
            <w:lang w:val="en-US"/>
          </w:rPr>
          <w:t>are not</w:t>
        </w:r>
      </w:ins>
      <w:r w:rsidRPr="0023091E">
        <w:rPr>
          <w:sz w:val="19"/>
          <w:szCs w:val="19"/>
          <w:lang w:val="en-US"/>
        </w:rPr>
        <w:t xml:space="preserve"> the same thing,</w:t>
      </w:r>
    </w:p>
    <w:p w14:paraId="605A5025" w14:textId="77777777" w:rsidR="00F465BE" w:rsidRPr="0023091E" w:rsidRDefault="00000000" w:rsidP="00765CE2">
      <w:pPr>
        <w:pStyle w:val="Textbody"/>
        <w:jc w:val="both"/>
        <w:rPr>
          <w:sz w:val="19"/>
          <w:szCs w:val="19"/>
          <w:lang w:val="en-US"/>
        </w:rPr>
      </w:pPr>
      <w:r w:rsidRPr="0023091E">
        <w:rPr>
          <w:sz w:val="19"/>
          <w:szCs w:val="19"/>
          <w:lang w:val="en-US"/>
        </w:rPr>
        <w:t>but the</w:t>
      </w:r>
      <w:del w:id="270" w:author="Alvaro F. Filippi" w:date="2023-01-15T16:33:00Z">
        <w:r w:rsidRPr="0023091E">
          <w:rPr>
            <w:sz w:val="19"/>
            <w:szCs w:val="19"/>
            <w:lang w:val="en-US"/>
          </w:rPr>
          <w:delText>m</w:delText>
        </w:r>
      </w:del>
      <w:ins w:id="271" w:author="Alvaro F. Filippi" w:date="2023-01-15T16:33:00Z">
        <w:r w:rsidRPr="0023091E">
          <w:rPr>
            <w:sz w:val="19"/>
            <w:szCs w:val="19"/>
            <w:lang w:val="en-US"/>
          </w:rPr>
          <w:t>y</w:t>
        </w:r>
      </w:ins>
      <w:r w:rsidRPr="0023091E">
        <w:rPr>
          <w:sz w:val="19"/>
          <w:szCs w:val="19"/>
          <w:lang w:val="en-US"/>
        </w:rPr>
        <w:t xml:space="preserve"> are deeply con</w:t>
      </w:r>
      <w:ins w:id="272" w:author="Alvaro F. Filippi" w:date="2023-01-15T16:33:00Z">
        <w:r w:rsidRPr="0023091E">
          <w:rPr>
            <w:sz w:val="19"/>
            <w:szCs w:val="19"/>
            <w:lang w:val="en-US"/>
          </w:rPr>
          <w:t>n</w:t>
        </w:r>
      </w:ins>
      <w:r w:rsidRPr="0023091E">
        <w:rPr>
          <w:sz w:val="19"/>
          <w:szCs w:val="19"/>
          <w:lang w:val="en-US"/>
        </w:rPr>
        <w:t>ected.</w:t>
      </w:r>
    </w:p>
    <w:p w14:paraId="03C17330" w14:textId="16317986" w:rsidR="00F465BE" w:rsidRPr="0023091E" w:rsidRDefault="00000000" w:rsidP="00765CE2">
      <w:pPr>
        <w:pStyle w:val="Textbody"/>
        <w:jc w:val="both"/>
        <w:rPr>
          <w:sz w:val="19"/>
          <w:szCs w:val="19"/>
          <w:lang w:val="en-US"/>
        </w:rPr>
      </w:pPr>
      <w:r w:rsidRPr="0023091E">
        <w:rPr>
          <w:sz w:val="19"/>
          <w:szCs w:val="19"/>
          <w:lang w:val="en-US"/>
        </w:rPr>
        <w:lastRenderedPageBreak/>
        <w:t xml:space="preserve">The difference between </w:t>
      </w:r>
      <w:del w:id="273" w:author="Diane Falcão" w:date="2023-01-16T23:31:00Z">
        <w:r w:rsidRPr="0023091E" w:rsidDel="0023091E">
          <w:rPr>
            <w:sz w:val="19"/>
            <w:szCs w:val="19"/>
            <w:lang w:val="en-US"/>
          </w:rPr>
          <w:delText>marxism</w:delText>
        </w:r>
      </w:del>
      <w:ins w:id="274" w:author="Diane Falcão" w:date="2023-01-16T23:31:00Z">
        <w:r w:rsidR="0023091E" w:rsidRPr="0023091E">
          <w:rPr>
            <w:sz w:val="19"/>
            <w:szCs w:val="19"/>
            <w:lang w:val="en-US"/>
          </w:rPr>
          <w:t>Marxism</w:t>
        </w:r>
      </w:ins>
      <w:r w:rsidRPr="0023091E">
        <w:rPr>
          <w:sz w:val="19"/>
          <w:szCs w:val="19"/>
          <w:lang w:val="en-US"/>
        </w:rPr>
        <w:t xml:space="preserve"> and communism will be a bit </w:t>
      </w:r>
      <w:del w:id="275" w:author="Alvaro F. Filippi" w:date="2023-01-15T16:33:00Z">
        <w:r w:rsidRPr="0023091E">
          <w:rPr>
            <w:sz w:val="19"/>
            <w:szCs w:val="19"/>
            <w:lang w:val="en-US"/>
          </w:rPr>
          <w:delText xml:space="preserve">more </w:delText>
        </w:r>
      </w:del>
      <w:r w:rsidRPr="0023091E">
        <w:rPr>
          <w:sz w:val="19"/>
          <w:szCs w:val="19"/>
          <w:lang w:val="en-US"/>
        </w:rPr>
        <w:t>clear</w:t>
      </w:r>
      <w:ins w:id="276" w:author="Alvaro F. Filippi" w:date="2023-01-15T16:34:00Z">
        <w:r w:rsidRPr="0023091E">
          <w:rPr>
            <w:sz w:val="19"/>
            <w:szCs w:val="19"/>
            <w:lang w:val="en-US"/>
          </w:rPr>
          <w:t>er as</w:t>
        </w:r>
      </w:ins>
      <w:del w:id="277" w:author="Alvaro F. Filippi" w:date="2023-01-15T16:34:00Z">
        <w:r w:rsidRPr="0023091E">
          <w:rPr>
            <w:sz w:val="19"/>
            <w:szCs w:val="19"/>
            <w:lang w:val="en-US"/>
          </w:rPr>
          <w:delText xml:space="preserve"> along of</w:delText>
        </w:r>
      </w:del>
      <w:r w:rsidRPr="0023091E">
        <w:rPr>
          <w:sz w:val="19"/>
          <w:szCs w:val="19"/>
          <w:lang w:val="en-US"/>
        </w:rPr>
        <w:t xml:space="preserve"> our </w:t>
      </w:r>
      <w:del w:id="278" w:author="Alvaro F. Filippi" w:date="2023-01-15T16:34:00Z">
        <w:r w:rsidRPr="0023091E">
          <w:rPr>
            <w:sz w:val="19"/>
            <w:szCs w:val="19"/>
            <w:lang w:val="en-US"/>
          </w:rPr>
          <w:delText>exhibition</w:delText>
        </w:r>
      </w:del>
      <w:ins w:id="279" w:author="Alvaro F. Filippi" w:date="2023-01-15T16:34:00Z">
        <w:r w:rsidRPr="0023091E">
          <w:rPr>
            <w:sz w:val="19"/>
            <w:szCs w:val="19"/>
            <w:lang w:val="en-US"/>
          </w:rPr>
          <w:t>presentation goes</w:t>
        </w:r>
      </w:ins>
      <w:ins w:id="280" w:author="Diane Falcão" w:date="2023-01-26T03:05:00Z">
        <w:r w:rsidR="008D1F8F">
          <w:rPr>
            <w:sz w:val="19"/>
            <w:szCs w:val="19"/>
            <w:lang w:val="en-US"/>
          </w:rPr>
          <w:t xml:space="preserve"> on</w:t>
        </w:r>
      </w:ins>
      <w:r w:rsidRPr="0023091E">
        <w:rPr>
          <w:sz w:val="19"/>
          <w:szCs w:val="19"/>
          <w:lang w:val="en-US"/>
        </w:rPr>
        <w:t>, but remember</w:t>
      </w:r>
      <w:ins w:id="281" w:author="Alvaro F. Filippi" w:date="2023-01-15T16:34:00Z">
        <w:r w:rsidRPr="0023091E">
          <w:rPr>
            <w:sz w:val="19"/>
            <w:szCs w:val="19"/>
            <w:lang w:val="en-US"/>
          </w:rPr>
          <w:t xml:space="preserve"> that</w:t>
        </w:r>
      </w:ins>
      <w:r w:rsidRPr="0023091E">
        <w:rPr>
          <w:sz w:val="19"/>
          <w:szCs w:val="19"/>
          <w:lang w:val="en-US"/>
        </w:rPr>
        <w:t xml:space="preserve"> they are not exactly synonyms, </w:t>
      </w:r>
      <w:del w:id="282" w:author="Alvaro F. Filippi" w:date="2023-01-15T16:34:00Z">
        <w:r w:rsidRPr="0023091E">
          <w:rPr>
            <w:sz w:val="19"/>
            <w:szCs w:val="19"/>
            <w:lang w:val="en-US"/>
          </w:rPr>
          <w:delText>right</w:delText>
        </w:r>
      </w:del>
      <w:ins w:id="283" w:author="Alvaro F. Filippi" w:date="2023-01-15T16:34:00Z">
        <w:r w:rsidRPr="0023091E">
          <w:rPr>
            <w:sz w:val="19"/>
            <w:szCs w:val="19"/>
            <w:lang w:val="en-US"/>
          </w:rPr>
          <w:t>okay</w:t>
        </w:r>
      </w:ins>
      <w:r w:rsidRPr="0023091E">
        <w:rPr>
          <w:sz w:val="19"/>
          <w:szCs w:val="19"/>
          <w:lang w:val="en-US"/>
        </w:rPr>
        <w:t>?</w:t>
      </w:r>
    </w:p>
    <w:p w14:paraId="2F6CA073" w14:textId="289F2ACD" w:rsidR="00F465BE" w:rsidRPr="0023091E" w:rsidRDefault="00000000" w:rsidP="00765CE2">
      <w:pPr>
        <w:pStyle w:val="Textbody"/>
        <w:jc w:val="both"/>
        <w:rPr>
          <w:sz w:val="19"/>
          <w:szCs w:val="19"/>
          <w:lang w:val="en-US"/>
        </w:rPr>
      </w:pPr>
      <w:r w:rsidRPr="0023091E">
        <w:rPr>
          <w:sz w:val="19"/>
          <w:szCs w:val="19"/>
          <w:lang w:val="en-US"/>
        </w:rPr>
        <w:t xml:space="preserve">And what </w:t>
      </w:r>
      <w:del w:id="284" w:author="Alvaro F. Filippi" w:date="2023-01-15T16:35:00Z">
        <w:r w:rsidRPr="0023091E">
          <w:rPr>
            <w:sz w:val="19"/>
            <w:szCs w:val="19"/>
            <w:lang w:val="en-US"/>
          </w:rPr>
          <w:delText xml:space="preserve">the </w:delText>
        </w:r>
      </w:del>
      <w:del w:id="285" w:author="Diane Falcão" w:date="2023-01-16T23:31:00Z">
        <w:r w:rsidRPr="0023091E" w:rsidDel="0023091E">
          <w:rPr>
            <w:sz w:val="19"/>
            <w:szCs w:val="19"/>
            <w:lang w:val="en-US"/>
          </w:rPr>
          <w:delText>marxism</w:delText>
        </w:r>
      </w:del>
      <w:ins w:id="286" w:author="Diane Falcão" w:date="2023-01-16T23:31:00Z">
        <w:r w:rsidR="0023091E" w:rsidRPr="0023091E">
          <w:rPr>
            <w:sz w:val="19"/>
            <w:szCs w:val="19"/>
            <w:lang w:val="en-US"/>
          </w:rPr>
          <w:t>Marxism</w:t>
        </w:r>
      </w:ins>
      <w:r w:rsidRPr="0023091E">
        <w:rPr>
          <w:sz w:val="19"/>
          <w:szCs w:val="19"/>
          <w:lang w:val="en-US"/>
        </w:rPr>
        <w:t xml:space="preserve"> consists</w:t>
      </w:r>
      <w:ins w:id="287" w:author="Alvaro F. Filippi" w:date="2023-01-15T16:35:00Z">
        <w:r w:rsidRPr="0023091E">
          <w:rPr>
            <w:sz w:val="19"/>
            <w:szCs w:val="19"/>
            <w:lang w:val="en-US"/>
          </w:rPr>
          <w:t xml:space="preserve"> of</w:t>
        </w:r>
      </w:ins>
      <w:r w:rsidRPr="0023091E">
        <w:rPr>
          <w:sz w:val="19"/>
          <w:szCs w:val="19"/>
          <w:lang w:val="en-US"/>
        </w:rPr>
        <w:t xml:space="preserve">? What is </w:t>
      </w:r>
      <w:del w:id="288" w:author="Diane Falcão" w:date="2023-01-16T23:31:00Z">
        <w:r w:rsidRPr="0023091E" w:rsidDel="0023091E">
          <w:rPr>
            <w:sz w:val="19"/>
            <w:szCs w:val="19"/>
            <w:lang w:val="en-US"/>
          </w:rPr>
          <w:delText>marxism</w:delText>
        </w:r>
      </w:del>
      <w:ins w:id="289" w:author="Diane Falcão" w:date="2023-01-16T23:31:00Z">
        <w:r w:rsidR="0023091E" w:rsidRPr="0023091E">
          <w:rPr>
            <w:sz w:val="19"/>
            <w:szCs w:val="19"/>
            <w:lang w:val="en-US"/>
          </w:rPr>
          <w:t>Marxism</w:t>
        </w:r>
      </w:ins>
      <w:r w:rsidRPr="0023091E">
        <w:rPr>
          <w:sz w:val="19"/>
          <w:szCs w:val="19"/>
          <w:lang w:val="en-US"/>
        </w:rPr>
        <w:t>?</w:t>
      </w:r>
    </w:p>
    <w:p w14:paraId="75543577" w14:textId="77777777" w:rsidR="00F465BE" w:rsidRPr="0023091E" w:rsidRDefault="00000000" w:rsidP="00765CE2">
      <w:pPr>
        <w:pStyle w:val="Textbody"/>
        <w:jc w:val="both"/>
        <w:rPr>
          <w:sz w:val="19"/>
          <w:szCs w:val="19"/>
          <w:lang w:val="en-US"/>
        </w:rPr>
      </w:pPr>
      <w:r w:rsidRPr="0023091E">
        <w:rPr>
          <w:sz w:val="19"/>
          <w:szCs w:val="19"/>
          <w:lang w:val="en-US"/>
        </w:rPr>
        <w:t>Marxism contains three constitutive parts: A philosophical</w:t>
      </w:r>
      <w:ins w:id="290" w:author="Alvaro F. Filippi" w:date="2023-01-15T16:35:00Z">
        <w:r w:rsidRPr="0023091E">
          <w:rPr>
            <w:sz w:val="19"/>
            <w:szCs w:val="19"/>
            <w:lang w:val="en-US"/>
          </w:rPr>
          <w:t xml:space="preserve"> one</w:t>
        </w:r>
      </w:ins>
      <w:r w:rsidRPr="0023091E">
        <w:rPr>
          <w:sz w:val="19"/>
          <w:szCs w:val="19"/>
          <w:lang w:val="en-US"/>
        </w:rPr>
        <w:t>,</w:t>
      </w:r>
    </w:p>
    <w:p w14:paraId="3A940054" w14:textId="77777777" w:rsidR="00F465BE" w:rsidRPr="0023091E" w:rsidRDefault="00000000" w:rsidP="00765CE2">
      <w:pPr>
        <w:pStyle w:val="Textbody"/>
        <w:jc w:val="both"/>
        <w:rPr>
          <w:sz w:val="19"/>
          <w:szCs w:val="19"/>
          <w:lang w:val="en-US"/>
        </w:rPr>
      </w:pPr>
      <w:r w:rsidRPr="0023091E">
        <w:rPr>
          <w:sz w:val="19"/>
          <w:szCs w:val="19"/>
          <w:lang w:val="en-US"/>
        </w:rPr>
        <w:t>a</w:t>
      </w:r>
      <w:ins w:id="291" w:author="Alvaro F. Filippi" w:date="2023-01-15T16:35:00Z">
        <w:r w:rsidRPr="0023091E">
          <w:rPr>
            <w:sz w:val="19"/>
            <w:szCs w:val="19"/>
            <w:lang w:val="en-US"/>
          </w:rPr>
          <w:t>n</w:t>
        </w:r>
      </w:ins>
      <w:r w:rsidRPr="0023091E">
        <w:rPr>
          <w:sz w:val="19"/>
          <w:szCs w:val="19"/>
          <w:lang w:val="en-US"/>
        </w:rPr>
        <w:t xml:space="preserve"> economic</w:t>
      </w:r>
      <w:ins w:id="292" w:author="Alvaro F. Filippi" w:date="2023-01-15T16:35:00Z">
        <w:r w:rsidRPr="0023091E">
          <w:rPr>
            <w:sz w:val="19"/>
            <w:szCs w:val="19"/>
            <w:lang w:val="en-US"/>
          </w:rPr>
          <w:t xml:space="preserve"> one</w:t>
        </w:r>
      </w:ins>
      <w:r w:rsidRPr="0023091E">
        <w:rPr>
          <w:sz w:val="19"/>
          <w:szCs w:val="19"/>
          <w:lang w:val="en-US"/>
        </w:rPr>
        <w:t xml:space="preserve"> and a political </w:t>
      </w:r>
      <w:del w:id="293" w:author="Alvaro F. Filippi" w:date="2023-01-15T16:35:00Z">
        <w:r w:rsidRPr="0023091E">
          <w:rPr>
            <w:sz w:val="19"/>
            <w:szCs w:val="19"/>
            <w:lang w:val="en-US"/>
          </w:rPr>
          <w:delText>part</w:delText>
        </w:r>
      </w:del>
      <w:ins w:id="294" w:author="Alvaro F. Filippi" w:date="2023-01-15T16:35:00Z">
        <w:r w:rsidRPr="0023091E">
          <w:rPr>
            <w:sz w:val="19"/>
            <w:szCs w:val="19"/>
            <w:lang w:val="en-US"/>
          </w:rPr>
          <w:t>one</w:t>
        </w:r>
      </w:ins>
      <w:r w:rsidRPr="0023091E">
        <w:rPr>
          <w:sz w:val="19"/>
          <w:szCs w:val="19"/>
          <w:lang w:val="en-US"/>
        </w:rPr>
        <w:t>.</w:t>
      </w:r>
    </w:p>
    <w:p w14:paraId="5ADD7825" w14:textId="77777777" w:rsidR="00F465BE" w:rsidRPr="0023091E" w:rsidRDefault="00000000" w:rsidP="00765CE2">
      <w:pPr>
        <w:pStyle w:val="Textbody"/>
        <w:jc w:val="both"/>
        <w:rPr>
          <w:sz w:val="19"/>
          <w:szCs w:val="19"/>
          <w:lang w:val="en-US"/>
        </w:rPr>
      </w:pPr>
      <w:r w:rsidRPr="0023091E">
        <w:rPr>
          <w:sz w:val="19"/>
          <w:szCs w:val="19"/>
          <w:lang w:val="en-US"/>
        </w:rPr>
        <w:t xml:space="preserve">The philosophical part consists </w:t>
      </w:r>
      <w:del w:id="295" w:author="Alvaro F. Filippi" w:date="2023-01-15T16:36:00Z">
        <w:r w:rsidRPr="0023091E">
          <w:rPr>
            <w:sz w:val="19"/>
            <w:szCs w:val="19"/>
            <w:lang w:val="en-US"/>
          </w:rPr>
          <w:delText>in</w:delText>
        </w:r>
      </w:del>
      <w:ins w:id="296" w:author="Alvaro F. Filippi" w:date="2023-01-15T16:36:00Z">
        <w:r w:rsidRPr="0023091E">
          <w:rPr>
            <w:sz w:val="19"/>
            <w:szCs w:val="19"/>
            <w:lang w:val="en-US"/>
          </w:rPr>
          <w:t>of</w:t>
        </w:r>
      </w:ins>
      <w:r w:rsidRPr="0023091E">
        <w:rPr>
          <w:sz w:val="19"/>
          <w:szCs w:val="19"/>
          <w:lang w:val="en-US"/>
        </w:rPr>
        <w:t xml:space="preserve"> </w:t>
      </w:r>
      <w:del w:id="297" w:author="Alvaro F. Filippi" w:date="2023-01-15T16:47:00Z">
        <w:r w:rsidRPr="0023091E">
          <w:rPr>
            <w:sz w:val="19"/>
            <w:szCs w:val="19"/>
            <w:lang w:val="en-US"/>
          </w:rPr>
          <w:delText>the dialetical</w:delText>
        </w:r>
      </w:del>
      <w:bookmarkStart w:id="298" w:name="_Hlk124898989"/>
      <w:ins w:id="299" w:author="Alvaro F. Filippi" w:date="2023-01-15T16:36:00Z">
        <w:r w:rsidRPr="0023091E">
          <w:rPr>
            <w:sz w:val="19"/>
            <w:szCs w:val="19"/>
            <w:lang w:val="en-US"/>
          </w:rPr>
          <w:t>dialectical</w:t>
        </w:r>
      </w:ins>
      <w:r w:rsidRPr="0023091E">
        <w:rPr>
          <w:sz w:val="19"/>
          <w:szCs w:val="19"/>
          <w:lang w:val="en-US"/>
        </w:rPr>
        <w:t xml:space="preserve"> and historical materialism</w:t>
      </w:r>
      <w:bookmarkEnd w:id="298"/>
      <w:r w:rsidRPr="0023091E">
        <w:rPr>
          <w:sz w:val="19"/>
          <w:szCs w:val="19"/>
          <w:lang w:val="en-US"/>
        </w:rPr>
        <w:t>,</w:t>
      </w:r>
    </w:p>
    <w:p w14:paraId="7D571747" w14:textId="77777777" w:rsidR="00F465BE" w:rsidRPr="0023091E" w:rsidRDefault="00000000" w:rsidP="00765CE2">
      <w:pPr>
        <w:pStyle w:val="Textbody"/>
        <w:jc w:val="both"/>
        <w:rPr>
          <w:sz w:val="19"/>
          <w:szCs w:val="19"/>
          <w:lang w:val="en-US"/>
        </w:rPr>
      </w:pPr>
      <w:r w:rsidRPr="0023091E">
        <w:rPr>
          <w:sz w:val="19"/>
          <w:szCs w:val="19"/>
          <w:lang w:val="en-US"/>
        </w:rPr>
        <w:t xml:space="preserve">the economic part, </w:t>
      </w:r>
      <w:del w:id="300" w:author="Alvaro F. Filippi" w:date="2023-01-15T16:38:00Z">
        <w:r w:rsidRPr="0023091E">
          <w:rPr>
            <w:sz w:val="19"/>
            <w:szCs w:val="19"/>
            <w:lang w:val="en-US"/>
          </w:rPr>
          <w:delText>in</w:delText>
        </w:r>
      </w:del>
      <w:ins w:id="301" w:author="Alvaro F. Filippi" w:date="2023-01-15T16:38:00Z">
        <w:r w:rsidRPr="0023091E">
          <w:rPr>
            <w:sz w:val="19"/>
            <w:szCs w:val="19"/>
            <w:lang w:val="en-US"/>
          </w:rPr>
          <w:t>of</w:t>
        </w:r>
      </w:ins>
      <w:r w:rsidRPr="0023091E">
        <w:rPr>
          <w:sz w:val="19"/>
          <w:szCs w:val="19"/>
          <w:lang w:val="en-US"/>
        </w:rPr>
        <w:t xml:space="preserve"> the </w:t>
      </w:r>
      <w:del w:id="302" w:author="Alvaro F. Filippi" w:date="2023-01-15T16:48:00Z">
        <w:r w:rsidRPr="0023091E">
          <w:rPr>
            <w:sz w:val="19"/>
            <w:szCs w:val="19"/>
            <w:lang w:val="en-US"/>
          </w:rPr>
          <w:delText>criticism</w:delText>
        </w:r>
      </w:del>
      <w:ins w:id="303" w:author="Alvaro F. Filippi" w:date="2023-01-15T16:48:00Z">
        <w:r w:rsidRPr="0023091E">
          <w:rPr>
            <w:sz w:val="19"/>
            <w:szCs w:val="19"/>
            <w:lang w:val="en-US"/>
          </w:rPr>
          <w:t>critique</w:t>
        </w:r>
      </w:ins>
      <w:r w:rsidRPr="0023091E">
        <w:rPr>
          <w:sz w:val="19"/>
          <w:szCs w:val="19"/>
          <w:lang w:val="en-US"/>
        </w:rPr>
        <w:t xml:space="preserve"> of </w:t>
      </w:r>
      <w:del w:id="304" w:author="Alvaro F. Filippi" w:date="2023-01-15T16:38:00Z">
        <w:r w:rsidRPr="0023091E">
          <w:rPr>
            <w:sz w:val="19"/>
            <w:szCs w:val="19"/>
            <w:lang w:val="en-US"/>
          </w:rPr>
          <w:delText xml:space="preserve">the </w:delText>
        </w:r>
      </w:del>
      <w:r w:rsidRPr="0023091E">
        <w:rPr>
          <w:sz w:val="19"/>
          <w:szCs w:val="19"/>
          <w:lang w:val="en-US"/>
        </w:rPr>
        <w:t>political economy,</w:t>
      </w:r>
    </w:p>
    <w:p w14:paraId="1124F7F5" w14:textId="77777777" w:rsidR="00F465BE" w:rsidRPr="0023091E" w:rsidRDefault="00000000" w:rsidP="00765CE2">
      <w:pPr>
        <w:pStyle w:val="Textbody"/>
        <w:jc w:val="both"/>
        <w:rPr>
          <w:sz w:val="19"/>
          <w:szCs w:val="19"/>
          <w:lang w:val="en-US"/>
        </w:rPr>
      </w:pPr>
      <w:r w:rsidRPr="0023091E">
        <w:rPr>
          <w:sz w:val="19"/>
          <w:szCs w:val="19"/>
          <w:lang w:val="en-US"/>
        </w:rPr>
        <w:t xml:space="preserve">and the political part, of </w:t>
      </w:r>
      <w:del w:id="305" w:author="Alvaro F. Filippi" w:date="2023-01-15T16:38:00Z">
        <w:r w:rsidRPr="0023091E">
          <w:rPr>
            <w:sz w:val="19"/>
            <w:szCs w:val="19"/>
            <w:lang w:val="en-US"/>
          </w:rPr>
          <w:delText xml:space="preserve">the </w:delText>
        </w:r>
      </w:del>
      <w:r w:rsidRPr="0023091E">
        <w:rPr>
          <w:sz w:val="19"/>
          <w:szCs w:val="19"/>
          <w:lang w:val="en-US"/>
        </w:rPr>
        <w:t>scientific socialism.</w:t>
      </w:r>
    </w:p>
    <w:p w14:paraId="52491A8A" w14:textId="77777777" w:rsidR="00F465BE" w:rsidRPr="0023091E" w:rsidRDefault="00000000" w:rsidP="00765CE2">
      <w:pPr>
        <w:pStyle w:val="Textbody"/>
        <w:jc w:val="both"/>
        <w:rPr>
          <w:sz w:val="19"/>
          <w:szCs w:val="19"/>
          <w:lang w:val="en-US"/>
        </w:rPr>
      </w:pPr>
      <w:r w:rsidRPr="0023091E">
        <w:rPr>
          <w:sz w:val="19"/>
          <w:szCs w:val="19"/>
          <w:lang w:val="en-US"/>
        </w:rPr>
        <w:t>These parts are not isolated from each other, right?</w:t>
      </w:r>
    </w:p>
    <w:p w14:paraId="598C043C" w14:textId="77777777" w:rsidR="00F465BE" w:rsidRPr="0023091E" w:rsidRDefault="00000000" w:rsidP="00765CE2">
      <w:pPr>
        <w:pStyle w:val="Textbody"/>
        <w:jc w:val="both"/>
        <w:rPr>
          <w:sz w:val="19"/>
          <w:szCs w:val="19"/>
          <w:lang w:val="en-US"/>
        </w:rPr>
      </w:pPr>
      <w:r w:rsidRPr="0023091E">
        <w:rPr>
          <w:sz w:val="19"/>
          <w:szCs w:val="19"/>
          <w:lang w:val="en-US"/>
        </w:rPr>
        <w:t xml:space="preserve">They are not isolated. They </w:t>
      </w:r>
      <w:ins w:id="306" w:author="Alvaro F. Filippi" w:date="2023-01-15T16:39:00Z">
        <w:r w:rsidRPr="0023091E">
          <w:rPr>
            <w:sz w:val="19"/>
            <w:szCs w:val="19"/>
            <w:lang w:val="en-US"/>
          </w:rPr>
          <w:t>are intertwined</w:t>
        </w:r>
      </w:ins>
      <w:del w:id="307" w:author="Alvaro F. Filippi" w:date="2023-01-15T16:39:00Z">
        <w:r w:rsidRPr="0023091E">
          <w:rPr>
            <w:sz w:val="19"/>
            <w:szCs w:val="19"/>
            <w:lang w:val="en-US"/>
          </w:rPr>
          <w:delText>are mix themselves</w:delText>
        </w:r>
      </w:del>
      <w:r w:rsidRPr="0023091E">
        <w:rPr>
          <w:sz w:val="19"/>
          <w:szCs w:val="19"/>
          <w:lang w:val="en-US"/>
        </w:rPr>
        <w:t>, they interact.</w:t>
      </w:r>
    </w:p>
    <w:p w14:paraId="6B8B6569" w14:textId="77777777" w:rsidR="00F465BE" w:rsidRPr="0023091E" w:rsidRDefault="00000000" w:rsidP="00765CE2">
      <w:pPr>
        <w:pStyle w:val="Textbody"/>
        <w:jc w:val="both"/>
        <w:rPr>
          <w:sz w:val="19"/>
          <w:szCs w:val="19"/>
          <w:lang w:val="en-US"/>
        </w:rPr>
      </w:pPr>
      <w:r w:rsidRPr="0023091E">
        <w:rPr>
          <w:sz w:val="19"/>
          <w:szCs w:val="19"/>
          <w:lang w:val="en-US"/>
        </w:rPr>
        <w:t>In these three part</w:t>
      </w:r>
      <w:ins w:id="308" w:author="Alvaro F. Filippi" w:date="2023-01-15T16:40:00Z">
        <w:r w:rsidRPr="0023091E">
          <w:rPr>
            <w:sz w:val="19"/>
            <w:szCs w:val="19"/>
            <w:lang w:val="en-US"/>
          </w:rPr>
          <w:t>s reside</w:t>
        </w:r>
      </w:ins>
      <w:del w:id="309" w:author="Alvaro F. Filippi" w:date="2023-01-15T16:40:00Z">
        <w:r w:rsidRPr="0023091E">
          <w:rPr>
            <w:sz w:val="19"/>
            <w:szCs w:val="19"/>
            <w:lang w:val="en-US"/>
          </w:rPr>
          <w:delText>s, are</w:delText>
        </w:r>
      </w:del>
      <w:r w:rsidRPr="0023091E">
        <w:rPr>
          <w:sz w:val="19"/>
          <w:szCs w:val="19"/>
          <w:lang w:val="en-US"/>
        </w:rPr>
        <w:t xml:space="preserve"> the common bas</w:t>
      </w:r>
      <w:ins w:id="310" w:author="Alvaro F. Filippi" w:date="2023-01-15T16:40:00Z">
        <w:r w:rsidRPr="0023091E">
          <w:rPr>
            <w:sz w:val="19"/>
            <w:szCs w:val="19"/>
            <w:lang w:val="en-US"/>
          </w:rPr>
          <w:t>e</w:t>
        </w:r>
      </w:ins>
      <w:del w:id="311" w:author="Alvaro F. Filippi" w:date="2023-01-15T16:40:00Z">
        <w:r w:rsidRPr="0023091E">
          <w:rPr>
            <w:sz w:val="19"/>
            <w:szCs w:val="19"/>
            <w:lang w:val="en-US"/>
          </w:rPr>
          <w:delText>i</w:delText>
        </w:r>
      </w:del>
      <w:r w:rsidRPr="0023091E">
        <w:rPr>
          <w:sz w:val="19"/>
          <w:szCs w:val="19"/>
          <w:lang w:val="en-US"/>
        </w:rPr>
        <w:t>s of any</w:t>
      </w:r>
      <w:del w:id="312" w:author="Alvaro F. Filippi" w:date="2023-01-15T16:39:00Z">
        <w:r w:rsidRPr="0023091E">
          <w:rPr>
            <w:sz w:val="19"/>
            <w:szCs w:val="19"/>
            <w:lang w:val="en-US"/>
          </w:rPr>
          <w:delText>one</w:delText>
        </w:r>
      </w:del>
      <w:r w:rsidRPr="0023091E">
        <w:rPr>
          <w:sz w:val="19"/>
          <w:szCs w:val="19"/>
          <w:lang w:val="en-US"/>
        </w:rPr>
        <w:t xml:space="preserve"> communist.</w:t>
      </w:r>
    </w:p>
    <w:p w14:paraId="5DBE5166" w14:textId="77777777" w:rsidR="00F465BE" w:rsidRPr="0023091E" w:rsidRDefault="00000000" w:rsidP="00765CE2">
      <w:pPr>
        <w:pStyle w:val="Textbody"/>
        <w:jc w:val="both"/>
        <w:rPr>
          <w:sz w:val="19"/>
          <w:szCs w:val="19"/>
          <w:lang w:val="en-US"/>
        </w:rPr>
      </w:pPr>
      <w:r w:rsidRPr="0023091E">
        <w:rPr>
          <w:sz w:val="19"/>
          <w:szCs w:val="19"/>
          <w:lang w:val="en-US"/>
        </w:rPr>
        <w:t xml:space="preserve">My goal here is not </w:t>
      </w:r>
      <w:ins w:id="313" w:author="Alvaro F. Filippi" w:date="2023-01-15T16:40:00Z">
        <w:r w:rsidRPr="0023091E">
          <w:rPr>
            <w:sz w:val="19"/>
            <w:szCs w:val="19"/>
            <w:lang w:val="en-US"/>
          </w:rPr>
          <w:t xml:space="preserve">to </w:t>
        </w:r>
      </w:ins>
      <w:r w:rsidRPr="0023091E">
        <w:rPr>
          <w:sz w:val="19"/>
          <w:szCs w:val="19"/>
          <w:lang w:val="en-US"/>
        </w:rPr>
        <w:t>tell</w:t>
      </w:r>
    </w:p>
    <w:p w14:paraId="69459164" w14:textId="6A3C721C" w:rsidR="00F465BE" w:rsidRPr="0023091E" w:rsidRDefault="00000000" w:rsidP="00765CE2">
      <w:pPr>
        <w:pStyle w:val="Textbody"/>
        <w:jc w:val="both"/>
        <w:rPr>
          <w:sz w:val="19"/>
          <w:szCs w:val="19"/>
          <w:lang w:val="en-US"/>
        </w:rPr>
      </w:pPr>
      <w:r w:rsidRPr="0023091E">
        <w:rPr>
          <w:sz w:val="19"/>
          <w:szCs w:val="19"/>
          <w:lang w:val="en-US"/>
        </w:rPr>
        <w:t>the li</w:t>
      </w:r>
      <w:ins w:id="314" w:author="Alvaro F. Filippi" w:date="2023-01-15T16:40:00Z">
        <w:r w:rsidRPr="0023091E">
          <w:rPr>
            <w:sz w:val="19"/>
            <w:szCs w:val="19"/>
            <w:lang w:val="en-US"/>
          </w:rPr>
          <w:t>f</w:t>
        </w:r>
      </w:ins>
      <w:del w:id="315" w:author="Alvaro F. Filippi" w:date="2023-01-15T16:40:00Z">
        <w:r w:rsidRPr="0023091E">
          <w:rPr>
            <w:sz w:val="19"/>
            <w:szCs w:val="19"/>
            <w:lang w:val="en-US"/>
          </w:rPr>
          <w:delText>v</w:delText>
        </w:r>
      </w:del>
      <w:r w:rsidRPr="0023091E">
        <w:rPr>
          <w:sz w:val="19"/>
          <w:szCs w:val="19"/>
          <w:lang w:val="en-US"/>
        </w:rPr>
        <w:t>e stor</w:t>
      </w:r>
      <w:ins w:id="316" w:author="Alvaro F. Filippi" w:date="2023-01-15T16:41:00Z">
        <w:r w:rsidRPr="0023091E">
          <w:rPr>
            <w:sz w:val="19"/>
            <w:szCs w:val="19"/>
            <w:lang w:val="en-US"/>
          </w:rPr>
          <w:t>ies</w:t>
        </w:r>
      </w:ins>
      <w:del w:id="317" w:author="Alvaro F. Filippi" w:date="2023-01-15T16:41:00Z">
        <w:r w:rsidRPr="0023091E">
          <w:rPr>
            <w:sz w:val="19"/>
            <w:szCs w:val="19"/>
            <w:lang w:val="en-US"/>
          </w:rPr>
          <w:delText>y</w:delText>
        </w:r>
      </w:del>
      <w:r w:rsidRPr="0023091E">
        <w:rPr>
          <w:sz w:val="19"/>
          <w:szCs w:val="19"/>
          <w:lang w:val="en-US"/>
        </w:rPr>
        <w:t xml:space="preserve"> of Marx, Engels</w:t>
      </w:r>
      <w:ins w:id="318" w:author="Diane Falcão" w:date="2023-01-26T03:05:00Z">
        <w:r w:rsidR="008D1F8F">
          <w:rPr>
            <w:sz w:val="19"/>
            <w:szCs w:val="19"/>
            <w:lang w:val="en-US"/>
          </w:rPr>
          <w:t>,</w:t>
        </w:r>
      </w:ins>
      <w:r w:rsidRPr="0023091E">
        <w:rPr>
          <w:sz w:val="19"/>
          <w:szCs w:val="19"/>
          <w:lang w:val="en-US"/>
        </w:rPr>
        <w:t xml:space="preserve"> and Lenin, right?</w:t>
      </w:r>
    </w:p>
    <w:p w14:paraId="2CE79347" w14:textId="77777777" w:rsidR="00F465BE" w:rsidRPr="0023091E" w:rsidRDefault="00000000" w:rsidP="00765CE2">
      <w:pPr>
        <w:pStyle w:val="Textbody"/>
        <w:jc w:val="both"/>
        <w:rPr>
          <w:sz w:val="19"/>
          <w:szCs w:val="19"/>
          <w:lang w:val="en-US"/>
        </w:rPr>
      </w:pPr>
      <w:r w:rsidRPr="0023091E">
        <w:rPr>
          <w:sz w:val="19"/>
          <w:szCs w:val="19"/>
          <w:lang w:val="en-US"/>
        </w:rPr>
        <w:t>I'll tell just a little of Marx's story to be</w:t>
      </w:r>
    </w:p>
    <w:p w14:paraId="4B09DE7D" w14:textId="75F015C8" w:rsidR="00F465BE" w:rsidRPr="0023091E" w:rsidRDefault="00000000" w:rsidP="00765CE2">
      <w:pPr>
        <w:pStyle w:val="Textbody"/>
        <w:jc w:val="both"/>
        <w:rPr>
          <w:sz w:val="19"/>
          <w:szCs w:val="19"/>
          <w:lang w:val="en-US"/>
        </w:rPr>
      </w:pPr>
      <w:r w:rsidRPr="0023091E">
        <w:rPr>
          <w:sz w:val="19"/>
          <w:szCs w:val="19"/>
          <w:lang w:val="en-US"/>
        </w:rPr>
        <w:t xml:space="preserve">a bit </w:t>
      </w:r>
      <w:del w:id="319" w:author="Diane Falcão" w:date="2023-01-26T03:06:00Z">
        <w:r w:rsidRPr="0023091E" w:rsidDel="00AE4E25">
          <w:rPr>
            <w:sz w:val="19"/>
            <w:szCs w:val="19"/>
            <w:lang w:val="en-US"/>
          </w:rPr>
          <w:delText>more clear</w:delText>
        </w:r>
      </w:del>
      <w:ins w:id="320" w:author="Diane Falcão" w:date="2023-01-26T03:06:00Z">
        <w:r w:rsidR="00AE4E25" w:rsidRPr="0023091E">
          <w:rPr>
            <w:sz w:val="19"/>
            <w:szCs w:val="19"/>
            <w:lang w:val="en-US"/>
          </w:rPr>
          <w:t>clearer</w:t>
        </w:r>
      </w:ins>
      <w:r w:rsidRPr="0023091E">
        <w:rPr>
          <w:sz w:val="19"/>
          <w:szCs w:val="19"/>
          <w:lang w:val="en-US"/>
        </w:rPr>
        <w:t xml:space="preserve"> </w:t>
      </w:r>
      <w:ins w:id="321" w:author="Diane Falcão" w:date="2023-01-26T03:06:00Z">
        <w:r w:rsidR="008D1F8F">
          <w:rPr>
            <w:sz w:val="19"/>
            <w:szCs w:val="19"/>
            <w:lang w:val="en-US"/>
          </w:rPr>
          <w:t xml:space="preserve">about </w:t>
        </w:r>
      </w:ins>
      <w:r w:rsidRPr="0023091E">
        <w:rPr>
          <w:sz w:val="19"/>
          <w:szCs w:val="19"/>
          <w:lang w:val="en-US"/>
        </w:rPr>
        <w:t xml:space="preserve">what </w:t>
      </w:r>
      <w:ins w:id="322" w:author="Alvaro F. Filippi" w:date="2023-01-15T16:41:00Z">
        <w:r w:rsidRPr="0023091E">
          <w:rPr>
            <w:sz w:val="19"/>
            <w:szCs w:val="19"/>
            <w:lang w:val="en-US"/>
          </w:rPr>
          <w:t>I</w:t>
        </w:r>
      </w:ins>
      <w:del w:id="323" w:author="Alvaro F. Filippi" w:date="2023-01-15T16:41:00Z">
        <w:r w:rsidRPr="0023091E">
          <w:rPr>
            <w:sz w:val="19"/>
            <w:szCs w:val="19"/>
            <w:lang w:val="en-US"/>
          </w:rPr>
          <w:delText>i</w:delText>
        </w:r>
      </w:del>
      <w:r w:rsidRPr="0023091E">
        <w:rPr>
          <w:sz w:val="19"/>
          <w:szCs w:val="19"/>
          <w:lang w:val="en-US"/>
        </w:rPr>
        <w:t>'m wanting to say.</w:t>
      </w:r>
    </w:p>
    <w:p w14:paraId="54A93721" w14:textId="77777777" w:rsidR="00F465BE" w:rsidRPr="0023091E" w:rsidRDefault="00000000" w:rsidP="00765CE2">
      <w:pPr>
        <w:pStyle w:val="Textbody"/>
        <w:jc w:val="both"/>
        <w:rPr>
          <w:sz w:val="19"/>
          <w:szCs w:val="19"/>
          <w:lang w:val="en-US"/>
        </w:rPr>
      </w:pPr>
      <w:r w:rsidRPr="0023091E">
        <w:rPr>
          <w:sz w:val="19"/>
          <w:szCs w:val="19"/>
          <w:lang w:val="en-US"/>
        </w:rPr>
        <w:t>So, in 1818, Marx</w:t>
      </w:r>
      <w:ins w:id="324" w:author="Alvaro F. Filippi" w:date="2023-01-15T16:41:00Z">
        <w:r w:rsidRPr="0023091E">
          <w:rPr>
            <w:sz w:val="19"/>
            <w:szCs w:val="19"/>
            <w:lang w:val="en-US"/>
          </w:rPr>
          <w:t xml:space="preserve"> was</w:t>
        </w:r>
      </w:ins>
      <w:r w:rsidRPr="0023091E">
        <w:rPr>
          <w:sz w:val="19"/>
          <w:szCs w:val="19"/>
          <w:lang w:val="en-US"/>
        </w:rPr>
        <w:t xml:space="preserve"> born in a town called Trier, which </w:t>
      </w:r>
      <w:del w:id="325" w:author="Alvaro F. Filippi" w:date="2023-01-15T16:41:00Z">
        <w:r w:rsidRPr="0023091E">
          <w:rPr>
            <w:sz w:val="19"/>
            <w:szCs w:val="19"/>
            <w:lang w:val="en-US"/>
          </w:rPr>
          <w:delText>is</w:delText>
        </w:r>
      </w:del>
      <w:ins w:id="326" w:author="Alvaro F. Filippi" w:date="2023-01-15T16:41:00Z">
        <w:r w:rsidRPr="0023091E">
          <w:rPr>
            <w:sz w:val="19"/>
            <w:szCs w:val="19"/>
            <w:lang w:val="en-US"/>
          </w:rPr>
          <w:t>was</w:t>
        </w:r>
      </w:ins>
      <w:r w:rsidRPr="0023091E">
        <w:rPr>
          <w:sz w:val="19"/>
          <w:szCs w:val="19"/>
          <w:lang w:val="en-US"/>
        </w:rPr>
        <w:t xml:space="preserve"> </w:t>
      </w:r>
      <w:ins w:id="327" w:author="Alvaro F. Filippi" w:date="2023-01-15T16:41:00Z">
        <w:r w:rsidRPr="0023091E">
          <w:rPr>
            <w:sz w:val="19"/>
            <w:szCs w:val="19"/>
            <w:lang w:val="en-US"/>
          </w:rPr>
          <w:t xml:space="preserve">formerly </w:t>
        </w:r>
      </w:ins>
      <w:r w:rsidRPr="0023091E">
        <w:rPr>
          <w:sz w:val="19"/>
          <w:szCs w:val="19"/>
          <w:lang w:val="en-US"/>
        </w:rPr>
        <w:t>in Prussia, where today is Germany.</w:t>
      </w:r>
    </w:p>
    <w:p w14:paraId="7AB4BF08" w14:textId="77777777" w:rsidR="00F465BE" w:rsidRPr="0023091E" w:rsidRDefault="00000000" w:rsidP="00765CE2">
      <w:pPr>
        <w:pStyle w:val="Textbody"/>
        <w:jc w:val="both"/>
        <w:rPr>
          <w:sz w:val="19"/>
          <w:szCs w:val="19"/>
          <w:lang w:val="en-US"/>
        </w:rPr>
      </w:pPr>
      <w:r w:rsidRPr="0023091E">
        <w:rPr>
          <w:sz w:val="19"/>
          <w:szCs w:val="19"/>
          <w:lang w:val="en-US"/>
        </w:rPr>
        <w:t>In the 1840</w:t>
      </w:r>
      <w:del w:id="328" w:author="Diane Falcão" w:date="2023-01-26T03:06:00Z">
        <w:r w:rsidRPr="0023091E" w:rsidDel="00AE4E25">
          <w:rPr>
            <w:sz w:val="19"/>
            <w:szCs w:val="19"/>
            <w:lang w:val="en-US"/>
          </w:rPr>
          <w:delText>'</w:delText>
        </w:r>
      </w:del>
      <w:r w:rsidRPr="0023091E">
        <w:rPr>
          <w:sz w:val="19"/>
          <w:szCs w:val="19"/>
          <w:lang w:val="en-US"/>
        </w:rPr>
        <w:t>s, he start</w:t>
      </w:r>
      <w:ins w:id="329" w:author="Alvaro F. Filippi" w:date="2023-01-15T16:41:00Z">
        <w:r w:rsidRPr="0023091E">
          <w:rPr>
            <w:sz w:val="19"/>
            <w:szCs w:val="19"/>
            <w:lang w:val="en-US"/>
          </w:rPr>
          <w:t>ed</w:t>
        </w:r>
      </w:ins>
      <w:r w:rsidRPr="0023091E">
        <w:rPr>
          <w:sz w:val="19"/>
          <w:szCs w:val="19"/>
          <w:lang w:val="en-US"/>
        </w:rPr>
        <w:t xml:space="preserve"> </w:t>
      </w:r>
      <w:del w:id="330" w:author="Alvaro F. Filippi" w:date="2023-01-15T16:41:00Z">
        <w:r w:rsidRPr="0023091E">
          <w:rPr>
            <w:sz w:val="19"/>
            <w:szCs w:val="19"/>
            <w:lang w:val="en-US"/>
          </w:rPr>
          <w:delText xml:space="preserve">to </w:delText>
        </w:r>
      </w:del>
      <w:r w:rsidRPr="0023091E">
        <w:rPr>
          <w:sz w:val="19"/>
          <w:szCs w:val="19"/>
          <w:lang w:val="en-US"/>
        </w:rPr>
        <w:t>writ</w:t>
      </w:r>
      <w:ins w:id="331" w:author="Alvaro F. Filippi" w:date="2023-01-15T16:41:00Z">
        <w:r w:rsidRPr="0023091E">
          <w:rPr>
            <w:sz w:val="19"/>
            <w:szCs w:val="19"/>
            <w:lang w:val="en-US"/>
          </w:rPr>
          <w:t>ing</w:t>
        </w:r>
      </w:ins>
      <w:del w:id="332" w:author="Alvaro F. Filippi" w:date="2023-01-15T16:41:00Z">
        <w:r w:rsidRPr="0023091E">
          <w:rPr>
            <w:sz w:val="19"/>
            <w:szCs w:val="19"/>
            <w:lang w:val="en-US"/>
          </w:rPr>
          <w:delText>e</w:delText>
        </w:r>
      </w:del>
      <w:r w:rsidRPr="0023091E">
        <w:rPr>
          <w:sz w:val="19"/>
          <w:szCs w:val="19"/>
          <w:lang w:val="en-US"/>
        </w:rPr>
        <w:t xml:space="preserve"> for a Prussian newspaper</w:t>
      </w:r>
    </w:p>
    <w:p w14:paraId="03119224" w14:textId="77777777" w:rsidR="00F465BE" w:rsidRPr="0023091E" w:rsidRDefault="00000000" w:rsidP="00765CE2">
      <w:pPr>
        <w:pStyle w:val="Textbody"/>
        <w:jc w:val="both"/>
        <w:rPr>
          <w:sz w:val="19"/>
          <w:szCs w:val="19"/>
          <w:lang w:val="en-US"/>
        </w:rPr>
      </w:pPr>
      <w:r w:rsidRPr="0023091E">
        <w:rPr>
          <w:sz w:val="19"/>
          <w:szCs w:val="19"/>
          <w:lang w:val="en-US"/>
        </w:rPr>
        <w:t>and he was banned from Prussia because he was</w:t>
      </w:r>
    </w:p>
    <w:p w14:paraId="542028D9" w14:textId="77777777" w:rsidR="00F465BE" w:rsidRPr="0023091E" w:rsidRDefault="00000000" w:rsidP="00765CE2">
      <w:pPr>
        <w:pStyle w:val="Textbody"/>
        <w:jc w:val="both"/>
        <w:rPr>
          <w:del w:id="333" w:author="Alvaro F. Filippi" w:date="2023-01-15T16:42:00Z"/>
          <w:sz w:val="19"/>
          <w:szCs w:val="19"/>
          <w:lang w:val="en-US"/>
        </w:rPr>
      </w:pPr>
      <w:r w:rsidRPr="0023091E">
        <w:rPr>
          <w:sz w:val="19"/>
          <w:szCs w:val="19"/>
          <w:lang w:val="en-US"/>
        </w:rPr>
        <w:t xml:space="preserve">very critical of </w:t>
      </w:r>
      <w:del w:id="334" w:author="Alvaro F. Filippi" w:date="2023-01-15T16:42:00Z">
        <w:r w:rsidRPr="0023091E">
          <w:rPr>
            <w:sz w:val="19"/>
            <w:szCs w:val="19"/>
            <w:lang w:val="en-US"/>
          </w:rPr>
          <w:delText>monarquists</w:delText>
        </w:r>
      </w:del>
      <w:ins w:id="335" w:author="Alvaro F. Filippi" w:date="2023-01-15T16:42:00Z">
        <w:r w:rsidRPr="0023091E">
          <w:rPr>
            <w:sz w:val="19"/>
            <w:szCs w:val="19"/>
            <w:lang w:val="en-US"/>
          </w:rPr>
          <w:t>monarchist</w:t>
        </w:r>
      </w:ins>
      <w:r w:rsidRPr="0023091E">
        <w:rPr>
          <w:sz w:val="19"/>
          <w:szCs w:val="19"/>
          <w:lang w:val="en-US"/>
        </w:rPr>
        <w:t xml:space="preserve"> politics.</w:t>
      </w:r>
      <w:ins w:id="336" w:author="Alvaro F. Filippi" w:date="2023-01-15T16:42:00Z">
        <w:r w:rsidRPr="0023091E">
          <w:rPr>
            <w:sz w:val="19"/>
            <w:szCs w:val="19"/>
            <w:lang w:val="en-US"/>
          </w:rPr>
          <w:t xml:space="preserve"> </w:t>
        </w:r>
      </w:ins>
    </w:p>
    <w:p w14:paraId="70CBE865" w14:textId="77777777" w:rsidR="00F465BE" w:rsidRPr="0023091E" w:rsidRDefault="00000000" w:rsidP="00765CE2">
      <w:pPr>
        <w:pStyle w:val="Textbody"/>
        <w:jc w:val="both"/>
        <w:rPr>
          <w:sz w:val="19"/>
          <w:szCs w:val="19"/>
          <w:lang w:val="en-US"/>
        </w:rPr>
      </w:pPr>
      <w:r w:rsidRPr="0023091E">
        <w:rPr>
          <w:sz w:val="19"/>
          <w:szCs w:val="19"/>
          <w:lang w:val="en-US"/>
        </w:rPr>
        <w:t xml:space="preserve">Of Prussian </w:t>
      </w:r>
      <w:del w:id="337" w:author="Alvaro F. Filippi" w:date="2023-01-15T16:42:00Z">
        <w:r w:rsidRPr="0023091E">
          <w:rPr>
            <w:sz w:val="19"/>
            <w:szCs w:val="19"/>
            <w:lang w:val="en-US"/>
          </w:rPr>
          <w:delText>monarquist</w:delText>
        </w:r>
      </w:del>
      <w:ins w:id="338" w:author="Alvaro F. Filippi" w:date="2023-01-15T16:42:00Z">
        <w:r w:rsidRPr="0023091E">
          <w:rPr>
            <w:sz w:val="19"/>
            <w:szCs w:val="19"/>
            <w:lang w:val="en-US"/>
          </w:rPr>
          <w:t>monarchist</w:t>
        </w:r>
      </w:ins>
      <w:r w:rsidRPr="0023091E">
        <w:rPr>
          <w:sz w:val="19"/>
          <w:szCs w:val="19"/>
          <w:lang w:val="en-US"/>
        </w:rPr>
        <w:t xml:space="preserve"> politics.</w:t>
      </w:r>
    </w:p>
    <w:p w14:paraId="599F5A2F" w14:textId="77777777" w:rsidR="00F465BE" w:rsidRPr="0023091E" w:rsidRDefault="00000000" w:rsidP="00765CE2">
      <w:pPr>
        <w:pStyle w:val="Textbody"/>
        <w:jc w:val="both"/>
        <w:rPr>
          <w:sz w:val="19"/>
          <w:szCs w:val="19"/>
          <w:lang w:val="en-US"/>
        </w:rPr>
      </w:pPr>
      <w:r w:rsidRPr="0023091E">
        <w:rPr>
          <w:sz w:val="19"/>
          <w:szCs w:val="19"/>
          <w:lang w:val="en-US"/>
        </w:rPr>
        <w:t>In 1844, he goes to France</w:t>
      </w:r>
      <w:ins w:id="339" w:author="Alvaro F. Filippi" w:date="2023-01-15T16:42:00Z">
        <w:r w:rsidRPr="0023091E">
          <w:rPr>
            <w:sz w:val="19"/>
            <w:szCs w:val="19"/>
            <w:lang w:val="en-US"/>
          </w:rPr>
          <w:t xml:space="preserve"> as an exile</w:t>
        </w:r>
      </w:ins>
      <w:del w:id="340" w:author="Alvaro F. Filippi" w:date="2023-01-15T16:42:00Z">
        <w:r w:rsidRPr="0023091E">
          <w:rPr>
            <w:sz w:val="19"/>
            <w:szCs w:val="19"/>
            <w:lang w:val="en-US"/>
          </w:rPr>
          <w:delText>, exiled</w:delText>
        </w:r>
      </w:del>
      <w:r w:rsidRPr="0023091E">
        <w:rPr>
          <w:sz w:val="19"/>
          <w:szCs w:val="19"/>
          <w:lang w:val="en-US"/>
        </w:rPr>
        <w:t>,</w:t>
      </w:r>
    </w:p>
    <w:p w14:paraId="5153A1B4" w14:textId="77777777" w:rsidR="00F465BE" w:rsidRPr="0023091E" w:rsidRDefault="00000000" w:rsidP="00765CE2">
      <w:pPr>
        <w:pStyle w:val="Textbody"/>
        <w:jc w:val="both"/>
        <w:rPr>
          <w:sz w:val="19"/>
          <w:szCs w:val="19"/>
          <w:lang w:val="en-US"/>
        </w:rPr>
      </w:pPr>
      <w:r w:rsidRPr="0023091E">
        <w:rPr>
          <w:sz w:val="19"/>
          <w:szCs w:val="19"/>
          <w:lang w:val="en-US"/>
        </w:rPr>
        <w:t>and he meets a guy called Fri</w:t>
      </w:r>
      <w:del w:id="341" w:author="Alvaro F. Filippi" w:date="2023-01-15T16:43:00Z">
        <w:r w:rsidRPr="0023091E">
          <w:rPr>
            <w:sz w:val="19"/>
            <w:szCs w:val="19"/>
            <w:lang w:val="en-US"/>
          </w:rPr>
          <w:delText>e</w:delText>
        </w:r>
      </w:del>
      <w:ins w:id="342" w:author="Alvaro F. Filippi" w:date="2023-01-15T16:43:00Z">
        <w:r w:rsidRPr="0023091E">
          <w:rPr>
            <w:sz w:val="19"/>
            <w:szCs w:val="19"/>
            <w:lang w:val="en-US"/>
          </w:rPr>
          <w:t>e</w:t>
        </w:r>
      </w:ins>
      <w:r w:rsidRPr="0023091E">
        <w:rPr>
          <w:sz w:val="19"/>
          <w:szCs w:val="19"/>
          <w:lang w:val="en-US"/>
        </w:rPr>
        <w:t>d</w:t>
      </w:r>
      <w:del w:id="343" w:author="Alvaro F. Filippi" w:date="2023-01-15T16:43:00Z">
        <w:r w:rsidRPr="0023091E">
          <w:rPr>
            <w:sz w:val="19"/>
            <w:szCs w:val="19"/>
            <w:lang w:val="en-US"/>
          </w:rPr>
          <w:delText>e</w:delText>
        </w:r>
      </w:del>
      <w:r w:rsidRPr="0023091E">
        <w:rPr>
          <w:sz w:val="19"/>
          <w:szCs w:val="19"/>
          <w:lang w:val="en-US"/>
        </w:rPr>
        <w:t>rich Engels.</w:t>
      </w:r>
    </w:p>
    <w:p w14:paraId="106F4E0F" w14:textId="77777777" w:rsidR="00F465BE" w:rsidRPr="0023091E" w:rsidRDefault="00000000" w:rsidP="00765CE2">
      <w:pPr>
        <w:pStyle w:val="Textbody"/>
        <w:jc w:val="both"/>
        <w:rPr>
          <w:sz w:val="19"/>
          <w:szCs w:val="19"/>
          <w:lang w:val="en-US"/>
        </w:rPr>
      </w:pPr>
      <w:r w:rsidRPr="0023091E">
        <w:rPr>
          <w:sz w:val="19"/>
          <w:szCs w:val="19"/>
          <w:lang w:val="en-US"/>
        </w:rPr>
        <w:t xml:space="preserve">The </w:t>
      </w:r>
      <w:ins w:id="344" w:author="Alvaro F. Filippi" w:date="2023-01-15T16:43:00Z">
        <w:r w:rsidRPr="0023091E">
          <w:rPr>
            <w:sz w:val="19"/>
            <w:szCs w:val="19"/>
            <w:lang w:val="en-US"/>
          </w:rPr>
          <w:t xml:space="preserve">guy with the largest </w:t>
        </w:r>
      </w:ins>
      <w:del w:id="345" w:author="Alvaro F. Filippi" w:date="2023-01-15T16:43:00Z">
        <w:r w:rsidRPr="0023091E">
          <w:rPr>
            <w:sz w:val="19"/>
            <w:szCs w:val="19"/>
            <w:lang w:val="en-US"/>
          </w:rPr>
          <w:delText xml:space="preserve">most longer </w:delText>
        </w:r>
      </w:del>
      <w:r w:rsidRPr="0023091E">
        <w:rPr>
          <w:sz w:val="19"/>
          <w:szCs w:val="19"/>
          <w:lang w:val="en-US"/>
        </w:rPr>
        <w:t xml:space="preserve">mustache </w:t>
      </w:r>
      <w:ins w:id="346" w:author="Alvaro F. Filippi" w:date="2023-01-15T16:43:00Z">
        <w:r w:rsidRPr="0023091E">
          <w:rPr>
            <w:sz w:val="19"/>
            <w:szCs w:val="19"/>
            <w:lang w:val="en-US"/>
          </w:rPr>
          <w:t>I’ve ever</w:t>
        </w:r>
      </w:ins>
      <w:del w:id="347" w:author="Alvaro F. Filippi" w:date="2023-01-15T16:43:00Z">
        <w:r w:rsidRPr="0023091E">
          <w:rPr>
            <w:sz w:val="19"/>
            <w:szCs w:val="19"/>
            <w:lang w:val="en-US"/>
          </w:rPr>
          <w:delText>guy i've</w:delText>
        </w:r>
      </w:del>
      <w:r w:rsidRPr="0023091E">
        <w:rPr>
          <w:sz w:val="19"/>
          <w:szCs w:val="19"/>
          <w:lang w:val="en-US"/>
        </w:rPr>
        <w:t xml:space="preserve"> seen</w:t>
      </w:r>
      <w:del w:id="348" w:author="Alvaro F. Filippi" w:date="2023-01-15T16:43:00Z">
        <w:r w:rsidRPr="0023091E">
          <w:rPr>
            <w:sz w:val="19"/>
            <w:szCs w:val="19"/>
            <w:lang w:val="en-US"/>
          </w:rPr>
          <w:delText xml:space="preserve"> in my life</w:delText>
        </w:r>
      </w:del>
      <w:r w:rsidRPr="0023091E">
        <w:rPr>
          <w:sz w:val="19"/>
          <w:szCs w:val="19"/>
          <w:lang w:val="en-US"/>
        </w:rPr>
        <w:t>.</w:t>
      </w:r>
    </w:p>
    <w:p w14:paraId="19125CDC" w14:textId="21728461" w:rsidR="00F465BE" w:rsidRPr="0023091E" w:rsidRDefault="00000000" w:rsidP="00765CE2">
      <w:pPr>
        <w:pStyle w:val="Textbody"/>
        <w:jc w:val="both"/>
        <w:rPr>
          <w:sz w:val="19"/>
          <w:szCs w:val="19"/>
          <w:lang w:val="en-US"/>
        </w:rPr>
      </w:pPr>
      <w:r w:rsidRPr="0023091E">
        <w:rPr>
          <w:sz w:val="19"/>
          <w:szCs w:val="19"/>
          <w:lang w:val="en-US"/>
        </w:rPr>
        <w:t xml:space="preserve">Engels was </w:t>
      </w:r>
      <w:ins w:id="349" w:author="Diane Falcão" w:date="2023-01-26T03:07:00Z">
        <w:r w:rsidR="00AE4E25">
          <w:rPr>
            <w:sz w:val="19"/>
            <w:szCs w:val="19"/>
            <w:lang w:val="en-US"/>
          </w:rPr>
          <w:t xml:space="preserve">a </w:t>
        </w:r>
      </w:ins>
      <w:r w:rsidRPr="0023091E">
        <w:rPr>
          <w:sz w:val="19"/>
          <w:szCs w:val="19"/>
          <w:lang w:val="en-US"/>
        </w:rPr>
        <w:t>son of a</w:t>
      </w:r>
      <w:ins w:id="350" w:author="Alvaro F. Filippi" w:date="2023-01-15T16:44:00Z">
        <w:r w:rsidRPr="0023091E">
          <w:rPr>
            <w:sz w:val="19"/>
            <w:szCs w:val="19"/>
            <w:lang w:val="en-US"/>
          </w:rPr>
          <w:t>n</w:t>
        </w:r>
      </w:ins>
      <w:r w:rsidRPr="0023091E">
        <w:rPr>
          <w:sz w:val="19"/>
          <w:szCs w:val="19"/>
          <w:lang w:val="en-US"/>
        </w:rPr>
        <w:t xml:space="preserve"> industrial </w:t>
      </w:r>
      <w:del w:id="351" w:author="Alvaro F. Filippi" w:date="2023-01-15T16:44:00Z">
        <w:r w:rsidRPr="0023091E">
          <w:rPr>
            <w:sz w:val="19"/>
            <w:szCs w:val="19"/>
            <w:lang w:val="en-US"/>
          </w:rPr>
          <w:delText>burgeois</w:delText>
        </w:r>
      </w:del>
      <w:ins w:id="352" w:author="Alvaro F. Filippi" w:date="2023-01-15T16:44:00Z">
        <w:r w:rsidRPr="0023091E">
          <w:rPr>
            <w:sz w:val="19"/>
            <w:szCs w:val="19"/>
            <w:lang w:val="en-US"/>
          </w:rPr>
          <w:t>bourgeois</w:t>
        </w:r>
      </w:ins>
    </w:p>
    <w:p w14:paraId="70811B5E" w14:textId="1A86FA73" w:rsidR="00F465BE" w:rsidRPr="0023091E" w:rsidRDefault="00000000" w:rsidP="00765CE2">
      <w:pPr>
        <w:pStyle w:val="Textbody"/>
        <w:jc w:val="both"/>
        <w:rPr>
          <w:sz w:val="19"/>
          <w:szCs w:val="19"/>
          <w:lang w:val="en-US"/>
        </w:rPr>
      </w:pPr>
      <w:r w:rsidRPr="0023091E">
        <w:rPr>
          <w:sz w:val="19"/>
          <w:szCs w:val="19"/>
          <w:lang w:val="en-US"/>
        </w:rPr>
        <w:t>and would become Marx's friend, inte</w:t>
      </w:r>
      <w:ins w:id="353" w:author="Diane Falcão" w:date="2023-01-16T23:31:00Z">
        <w:r w:rsidR="0023091E">
          <w:rPr>
            <w:sz w:val="19"/>
            <w:szCs w:val="19"/>
            <w:lang w:val="en-US"/>
          </w:rPr>
          <w:t>l</w:t>
        </w:r>
      </w:ins>
      <w:r w:rsidRPr="0023091E">
        <w:rPr>
          <w:sz w:val="19"/>
          <w:szCs w:val="19"/>
          <w:lang w:val="en-US"/>
        </w:rPr>
        <w:t>lectual partner</w:t>
      </w:r>
      <w:ins w:id="354" w:author="Alvaro F. Filippi" w:date="2023-01-15T16:44:00Z">
        <w:r w:rsidRPr="0023091E">
          <w:rPr>
            <w:sz w:val="19"/>
            <w:szCs w:val="19"/>
            <w:lang w:val="en-US"/>
          </w:rPr>
          <w:t>,</w:t>
        </w:r>
      </w:ins>
      <w:r w:rsidRPr="0023091E">
        <w:rPr>
          <w:sz w:val="19"/>
          <w:szCs w:val="19"/>
          <w:lang w:val="en-US"/>
        </w:rPr>
        <w:t xml:space="preserve"> and </w:t>
      </w:r>
      <w:del w:id="355" w:author="Alvaro F. Filippi" w:date="2023-01-15T16:44:00Z">
        <w:r w:rsidRPr="0023091E">
          <w:rPr>
            <w:sz w:val="19"/>
            <w:szCs w:val="19"/>
            <w:lang w:val="en-US"/>
          </w:rPr>
          <w:delText>maecenas</w:delText>
        </w:r>
      </w:del>
      <w:ins w:id="356" w:author="Alvaro F. Filippi" w:date="2023-01-15T16:44:00Z">
        <w:r w:rsidRPr="0023091E">
          <w:rPr>
            <w:sz w:val="19"/>
            <w:szCs w:val="19"/>
            <w:lang w:val="en-US"/>
          </w:rPr>
          <w:t>patron</w:t>
        </w:r>
      </w:ins>
      <w:r w:rsidRPr="0023091E">
        <w:rPr>
          <w:sz w:val="19"/>
          <w:szCs w:val="19"/>
          <w:lang w:val="en-US"/>
        </w:rPr>
        <w:t>.</w:t>
      </w:r>
    </w:p>
    <w:p w14:paraId="2403CEE0" w14:textId="5A76A75B" w:rsidR="00F465BE" w:rsidRPr="0023091E" w:rsidRDefault="00000000" w:rsidP="00765CE2">
      <w:pPr>
        <w:pStyle w:val="Textbody"/>
        <w:jc w:val="both"/>
        <w:rPr>
          <w:sz w:val="19"/>
          <w:szCs w:val="19"/>
          <w:lang w:val="en-US"/>
        </w:rPr>
      </w:pPr>
      <w:r w:rsidRPr="0023091E">
        <w:rPr>
          <w:sz w:val="19"/>
          <w:szCs w:val="19"/>
          <w:lang w:val="en-US"/>
        </w:rPr>
        <w:t xml:space="preserve">And </w:t>
      </w:r>
      <w:del w:id="357" w:author="Alvaro F. Filippi" w:date="2023-01-15T16:44:00Z">
        <w:r w:rsidRPr="0023091E">
          <w:rPr>
            <w:sz w:val="19"/>
            <w:szCs w:val="19"/>
            <w:lang w:val="en-US"/>
          </w:rPr>
          <w:delText>to</w:delText>
        </w:r>
      </w:del>
      <w:ins w:id="358" w:author="Alvaro F. Filippi" w:date="2023-01-15T16:44:00Z">
        <w:r w:rsidRPr="0023091E">
          <w:rPr>
            <w:sz w:val="19"/>
            <w:szCs w:val="19"/>
            <w:lang w:val="en-US"/>
          </w:rPr>
          <w:t>for those</w:t>
        </w:r>
      </w:ins>
      <w:r w:rsidRPr="0023091E">
        <w:rPr>
          <w:sz w:val="19"/>
          <w:szCs w:val="19"/>
          <w:lang w:val="en-US"/>
        </w:rPr>
        <w:t xml:space="preserve"> who don't know, </w:t>
      </w:r>
      <w:ins w:id="359" w:author="Diane Falcão" w:date="2023-01-26T03:07:00Z">
        <w:r w:rsidR="00AE4E25">
          <w:rPr>
            <w:sz w:val="19"/>
            <w:szCs w:val="19"/>
            <w:lang w:val="en-US"/>
          </w:rPr>
          <w:t xml:space="preserve">a </w:t>
        </w:r>
      </w:ins>
      <w:del w:id="360" w:author="Alvaro F. Filippi" w:date="2023-01-15T16:44:00Z">
        <w:r w:rsidRPr="0023091E">
          <w:rPr>
            <w:sz w:val="19"/>
            <w:szCs w:val="19"/>
            <w:lang w:val="en-US"/>
          </w:rPr>
          <w:delText>maecenas</w:delText>
        </w:r>
      </w:del>
      <w:ins w:id="361" w:author="Alvaro F. Filippi" w:date="2023-01-15T16:44:00Z">
        <w:r w:rsidRPr="0023091E">
          <w:rPr>
            <w:sz w:val="19"/>
            <w:szCs w:val="19"/>
            <w:lang w:val="en-US"/>
          </w:rPr>
          <w:t>patron</w:t>
        </w:r>
      </w:ins>
      <w:r w:rsidRPr="0023091E">
        <w:rPr>
          <w:sz w:val="19"/>
          <w:szCs w:val="19"/>
          <w:lang w:val="en-US"/>
        </w:rPr>
        <w:t xml:space="preserve"> is </w:t>
      </w:r>
      <w:ins w:id="362" w:author="Alvaro F. Filippi" w:date="2023-01-15T16:44:00Z">
        <w:r w:rsidRPr="0023091E">
          <w:rPr>
            <w:sz w:val="19"/>
            <w:szCs w:val="19"/>
            <w:lang w:val="en-US"/>
          </w:rPr>
          <w:t xml:space="preserve">someone </w:t>
        </w:r>
      </w:ins>
      <w:r w:rsidRPr="0023091E">
        <w:rPr>
          <w:sz w:val="19"/>
          <w:szCs w:val="19"/>
          <w:lang w:val="en-US"/>
        </w:rPr>
        <w:t>who fund</w:t>
      </w:r>
      <w:ins w:id="363" w:author="Alvaro F. Filippi" w:date="2023-01-15T16:44:00Z">
        <w:r w:rsidRPr="0023091E">
          <w:rPr>
            <w:sz w:val="19"/>
            <w:szCs w:val="19"/>
            <w:lang w:val="en-US"/>
          </w:rPr>
          <w:t>s</w:t>
        </w:r>
      </w:ins>
      <w:r w:rsidRPr="0023091E">
        <w:rPr>
          <w:sz w:val="19"/>
          <w:szCs w:val="19"/>
          <w:lang w:val="en-US"/>
        </w:rPr>
        <w:t xml:space="preserve"> some project.</w:t>
      </w:r>
    </w:p>
    <w:p w14:paraId="4124263D" w14:textId="4914B0D5" w:rsidR="00F465BE" w:rsidRPr="0023091E" w:rsidRDefault="00000000" w:rsidP="00765CE2">
      <w:pPr>
        <w:pStyle w:val="Textbody"/>
        <w:jc w:val="both"/>
        <w:rPr>
          <w:sz w:val="19"/>
          <w:szCs w:val="19"/>
          <w:lang w:val="en-US"/>
        </w:rPr>
      </w:pPr>
      <w:r w:rsidRPr="0023091E">
        <w:rPr>
          <w:sz w:val="19"/>
          <w:szCs w:val="19"/>
          <w:lang w:val="en-US"/>
        </w:rPr>
        <w:t xml:space="preserve">So, yes, Engels was a </w:t>
      </w:r>
      <w:del w:id="364" w:author="Alvaro F. Filippi" w:date="2023-01-15T16:44:00Z">
        <w:r w:rsidRPr="0023091E">
          <w:rPr>
            <w:sz w:val="19"/>
            <w:szCs w:val="19"/>
            <w:lang w:val="en-US"/>
          </w:rPr>
          <w:delText>burgeois</w:delText>
        </w:r>
      </w:del>
      <w:ins w:id="365" w:author="Alvaro F. Filippi" w:date="2023-01-15T16:44:00Z">
        <w:r w:rsidRPr="0023091E">
          <w:rPr>
            <w:sz w:val="19"/>
            <w:szCs w:val="19"/>
            <w:lang w:val="en-US"/>
          </w:rPr>
          <w:t>bourgeois</w:t>
        </w:r>
      </w:ins>
      <w:ins w:id="366" w:author="Diane Falcão" w:date="2023-01-16T23:31:00Z">
        <w:r w:rsidR="006A488E">
          <w:rPr>
            <w:sz w:val="19"/>
            <w:szCs w:val="19"/>
            <w:lang w:val="en-US"/>
          </w:rPr>
          <w:t>’</w:t>
        </w:r>
      </w:ins>
      <w:del w:id="367" w:author="Diane Falcão" w:date="2023-01-16T23:31:00Z">
        <w:r w:rsidRPr="0023091E" w:rsidDel="006A488E">
          <w:rPr>
            <w:sz w:val="19"/>
            <w:szCs w:val="19"/>
            <w:lang w:val="en-US"/>
          </w:rPr>
          <w:delText>'</w:delText>
        </w:r>
      </w:del>
      <w:ins w:id="368" w:author="Alvaro F. Filippi" w:date="2023-01-15T16:45:00Z">
        <w:r w:rsidRPr="0023091E">
          <w:rPr>
            <w:sz w:val="19"/>
            <w:szCs w:val="19"/>
            <w:lang w:val="en-US"/>
          </w:rPr>
          <w:t>s</w:t>
        </w:r>
      </w:ins>
      <w:r w:rsidRPr="0023091E">
        <w:rPr>
          <w:sz w:val="19"/>
          <w:szCs w:val="19"/>
          <w:lang w:val="en-US"/>
        </w:rPr>
        <w:t xml:space="preserve"> son, but Marx wasn't.</w:t>
      </w:r>
    </w:p>
    <w:p w14:paraId="22DBDB36" w14:textId="77777777" w:rsidR="00F465BE" w:rsidRPr="0023091E" w:rsidRDefault="00000000" w:rsidP="00765CE2">
      <w:pPr>
        <w:pStyle w:val="Textbody"/>
        <w:jc w:val="both"/>
        <w:rPr>
          <w:sz w:val="19"/>
          <w:szCs w:val="19"/>
          <w:lang w:val="en-US"/>
        </w:rPr>
      </w:pPr>
      <w:r w:rsidRPr="0023091E">
        <w:rPr>
          <w:sz w:val="19"/>
          <w:szCs w:val="19"/>
          <w:lang w:val="en-US"/>
        </w:rPr>
        <w:t xml:space="preserve">Marx </w:t>
      </w:r>
      <w:del w:id="369" w:author="Alvaro F. Filippi" w:date="2023-01-15T16:45:00Z">
        <w:r w:rsidRPr="0023091E">
          <w:rPr>
            <w:sz w:val="19"/>
            <w:szCs w:val="19"/>
            <w:lang w:val="en-US"/>
          </w:rPr>
          <w:delText xml:space="preserve">was </w:delText>
        </w:r>
      </w:del>
      <w:r w:rsidRPr="0023091E">
        <w:rPr>
          <w:sz w:val="19"/>
          <w:szCs w:val="19"/>
          <w:lang w:val="en-US"/>
        </w:rPr>
        <w:t xml:space="preserve">studied Philosophy </w:t>
      </w:r>
      <w:ins w:id="370" w:author="Alvaro F. Filippi" w:date="2023-01-15T16:45:00Z">
        <w:r w:rsidRPr="0023091E">
          <w:rPr>
            <w:sz w:val="19"/>
            <w:szCs w:val="19"/>
            <w:lang w:val="en-US"/>
          </w:rPr>
          <w:t xml:space="preserve">at the </w:t>
        </w:r>
      </w:ins>
      <w:r w:rsidRPr="0023091E">
        <w:rPr>
          <w:sz w:val="19"/>
          <w:szCs w:val="19"/>
          <w:lang w:val="en-US"/>
        </w:rPr>
        <w:t>University of Berli</w:t>
      </w:r>
      <w:ins w:id="371" w:author="Alvaro F. Filippi" w:date="2023-01-15T16:45:00Z">
        <w:r w:rsidRPr="0023091E">
          <w:rPr>
            <w:sz w:val="19"/>
            <w:szCs w:val="19"/>
            <w:lang w:val="en-US"/>
          </w:rPr>
          <w:t>n</w:t>
        </w:r>
      </w:ins>
      <w:del w:id="372" w:author="Alvaro F. Filippi" w:date="2023-01-15T16:45:00Z">
        <w:r w:rsidRPr="0023091E">
          <w:rPr>
            <w:sz w:val="19"/>
            <w:szCs w:val="19"/>
            <w:lang w:val="en-US"/>
          </w:rPr>
          <w:delText>m</w:delText>
        </w:r>
      </w:del>
    </w:p>
    <w:p w14:paraId="6775736B" w14:textId="77777777" w:rsidR="00F465BE" w:rsidRPr="0023091E" w:rsidRDefault="00000000" w:rsidP="00765CE2">
      <w:pPr>
        <w:pStyle w:val="Textbody"/>
        <w:jc w:val="both"/>
        <w:rPr>
          <w:sz w:val="19"/>
          <w:szCs w:val="19"/>
          <w:lang w:val="en-US"/>
        </w:rPr>
      </w:pPr>
      <w:r w:rsidRPr="0023091E">
        <w:rPr>
          <w:sz w:val="19"/>
          <w:szCs w:val="19"/>
          <w:lang w:val="en-US"/>
        </w:rPr>
        <w:t xml:space="preserve">and there he </w:t>
      </w:r>
      <w:del w:id="373" w:author="Alvaro F. Filippi" w:date="2023-01-15T16:45:00Z">
        <w:r w:rsidRPr="0023091E">
          <w:rPr>
            <w:sz w:val="19"/>
            <w:szCs w:val="19"/>
            <w:lang w:val="en-US"/>
          </w:rPr>
          <w:delText>was</w:delText>
        </w:r>
      </w:del>
      <w:ins w:id="374" w:author="Alvaro F. Filippi" w:date="2023-01-15T16:45:00Z">
        <w:r w:rsidRPr="0023091E">
          <w:rPr>
            <w:sz w:val="19"/>
            <w:szCs w:val="19"/>
            <w:lang w:val="en-US"/>
          </w:rPr>
          <w:t>took part</w:t>
        </w:r>
      </w:ins>
      <w:r w:rsidRPr="0023091E">
        <w:rPr>
          <w:sz w:val="19"/>
          <w:szCs w:val="19"/>
          <w:lang w:val="en-US"/>
        </w:rPr>
        <w:t xml:space="preserve"> </w:t>
      </w:r>
      <w:del w:id="375" w:author="Alvaro F. Filippi" w:date="2023-01-15T16:45:00Z">
        <w:r w:rsidRPr="0023091E">
          <w:rPr>
            <w:sz w:val="19"/>
            <w:szCs w:val="19"/>
            <w:lang w:val="en-US"/>
          </w:rPr>
          <w:delText>of</w:delText>
        </w:r>
      </w:del>
      <w:ins w:id="376" w:author="Alvaro F. Filippi" w:date="2023-01-15T16:45:00Z">
        <w:r w:rsidRPr="0023091E">
          <w:rPr>
            <w:sz w:val="19"/>
            <w:szCs w:val="19"/>
            <w:lang w:val="en-US"/>
          </w:rPr>
          <w:t>in</w:t>
        </w:r>
      </w:ins>
      <w:r w:rsidRPr="0023091E">
        <w:rPr>
          <w:sz w:val="19"/>
          <w:szCs w:val="19"/>
          <w:lang w:val="en-US"/>
        </w:rPr>
        <w:t xml:space="preserve"> a group called Young Hegelians.</w:t>
      </w:r>
    </w:p>
    <w:p w14:paraId="1FD9B0AE" w14:textId="77777777" w:rsidR="00F465BE" w:rsidRPr="0023091E" w:rsidRDefault="00000000" w:rsidP="00765CE2">
      <w:pPr>
        <w:pStyle w:val="Textbody"/>
        <w:jc w:val="both"/>
        <w:rPr>
          <w:sz w:val="19"/>
          <w:szCs w:val="19"/>
          <w:lang w:val="en-US"/>
        </w:rPr>
      </w:pPr>
      <w:r w:rsidRPr="0023091E">
        <w:rPr>
          <w:sz w:val="19"/>
          <w:szCs w:val="19"/>
          <w:lang w:val="en-US"/>
        </w:rPr>
        <w:t xml:space="preserve">Here </w:t>
      </w:r>
      <w:del w:id="377" w:author="Alvaro F. Filippi" w:date="2023-01-15T16:45:00Z">
        <w:r w:rsidRPr="0023091E">
          <w:rPr>
            <w:sz w:val="19"/>
            <w:szCs w:val="19"/>
            <w:lang w:val="en-US"/>
          </w:rPr>
          <w:delText>has a</w:delText>
        </w:r>
      </w:del>
      <w:ins w:id="378" w:author="Alvaro F. Filippi" w:date="2023-01-15T16:45:00Z">
        <w:r w:rsidRPr="0023091E">
          <w:rPr>
            <w:sz w:val="19"/>
            <w:szCs w:val="19"/>
            <w:lang w:val="en-US"/>
          </w:rPr>
          <w:t>there is an</w:t>
        </w:r>
      </w:ins>
      <w:r w:rsidRPr="0023091E">
        <w:rPr>
          <w:sz w:val="19"/>
          <w:szCs w:val="19"/>
          <w:lang w:val="en-US"/>
        </w:rPr>
        <w:t xml:space="preserve"> illustration of the </w:t>
      </w:r>
      <w:del w:id="379" w:author="Alvaro F. Filippi" w:date="2023-01-15T16:46:00Z">
        <w:r w:rsidRPr="0023091E">
          <w:rPr>
            <w:sz w:val="19"/>
            <w:szCs w:val="19"/>
            <w:lang w:val="en-US"/>
          </w:rPr>
          <w:delText>young hegelians</w:delText>
        </w:r>
      </w:del>
      <w:ins w:id="380" w:author="Alvaro F. Filippi" w:date="2023-01-15T16:46:00Z">
        <w:r w:rsidRPr="0023091E">
          <w:rPr>
            <w:sz w:val="19"/>
            <w:szCs w:val="19"/>
            <w:lang w:val="en-US"/>
          </w:rPr>
          <w:t>Young Hegelians</w:t>
        </w:r>
      </w:ins>
      <w:r w:rsidRPr="0023091E">
        <w:rPr>
          <w:sz w:val="19"/>
          <w:szCs w:val="19"/>
          <w:lang w:val="en-US"/>
        </w:rPr>
        <w:t>.</w:t>
      </w:r>
    </w:p>
    <w:p w14:paraId="7D5BD0C2" w14:textId="77777777" w:rsidR="00F465BE" w:rsidRPr="0023091E" w:rsidRDefault="00000000" w:rsidP="00765CE2">
      <w:pPr>
        <w:pStyle w:val="Textbody"/>
        <w:jc w:val="both"/>
        <w:rPr>
          <w:sz w:val="19"/>
          <w:szCs w:val="19"/>
          <w:lang w:val="en-US"/>
        </w:rPr>
      </w:pPr>
      <w:r w:rsidRPr="0023091E">
        <w:rPr>
          <w:sz w:val="19"/>
          <w:szCs w:val="19"/>
          <w:lang w:val="en-US"/>
        </w:rPr>
        <w:t xml:space="preserve">As the name says, </w:t>
      </w:r>
      <w:ins w:id="381" w:author="Alvaro F. Filippi" w:date="2023-01-15T16:46:00Z">
        <w:r w:rsidRPr="0023091E">
          <w:rPr>
            <w:sz w:val="19"/>
            <w:szCs w:val="19"/>
            <w:lang w:val="en-US"/>
          </w:rPr>
          <w:t xml:space="preserve">while </w:t>
        </w:r>
      </w:ins>
      <w:r w:rsidRPr="0023091E">
        <w:rPr>
          <w:sz w:val="19"/>
          <w:szCs w:val="19"/>
          <w:lang w:val="en-US"/>
        </w:rPr>
        <w:t>Marx studi</w:t>
      </w:r>
      <w:del w:id="382" w:author="Alvaro F. Filippi" w:date="2023-01-15T16:46:00Z">
        <w:r w:rsidRPr="0023091E">
          <w:rPr>
            <w:sz w:val="19"/>
            <w:szCs w:val="19"/>
            <w:lang w:val="en-US"/>
          </w:rPr>
          <w:delText>ng</w:delText>
        </w:r>
      </w:del>
      <w:ins w:id="383" w:author="Alvaro F. Filippi" w:date="2023-01-15T16:46:00Z">
        <w:r w:rsidRPr="0023091E">
          <w:rPr>
            <w:sz w:val="19"/>
            <w:szCs w:val="19"/>
            <w:lang w:val="en-US"/>
          </w:rPr>
          <w:t>ed</w:t>
        </w:r>
      </w:ins>
      <w:r w:rsidRPr="0023091E">
        <w:rPr>
          <w:sz w:val="19"/>
          <w:szCs w:val="19"/>
          <w:lang w:val="en-US"/>
        </w:rPr>
        <w:t xml:space="preserve"> philosophy in University of Berlin,</w:t>
      </w:r>
    </w:p>
    <w:p w14:paraId="4664A29B" w14:textId="77777777" w:rsidR="00F465BE" w:rsidRPr="0023091E" w:rsidRDefault="00000000" w:rsidP="00765CE2">
      <w:pPr>
        <w:pStyle w:val="Textbody"/>
        <w:jc w:val="both"/>
        <w:rPr>
          <w:ins w:id="384" w:author="Alvaro F. Filippi" w:date="2023-01-15T16:46:00Z"/>
          <w:sz w:val="19"/>
          <w:szCs w:val="19"/>
          <w:lang w:val="en-US"/>
        </w:rPr>
      </w:pPr>
      <w:r w:rsidRPr="0023091E">
        <w:rPr>
          <w:sz w:val="19"/>
          <w:szCs w:val="19"/>
          <w:lang w:val="en-US"/>
        </w:rPr>
        <w:t xml:space="preserve">he </w:t>
      </w:r>
      <w:del w:id="385" w:author="Alvaro F. Filippi" w:date="2023-01-15T16:46:00Z">
        <w:r w:rsidRPr="0023091E">
          <w:rPr>
            <w:sz w:val="19"/>
            <w:szCs w:val="19"/>
            <w:lang w:val="en-US"/>
          </w:rPr>
          <w:delText>has</w:delText>
        </w:r>
      </w:del>
      <w:ins w:id="386" w:author="Alvaro F. Filippi" w:date="2023-01-15T16:46:00Z">
        <w:r w:rsidRPr="0023091E">
          <w:rPr>
            <w:sz w:val="19"/>
            <w:szCs w:val="19"/>
            <w:lang w:val="en-US"/>
          </w:rPr>
          <w:t>was</w:t>
        </w:r>
      </w:ins>
      <w:r w:rsidRPr="0023091E">
        <w:rPr>
          <w:sz w:val="19"/>
          <w:szCs w:val="19"/>
          <w:lang w:val="en-US"/>
        </w:rPr>
        <w:t xml:space="preserve"> very influenced by </w:t>
      </w:r>
      <w:ins w:id="387" w:author="Alvaro F. Filippi" w:date="2023-01-15T16:46:00Z">
        <w:r w:rsidRPr="0023091E">
          <w:rPr>
            <w:sz w:val="19"/>
            <w:szCs w:val="19"/>
            <w:lang w:val="en-US"/>
          </w:rPr>
          <w:t xml:space="preserve">the </w:t>
        </w:r>
      </w:ins>
      <w:r w:rsidRPr="0023091E">
        <w:rPr>
          <w:sz w:val="19"/>
          <w:szCs w:val="19"/>
          <w:lang w:val="en-US"/>
        </w:rPr>
        <w:t>ruling philosophy in Germany at th</w:t>
      </w:r>
      <w:del w:id="388" w:author="Alvaro F. Filippi" w:date="2023-01-15T16:46:00Z">
        <w:r w:rsidRPr="0023091E">
          <w:rPr>
            <w:sz w:val="19"/>
            <w:szCs w:val="19"/>
            <w:lang w:val="en-US"/>
          </w:rPr>
          <w:delText>is</w:delText>
        </w:r>
      </w:del>
      <w:ins w:id="389" w:author="Alvaro F. Filippi" w:date="2023-01-15T16:46:00Z">
        <w:r w:rsidRPr="0023091E">
          <w:rPr>
            <w:sz w:val="19"/>
            <w:szCs w:val="19"/>
            <w:lang w:val="en-US"/>
          </w:rPr>
          <w:t>at</w:t>
        </w:r>
      </w:ins>
      <w:r w:rsidRPr="0023091E">
        <w:rPr>
          <w:sz w:val="19"/>
          <w:szCs w:val="19"/>
          <w:lang w:val="en-US"/>
        </w:rPr>
        <w:t xml:space="preserve"> time</w:t>
      </w:r>
    </w:p>
    <w:p w14:paraId="1DBEDF2A" w14:textId="77777777" w:rsidR="00F465BE" w:rsidRPr="0023091E" w:rsidRDefault="00000000" w:rsidP="00765CE2">
      <w:pPr>
        <w:pStyle w:val="Textbody"/>
        <w:jc w:val="both"/>
        <w:rPr>
          <w:sz w:val="19"/>
          <w:szCs w:val="19"/>
          <w:lang w:val="en-US"/>
        </w:rPr>
      </w:pPr>
      <w:del w:id="390" w:author="Alvaro F. Filippi" w:date="2023-01-15T16:46:00Z">
        <w:r w:rsidRPr="0023091E">
          <w:rPr>
            <w:sz w:val="19"/>
            <w:szCs w:val="19"/>
            <w:lang w:val="en-US"/>
          </w:rPr>
          <w:delText xml:space="preserve"> </w:delText>
        </w:r>
      </w:del>
      <w:r w:rsidRPr="0023091E">
        <w:rPr>
          <w:sz w:val="19"/>
          <w:szCs w:val="19"/>
          <w:lang w:val="en-US"/>
        </w:rPr>
        <w:t xml:space="preserve">which </w:t>
      </w:r>
      <w:ins w:id="391" w:author="Alvaro F. Filippi" w:date="2023-01-15T16:46:00Z">
        <w:r w:rsidRPr="0023091E">
          <w:rPr>
            <w:sz w:val="19"/>
            <w:szCs w:val="19"/>
            <w:lang w:val="en-US"/>
          </w:rPr>
          <w:t>w</w:t>
        </w:r>
      </w:ins>
      <w:r w:rsidRPr="0023091E">
        <w:rPr>
          <w:sz w:val="19"/>
          <w:szCs w:val="19"/>
          <w:lang w:val="en-US"/>
        </w:rPr>
        <w:t>as</w:t>
      </w:r>
      <w:del w:id="392" w:author="Alvaro F. Filippi" w:date="2023-01-15T16:46:00Z">
        <w:r w:rsidRPr="0023091E">
          <w:rPr>
            <w:sz w:val="19"/>
            <w:szCs w:val="19"/>
            <w:lang w:val="en-US"/>
          </w:rPr>
          <w:delText xml:space="preserve"> the</w:delText>
        </w:r>
      </w:del>
      <w:r w:rsidRPr="0023091E">
        <w:rPr>
          <w:sz w:val="19"/>
          <w:szCs w:val="19"/>
          <w:lang w:val="en-US"/>
        </w:rPr>
        <w:t xml:space="preserve"> Hegel's philosophy.</w:t>
      </w:r>
    </w:p>
    <w:p w14:paraId="3E841358" w14:textId="77777777" w:rsidR="00F465BE" w:rsidRPr="0023091E" w:rsidRDefault="00000000" w:rsidP="00765CE2">
      <w:pPr>
        <w:pStyle w:val="Textbody"/>
        <w:jc w:val="both"/>
        <w:rPr>
          <w:sz w:val="19"/>
          <w:szCs w:val="19"/>
          <w:lang w:val="en-US"/>
        </w:rPr>
      </w:pPr>
      <w:r w:rsidRPr="0023091E">
        <w:rPr>
          <w:sz w:val="19"/>
          <w:szCs w:val="19"/>
          <w:lang w:val="en-US"/>
        </w:rPr>
        <w:t>And there, in the 1840</w:t>
      </w:r>
      <w:del w:id="393" w:author="Diane Falcão" w:date="2023-01-26T03:08:00Z">
        <w:r w:rsidRPr="0023091E" w:rsidDel="00B805BC">
          <w:rPr>
            <w:sz w:val="19"/>
            <w:szCs w:val="19"/>
            <w:lang w:val="en-US"/>
          </w:rPr>
          <w:delText>'</w:delText>
        </w:r>
      </w:del>
      <w:r w:rsidRPr="0023091E">
        <w:rPr>
          <w:sz w:val="19"/>
          <w:szCs w:val="19"/>
          <w:lang w:val="en-US"/>
        </w:rPr>
        <w:t>s, Marx and Engels start to elaborate</w:t>
      </w:r>
    </w:p>
    <w:p w14:paraId="6BE6DC93" w14:textId="77777777" w:rsidR="00F465BE" w:rsidRPr="0023091E" w:rsidRDefault="00000000" w:rsidP="00765CE2">
      <w:pPr>
        <w:pStyle w:val="Textbody"/>
        <w:jc w:val="both"/>
        <w:rPr>
          <w:sz w:val="19"/>
          <w:szCs w:val="19"/>
          <w:lang w:val="en-US"/>
        </w:rPr>
      </w:pPr>
      <w:r w:rsidRPr="0023091E">
        <w:rPr>
          <w:sz w:val="19"/>
          <w:szCs w:val="19"/>
          <w:lang w:val="en-US"/>
        </w:rPr>
        <w:t xml:space="preserve">a critique of the </w:t>
      </w:r>
      <w:del w:id="394" w:author="Alvaro F. Filippi" w:date="2023-01-15T16:47:00Z">
        <w:r w:rsidRPr="0023091E">
          <w:rPr>
            <w:sz w:val="19"/>
            <w:szCs w:val="19"/>
            <w:lang w:val="en-US"/>
          </w:rPr>
          <w:delText>young hegelians</w:delText>
        </w:r>
      </w:del>
      <w:ins w:id="395" w:author="Alvaro F. Filippi" w:date="2023-01-15T16:47:00Z">
        <w:r w:rsidRPr="0023091E">
          <w:rPr>
            <w:sz w:val="19"/>
            <w:szCs w:val="19"/>
            <w:lang w:val="en-US"/>
          </w:rPr>
          <w:t>Young Hegelians</w:t>
        </w:r>
      </w:ins>
      <w:r w:rsidRPr="0023091E">
        <w:rPr>
          <w:sz w:val="19"/>
          <w:szCs w:val="19"/>
          <w:lang w:val="en-US"/>
        </w:rPr>
        <w:t>.</w:t>
      </w:r>
    </w:p>
    <w:p w14:paraId="12A8E9CB" w14:textId="77777777" w:rsidR="00F465BE" w:rsidRPr="0023091E" w:rsidRDefault="00000000" w:rsidP="00765CE2">
      <w:pPr>
        <w:pStyle w:val="Textbody"/>
        <w:jc w:val="both"/>
        <w:rPr>
          <w:del w:id="396" w:author="Alvaro F. Filippi" w:date="2023-01-15T16:47:00Z"/>
          <w:sz w:val="19"/>
          <w:szCs w:val="19"/>
          <w:lang w:val="en-US"/>
        </w:rPr>
      </w:pPr>
      <w:r w:rsidRPr="0023091E">
        <w:rPr>
          <w:sz w:val="19"/>
          <w:szCs w:val="19"/>
          <w:lang w:val="en-US"/>
        </w:rPr>
        <w:t xml:space="preserve">They start to </w:t>
      </w:r>
      <w:del w:id="397" w:author="Alvaro F. Filippi" w:date="2023-01-15T16:47:00Z">
        <w:r w:rsidRPr="0023091E">
          <w:rPr>
            <w:sz w:val="19"/>
            <w:szCs w:val="19"/>
            <w:lang w:val="en-US"/>
          </w:rPr>
          <w:delText>diverge</w:delText>
        </w:r>
      </w:del>
      <w:ins w:id="398" w:author="Alvaro F. Filippi" w:date="2023-01-15T16:47:00Z">
        <w:r w:rsidRPr="0023091E">
          <w:rPr>
            <w:sz w:val="19"/>
            <w:szCs w:val="19"/>
            <w:lang w:val="en-US"/>
          </w:rPr>
          <w:t>differ</w:t>
        </w:r>
      </w:ins>
      <w:r w:rsidRPr="0023091E">
        <w:rPr>
          <w:sz w:val="19"/>
          <w:szCs w:val="19"/>
          <w:lang w:val="en-US"/>
        </w:rPr>
        <w:t xml:space="preserve"> </w:t>
      </w:r>
      <w:del w:id="399" w:author="Alvaro F. Filippi" w:date="2023-01-15T16:47:00Z">
        <w:r w:rsidRPr="0023091E">
          <w:rPr>
            <w:sz w:val="19"/>
            <w:szCs w:val="19"/>
            <w:lang w:val="en-US"/>
          </w:rPr>
          <w:delText>of</w:delText>
        </w:r>
      </w:del>
      <w:ins w:id="400" w:author="Alvaro F. Filippi" w:date="2023-01-15T16:47:00Z">
        <w:r w:rsidRPr="0023091E">
          <w:rPr>
            <w:sz w:val="19"/>
            <w:szCs w:val="19"/>
            <w:lang w:val="en-US"/>
          </w:rPr>
          <w:t>from</w:t>
        </w:r>
      </w:ins>
      <w:r w:rsidRPr="0023091E">
        <w:rPr>
          <w:sz w:val="19"/>
          <w:szCs w:val="19"/>
          <w:lang w:val="en-US"/>
        </w:rPr>
        <w:t xml:space="preserve"> the</w:t>
      </w:r>
      <w:del w:id="401" w:author="Alvaro F. Filippi" w:date="2023-01-15T16:47:00Z">
        <w:r w:rsidRPr="0023091E">
          <w:rPr>
            <w:sz w:val="19"/>
            <w:szCs w:val="19"/>
            <w:lang w:val="en-US"/>
          </w:rPr>
          <w:delText xml:space="preserve"> young hegelians</w:delText>
        </w:r>
      </w:del>
      <w:ins w:id="402" w:author="Alvaro F. Filippi" w:date="2023-01-15T16:47:00Z">
        <w:r w:rsidRPr="0023091E">
          <w:rPr>
            <w:sz w:val="19"/>
            <w:szCs w:val="19"/>
            <w:lang w:val="en-US"/>
          </w:rPr>
          <w:t xml:space="preserve"> Young Hegelians </w:t>
        </w:r>
      </w:ins>
    </w:p>
    <w:p w14:paraId="751DC3EB" w14:textId="77777777" w:rsidR="00F465BE" w:rsidRPr="0023091E" w:rsidRDefault="00000000" w:rsidP="00765CE2">
      <w:pPr>
        <w:pStyle w:val="Textbody"/>
        <w:jc w:val="both"/>
        <w:rPr>
          <w:sz w:val="19"/>
          <w:szCs w:val="19"/>
          <w:lang w:val="en-US"/>
        </w:rPr>
      </w:pPr>
      <w:r w:rsidRPr="0023091E">
        <w:rPr>
          <w:sz w:val="19"/>
          <w:szCs w:val="19"/>
          <w:lang w:val="en-US"/>
        </w:rPr>
        <w:t xml:space="preserve">and </w:t>
      </w:r>
      <w:del w:id="403" w:author="Alvaro F. Filippi" w:date="2023-01-15T16:47:00Z">
        <w:r w:rsidRPr="0023091E">
          <w:rPr>
            <w:sz w:val="19"/>
            <w:szCs w:val="19"/>
            <w:lang w:val="en-US"/>
          </w:rPr>
          <w:delText>of</w:delText>
        </w:r>
      </w:del>
      <w:ins w:id="404" w:author="Alvaro F. Filippi" w:date="2023-01-15T16:47:00Z">
        <w:r w:rsidRPr="0023091E">
          <w:rPr>
            <w:sz w:val="19"/>
            <w:szCs w:val="19"/>
            <w:lang w:val="en-US"/>
          </w:rPr>
          <w:t>from</w:t>
        </w:r>
      </w:ins>
      <w:r w:rsidRPr="0023091E">
        <w:rPr>
          <w:sz w:val="19"/>
          <w:szCs w:val="19"/>
          <w:lang w:val="en-US"/>
        </w:rPr>
        <w:t xml:space="preserve"> </w:t>
      </w:r>
      <w:del w:id="405" w:author="Alvaro F. Filippi" w:date="2023-01-15T16:47:00Z">
        <w:r w:rsidRPr="0023091E">
          <w:rPr>
            <w:sz w:val="19"/>
            <w:szCs w:val="19"/>
            <w:lang w:val="en-US"/>
          </w:rPr>
          <w:delText xml:space="preserve">own </w:delText>
        </w:r>
      </w:del>
      <w:r w:rsidRPr="0023091E">
        <w:rPr>
          <w:sz w:val="19"/>
          <w:szCs w:val="19"/>
          <w:lang w:val="en-US"/>
        </w:rPr>
        <w:t>Hegel</w:t>
      </w:r>
      <w:ins w:id="406" w:author="Alvaro F. Filippi" w:date="2023-01-15T16:47:00Z">
        <w:r w:rsidRPr="0023091E">
          <w:rPr>
            <w:sz w:val="19"/>
            <w:szCs w:val="19"/>
            <w:lang w:val="en-US"/>
          </w:rPr>
          <w:t xml:space="preserve"> himself</w:t>
        </w:r>
      </w:ins>
      <w:r w:rsidRPr="0023091E">
        <w:rPr>
          <w:sz w:val="19"/>
          <w:szCs w:val="19"/>
          <w:lang w:val="en-US"/>
        </w:rPr>
        <w:t>.</w:t>
      </w:r>
    </w:p>
    <w:p w14:paraId="11F210E6" w14:textId="1216F1E1" w:rsidR="00F465BE" w:rsidRPr="0023091E" w:rsidRDefault="00000000" w:rsidP="00765CE2">
      <w:pPr>
        <w:pStyle w:val="Textbody"/>
        <w:jc w:val="both"/>
        <w:rPr>
          <w:sz w:val="19"/>
          <w:szCs w:val="19"/>
          <w:lang w:val="en-US"/>
        </w:rPr>
      </w:pPr>
      <w:r w:rsidRPr="0023091E">
        <w:rPr>
          <w:sz w:val="19"/>
          <w:szCs w:val="19"/>
          <w:lang w:val="en-US"/>
        </w:rPr>
        <w:t xml:space="preserve">This critique that Marx and Engels do </w:t>
      </w:r>
      <w:del w:id="407" w:author="Diane Falcão" w:date="2023-01-26T03:08:00Z">
        <w:r w:rsidRPr="0023091E" w:rsidDel="00B805BC">
          <w:rPr>
            <w:sz w:val="19"/>
            <w:szCs w:val="19"/>
            <w:lang w:val="en-US"/>
          </w:rPr>
          <w:delText xml:space="preserve">to </w:delText>
        </w:r>
      </w:del>
      <w:ins w:id="408" w:author="Diane Falcão" w:date="2023-01-26T03:08:00Z">
        <w:r w:rsidR="00B805BC">
          <w:rPr>
            <w:sz w:val="19"/>
            <w:szCs w:val="19"/>
            <w:lang w:val="en-US"/>
          </w:rPr>
          <w:t>of</w:t>
        </w:r>
        <w:r w:rsidR="00B805BC" w:rsidRPr="0023091E">
          <w:rPr>
            <w:sz w:val="19"/>
            <w:szCs w:val="19"/>
            <w:lang w:val="en-US"/>
          </w:rPr>
          <w:t xml:space="preserve"> </w:t>
        </w:r>
      </w:ins>
      <w:r w:rsidRPr="0023091E">
        <w:rPr>
          <w:sz w:val="19"/>
          <w:szCs w:val="19"/>
          <w:lang w:val="en-US"/>
        </w:rPr>
        <w:t xml:space="preserve">Hegel and the </w:t>
      </w:r>
      <w:del w:id="409" w:author="Alvaro F. Filippi" w:date="2023-01-15T16:48:00Z">
        <w:r w:rsidRPr="0023091E">
          <w:rPr>
            <w:sz w:val="19"/>
            <w:szCs w:val="19"/>
            <w:lang w:val="en-US"/>
          </w:rPr>
          <w:delText>young hegelians</w:delText>
        </w:r>
      </w:del>
      <w:ins w:id="410" w:author="Alvaro F. Filippi" w:date="2023-01-15T16:48:00Z">
        <w:r w:rsidRPr="0023091E">
          <w:rPr>
            <w:sz w:val="19"/>
            <w:szCs w:val="19"/>
            <w:lang w:val="en-US"/>
          </w:rPr>
          <w:t>Young Hegelians</w:t>
        </w:r>
      </w:ins>
    </w:p>
    <w:p w14:paraId="0E7F0B38" w14:textId="4140CF6F" w:rsidR="00F465BE" w:rsidRPr="0023091E" w:rsidRDefault="00000000" w:rsidP="00765CE2">
      <w:pPr>
        <w:pStyle w:val="Textbody"/>
        <w:jc w:val="both"/>
        <w:rPr>
          <w:sz w:val="19"/>
          <w:szCs w:val="19"/>
          <w:lang w:val="en-US"/>
        </w:rPr>
      </w:pPr>
      <w:r w:rsidRPr="0023091E">
        <w:rPr>
          <w:sz w:val="19"/>
          <w:szCs w:val="19"/>
          <w:lang w:val="en-US"/>
        </w:rPr>
        <w:lastRenderedPageBreak/>
        <w:t xml:space="preserve">will </w:t>
      </w:r>
      <w:del w:id="411" w:author="Alvaro F. Filippi" w:date="2023-01-15T16:48:00Z">
        <w:r w:rsidRPr="0023091E">
          <w:rPr>
            <w:sz w:val="19"/>
            <w:szCs w:val="19"/>
            <w:lang w:val="en-US"/>
          </w:rPr>
          <w:delText>consists in</w:delText>
        </w:r>
      </w:del>
      <w:ins w:id="412" w:author="Alvaro F. Filippi" w:date="2023-01-15T16:48:00Z">
        <w:r w:rsidRPr="0023091E">
          <w:rPr>
            <w:sz w:val="19"/>
            <w:szCs w:val="19"/>
            <w:lang w:val="en-US"/>
          </w:rPr>
          <w:t>comprise</w:t>
        </w:r>
      </w:ins>
      <w:r w:rsidRPr="0023091E">
        <w:rPr>
          <w:sz w:val="19"/>
          <w:szCs w:val="19"/>
          <w:lang w:val="en-US"/>
        </w:rPr>
        <w:t xml:space="preserve"> the philosophical pillar of </w:t>
      </w:r>
      <w:ins w:id="413" w:author="Alvaro F. Filippi" w:date="2023-01-15T16:48:00Z">
        <w:del w:id="414" w:author="Diane Falcão" w:date="2023-01-16T23:31:00Z">
          <w:r w:rsidRPr="0023091E" w:rsidDel="006A488E">
            <w:rPr>
              <w:sz w:val="19"/>
              <w:szCs w:val="19"/>
              <w:lang w:val="en-US"/>
            </w:rPr>
            <w:delText>m</w:delText>
          </w:r>
        </w:del>
      </w:ins>
      <w:del w:id="415" w:author="Diane Falcão" w:date="2023-01-16T23:31:00Z">
        <w:r w:rsidRPr="0023091E" w:rsidDel="006A488E">
          <w:rPr>
            <w:sz w:val="19"/>
            <w:szCs w:val="19"/>
            <w:lang w:val="en-US"/>
          </w:rPr>
          <w:delText>the marxism</w:delText>
        </w:r>
      </w:del>
      <w:ins w:id="416" w:author="Diane Falcão" w:date="2023-01-16T23:31:00Z">
        <w:r w:rsidR="006A488E" w:rsidRPr="0023091E">
          <w:rPr>
            <w:sz w:val="19"/>
            <w:szCs w:val="19"/>
            <w:lang w:val="en-US"/>
          </w:rPr>
          <w:t>Marxism</w:t>
        </w:r>
      </w:ins>
      <w:r w:rsidRPr="0023091E">
        <w:rPr>
          <w:sz w:val="19"/>
          <w:szCs w:val="19"/>
          <w:lang w:val="en-US"/>
        </w:rPr>
        <w:t>.</w:t>
      </w:r>
    </w:p>
    <w:p w14:paraId="3ADE17A5" w14:textId="23BF1AA3" w:rsidR="00F465BE" w:rsidRPr="0023091E" w:rsidRDefault="00000000" w:rsidP="00765CE2">
      <w:pPr>
        <w:pStyle w:val="Textbody"/>
        <w:jc w:val="both"/>
        <w:rPr>
          <w:sz w:val="19"/>
          <w:szCs w:val="19"/>
          <w:lang w:val="en-US"/>
        </w:rPr>
      </w:pPr>
      <w:r w:rsidRPr="0023091E">
        <w:rPr>
          <w:sz w:val="19"/>
          <w:szCs w:val="19"/>
          <w:lang w:val="en-US"/>
        </w:rPr>
        <w:t xml:space="preserve">And </w:t>
      </w:r>
      <w:ins w:id="417" w:author="Alvaro F. Filippi" w:date="2023-01-15T16:49:00Z">
        <w:r w:rsidRPr="0023091E">
          <w:rPr>
            <w:sz w:val="19"/>
            <w:szCs w:val="19"/>
            <w:lang w:val="en-US"/>
          </w:rPr>
          <w:t xml:space="preserve">right </w:t>
        </w:r>
      </w:ins>
      <w:r w:rsidRPr="0023091E">
        <w:rPr>
          <w:sz w:val="19"/>
          <w:szCs w:val="19"/>
          <w:lang w:val="en-US"/>
        </w:rPr>
        <w:t xml:space="preserve">there </w:t>
      </w:r>
      <w:ins w:id="418" w:author="Alvaro F. Filippi" w:date="2023-01-15T16:49:00Z">
        <w:r w:rsidRPr="0023091E">
          <w:rPr>
            <w:sz w:val="19"/>
            <w:szCs w:val="19"/>
            <w:lang w:val="en-US"/>
          </w:rPr>
          <w:t>I</w:t>
        </w:r>
      </w:ins>
      <w:del w:id="419" w:author="Alvaro F. Filippi" w:date="2023-01-15T16:49:00Z">
        <w:r w:rsidRPr="0023091E">
          <w:rPr>
            <w:sz w:val="19"/>
            <w:szCs w:val="19"/>
            <w:lang w:val="en-US"/>
          </w:rPr>
          <w:delText>i</w:delText>
        </w:r>
      </w:del>
      <w:r w:rsidRPr="0023091E">
        <w:rPr>
          <w:sz w:val="19"/>
          <w:szCs w:val="19"/>
          <w:lang w:val="en-US"/>
        </w:rPr>
        <w:t xml:space="preserve"> want to </w:t>
      </w:r>
      <w:del w:id="420" w:author="Alvaro F. Filippi" w:date="2023-01-15T16:49:00Z">
        <w:r w:rsidRPr="0023091E">
          <w:rPr>
            <w:sz w:val="19"/>
            <w:szCs w:val="19"/>
            <w:lang w:val="en-US"/>
          </w:rPr>
          <w:delText>do a addendum</w:delText>
        </w:r>
      </w:del>
      <w:ins w:id="421" w:author="Alvaro F. Filippi" w:date="2023-01-15T16:49:00Z">
        <w:r w:rsidRPr="0023091E">
          <w:rPr>
            <w:sz w:val="19"/>
            <w:szCs w:val="19"/>
            <w:lang w:val="en-US"/>
          </w:rPr>
          <w:t>add a thing</w:t>
        </w:r>
      </w:ins>
      <w:r w:rsidRPr="0023091E">
        <w:rPr>
          <w:sz w:val="19"/>
          <w:szCs w:val="19"/>
          <w:lang w:val="en-US"/>
        </w:rPr>
        <w:t xml:space="preserve">, right? </w:t>
      </w:r>
      <w:del w:id="422" w:author="Alvaro F. Filippi" w:date="2023-01-15T16:50:00Z">
        <w:r w:rsidRPr="0023091E">
          <w:rPr>
            <w:sz w:val="19"/>
            <w:szCs w:val="19"/>
            <w:lang w:val="en-US"/>
          </w:rPr>
          <w:delText>I want to beg leave</w:delText>
        </w:r>
      </w:del>
      <w:ins w:id="423" w:author="Alvaro F. Filippi" w:date="2023-01-15T16:50:00Z">
        <w:r w:rsidRPr="0023091E">
          <w:rPr>
            <w:sz w:val="19"/>
            <w:szCs w:val="19"/>
            <w:lang w:val="en-US"/>
          </w:rPr>
          <w:t>Excuse myself</w:t>
        </w:r>
      </w:ins>
      <w:ins w:id="424" w:author="Diane Falcão" w:date="2023-01-26T03:08:00Z">
        <w:r w:rsidR="009C09D8">
          <w:rPr>
            <w:sz w:val="19"/>
            <w:szCs w:val="19"/>
            <w:lang w:val="en-US"/>
          </w:rPr>
          <w:t xml:space="preserve"> (excuse me)</w:t>
        </w:r>
      </w:ins>
      <w:r w:rsidRPr="0023091E">
        <w:rPr>
          <w:sz w:val="19"/>
          <w:szCs w:val="19"/>
          <w:lang w:val="en-US"/>
        </w:rPr>
        <w:t>.</w:t>
      </w:r>
    </w:p>
    <w:p w14:paraId="753DE689" w14:textId="77777777" w:rsidR="00F465BE" w:rsidRPr="0023091E" w:rsidRDefault="00000000" w:rsidP="00765CE2">
      <w:pPr>
        <w:pStyle w:val="Textbody"/>
        <w:jc w:val="both"/>
        <w:rPr>
          <w:sz w:val="19"/>
          <w:szCs w:val="19"/>
          <w:lang w:val="en-US"/>
        </w:rPr>
      </w:pPr>
      <w:r w:rsidRPr="0023091E">
        <w:rPr>
          <w:sz w:val="19"/>
          <w:szCs w:val="19"/>
          <w:lang w:val="en-US"/>
        </w:rPr>
        <w:t xml:space="preserve">Maybe, in this live, maybe </w:t>
      </w:r>
      <w:ins w:id="425" w:author="Alvaro F. Filippi" w:date="2023-01-15T16:50:00Z">
        <w:r w:rsidRPr="0023091E">
          <w:rPr>
            <w:sz w:val="19"/>
            <w:szCs w:val="19"/>
            <w:lang w:val="en-US"/>
          </w:rPr>
          <w:t>I</w:t>
        </w:r>
      </w:ins>
      <w:del w:id="426" w:author="Alvaro F. Filippi" w:date="2023-01-15T16:50:00Z">
        <w:r w:rsidRPr="0023091E">
          <w:rPr>
            <w:sz w:val="19"/>
            <w:szCs w:val="19"/>
            <w:lang w:val="en-US"/>
          </w:rPr>
          <w:delText>i</w:delText>
        </w:r>
      </w:del>
      <w:r w:rsidRPr="0023091E">
        <w:rPr>
          <w:sz w:val="19"/>
          <w:szCs w:val="19"/>
          <w:lang w:val="en-US"/>
        </w:rPr>
        <w:t>'ll start with the hardest</w:t>
      </w:r>
      <w:ins w:id="427" w:author="Alvaro F. Filippi" w:date="2023-01-15T16:50:00Z">
        <w:r w:rsidRPr="0023091E">
          <w:rPr>
            <w:sz w:val="19"/>
            <w:szCs w:val="19"/>
            <w:lang w:val="en-US"/>
          </w:rPr>
          <w:t xml:space="preserve"> part</w:t>
        </w:r>
      </w:ins>
      <w:r w:rsidRPr="0023091E">
        <w:rPr>
          <w:sz w:val="19"/>
          <w:szCs w:val="19"/>
          <w:lang w:val="en-US"/>
        </w:rPr>
        <w:t>.</w:t>
      </w:r>
    </w:p>
    <w:p w14:paraId="62C20E8D" w14:textId="630D26AF" w:rsidR="00F465BE" w:rsidRPr="0023091E" w:rsidRDefault="00000000" w:rsidP="00765CE2">
      <w:pPr>
        <w:pStyle w:val="Textbody"/>
        <w:jc w:val="both"/>
        <w:rPr>
          <w:sz w:val="19"/>
          <w:szCs w:val="19"/>
          <w:lang w:val="en-US"/>
        </w:rPr>
      </w:pPr>
      <w:r w:rsidRPr="0023091E">
        <w:rPr>
          <w:sz w:val="19"/>
          <w:szCs w:val="19"/>
          <w:lang w:val="en-US"/>
        </w:rPr>
        <w:t>There</w:t>
      </w:r>
      <w:ins w:id="428" w:author="Alvaro F. Filippi" w:date="2023-01-15T16:50:00Z">
        <w:r w:rsidRPr="0023091E">
          <w:rPr>
            <w:sz w:val="19"/>
            <w:szCs w:val="19"/>
            <w:lang w:val="en-US"/>
          </w:rPr>
          <w:t xml:space="preserve"> are some</w:t>
        </w:r>
      </w:ins>
      <w:del w:id="429" w:author="Alvaro F. Filippi" w:date="2023-01-15T16:50:00Z">
        <w:r w:rsidRPr="0023091E">
          <w:rPr>
            <w:sz w:val="19"/>
            <w:szCs w:val="19"/>
            <w:lang w:val="en-US"/>
          </w:rPr>
          <w:delText>'s</w:delText>
        </w:r>
      </w:del>
      <w:r w:rsidRPr="0023091E">
        <w:rPr>
          <w:sz w:val="19"/>
          <w:szCs w:val="19"/>
          <w:lang w:val="en-US"/>
        </w:rPr>
        <w:t xml:space="preserve"> who say</w:t>
      </w:r>
      <w:del w:id="430" w:author="Alvaro F. Filippi" w:date="2023-01-15T16:50:00Z">
        <w:r w:rsidRPr="0023091E">
          <w:rPr>
            <w:sz w:val="19"/>
            <w:szCs w:val="19"/>
            <w:lang w:val="en-US"/>
          </w:rPr>
          <w:delText>s</w:delText>
        </w:r>
      </w:del>
      <w:r w:rsidRPr="0023091E">
        <w:rPr>
          <w:sz w:val="19"/>
          <w:szCs w:val="19"/>
          <w:lang w:val="en-US"/>
        </w:rPr>
        <w:t xml:space="preserve"> that the philosophical pillar of </w:t>
      </w:r>
      <w:del w:id="431" w:author="Diane Falcão" w:date="2023-01-16T23:32:00Z">
        <w:r w:rsidRPr="0023091E" w:rsidDel="006A488E">
          <w:rPr>
            <w:sz w:val="19"/>
            <w:szCs w:val="19"/>
            <w:lang w:val="en-US"/>
          </w:rPr>
          <w:delText>marxism</w:delText>
        </w:r>
      </w:del>
      <w:ins w:id="432" w:author="Diane Falcão" w:date="2023-01-16T23:32:00Z">
        <w:r w:rsidR="006A488E" w:rsidRPr="0023091E">
          <w:rPr>
            <w:sz w:val="19"/>
            <w:szCs w:val="19"/>
            <w:lang w:val="en-US"/>
          </w:rPr>
          <w:t>Marxism</w:t>
        </w:r>
      </w:ins>
      <w:r w:rsidRPr="0023091E">
        <w:rPr>
          <w:sz w:val="19"/>
          <w:szCs w:val="19"/>
          <w:lang w:val="en-US"/>
        </w:rPr>
        <w:t xml:space="preserve"> is the hardest</w:t>
      </w:r>
      <w:ins w:id="433" w:author="Alvaro F. Filippi" w:date="2023-01-15T16:50:00Z">
        <w:r w:rsidRPr="0023091E">
          <w:rPr>
            <w:sz w:val="19"/>
            <w:szCs w:val="19"/>
            <w:lang w:val="en-US"/>
          </w:rPr>
          <w:t xml:space="preserve"> one</w:t>
        </w:r>
      </w:ins>
      <w:r w:rsidRPr="0023091E">
        <w:rPr>
          <w:sz w:val="19"/>
          <w:szCs w:val="19"/>
          <w:lang w:val="en-US"/>
        </w:rPr>
        <w:t>.</w:t>
      </w:r>
    </w:p>
    <w:p w14:paraId="49B52FEF" w14:textId="77777777" w:rsidR="00F465BE" w:rsidRPr="0023091E" w:rsidRDefault="00000000" w:rsidP="00765CE2">
      <w:pPr>
        <w:pStyle w:val="Textbody"/>
        <w:jc w:val="both"/>
        <w:rPr>
          <w:ins w:id="434" w:author="Alvaro F. Filippi" w:date="2023-01-15T16:51:00Z"/>
          <w:sz w:val="19"/>
          <w:szCs w:val="19"/>
          <w:lang w:val="en-US"/>
        </w:rPr>
      </w:pPr>
      <w:r w:rsidRPr="0023091E">
        <w:rPr>
          <w:sz w:val="19"/>
          <w:szCs w:val="19"/>
          <w:lang w:val="en-US"/>
        </w:rPr>
        <w:t xml:space="preserve">But why </w:t>
      </w:r>
      <w:del w:id="435" w:author="Alvaro F. Filippi" w:date="2023-01-15T16:51:00Z">
        <w:r w:rsidRPr="0023091E">
          <w:rPr>
            <w:sz w:val="19"/>
            <w:szCs w:val="19"/>
            <w:lang w:val="en-US"/>
          </w:rPr>
          <w:delText>i</w:delText>
        </w:r>
      </w:del>
      <w:ins w:id="436" w:author="Alvaro F. Filippi" w:date="2023-01-15T16:51:00Z">
        <w:r w:rsidRPr="0023091E">
          <w:rPr>
            <w:sz w:val="19"/>
            <w:szCs w:val="19"/>
            <w:lang w:val="en-US"/>
          </w:rPr>
          <w:t>did I</w:t>
        </w:r>
      </w:ins>
      <w:r w:rsidRPr="0023091E">
        <w:rPr>
          <w:sz w:val="19"/>
          <w:szCs w:val="19"/>
          <w:lang w:val="en-US"/>
        </w:rPr>
        <w:t xml:space="preserve"> choose </w:t>
      </w:r>
      <w:ins w:id="437" w:author="Alvaro F. Filippi" w:date="2023-01-15T16:51:00Z">
        <w:r w:rsidRPr="0023091E">
          <w:rPr>
            <w:sz w:val="19"/>
            <w:szCs w:val="19"/>
            <w:lang w:val="en-US"/>
          </w:rPr>
          <w:t xml:space="preserve">to </w:t>
        </w:r>
      </w:ins>
      <w:r w:rsidRPr="0023091E">
        <w:rPr>
          <w:sz w:val="19"/>
          <w:szCs w:val="19"/>
          <w:lang w:val="en-US"/>
        </w:rPr>
        <w:t>start talk</w:t>
      </w:r>
      <w:ins w:id="438" w:author="Alvaro F. Filippi" w:date="2023-01-15T16:51:00Z">
        <w:r w:rsidRPr="0023091E">
          <w:rPr>
            <w:sz w:val="19"/>
            <w:szCs w:val="19"/>
            <w:lang w:val="en-US"/>
          </w:rPr>
          <w:t>ing</w:t>
        </w:r>
      </w:ins>
      <w:r w:rsidRPr="0023091E">
        <w:rPr>
          <w:sz w:val="19"/>
          <w:szCs w:val="19"/>
          <w:lang w:val="en-US"/>
        </w:rPr>
        <w:t xml:space="preserve"> about it first if it is the hardest? </w:t>
      </w:r>
    </w:p>
    <w:p w14:paraId="46FCAF34" w14:textId="600FB4F5" w:rsidR="00F465BE" w:rsidRPr="0023091E" w:rsidRDefault="00000000" w:rsidP="00765CE2">
      <w:pPr>
        <w:pStyle w:val="Textbody"/>
        <w:jc w:val="both"/>
        <w:rPr>
          <w:sz w:val="19"/>
          <w:szCs w:val="19"/>
          <w:lang w:val="en-US"/>
        </w:rPr>
      </w:pPr>
      <w:r w:rsidRPr="0023091E">
        <w:rPr>
          <w:sz w:val="19"/>
          <w:szCs w:val="19"/>
          <w:lang w:val="en-US"/>
        </w:rPr>
        <w:t xml:space="preserve">Because Marx formulated the other pillars </w:t>
      </w:r>
      <w:del w:id="439" w:author="Diane Falcão" w:date="2023-01-26T03:09:00Z">
        <w:r w:rsidRPr="0023091E" w:rsidDel="009C09D8">
          <w:rPr>
            <w:sz w:val="19"/>
            <w:szCs w:val="19"/>
            <w:lang w:val="en-US"/>
          </w:rPr>
          <w:delText xml:space="preserve">from </w:delText>
        </w:r>
      </w:del>
      <w:ins w:id="440" w:author="Diane Falcão" w:date="2023-01-26T03:09:00Z">
        <w:r w:rsidR="009C09D8">
          <w:rPr>
            <w:sz w:val="19"/>
            <w:szCs w:val="19"/>
            <w:lang w:val="en-US"/>
          </w:rPr>
          <w:t>of</w:t>
        </w:r>
        <w:r w:rsidR="009C09D8" w:rsidRPr="0023091E">
          <w:rPr>
            <w:sz w:val="19"/>
            <w:szCs w:val="19"/>
            <w:lang w:val="en-US"/>
          </w:rPr>
          <w:t xml:space="preserve"> </w:t>
        </w:r>
      </w:ins>
      <w:r w:rsidRPr="0023091E">
        <w:rPr>
          <w:sz w:val="19"/>
          <w:szCs w:val="19"/>
          <w:lang w:val="en-US"/>
        </w:rPr>
        <w:t>the philosophy.</w:t>
      </w:r>
    </w:p>
    <w:p w14:paraId="66DA2D63" w14:textId="77777777" w:rsidR="00F465BE" w:rsidRPr="0023091E" w:rsidRDefault="00000000" w:rsidP="00765CE2">
      <w:pPr>
        <w:pStyle w:val="Textbody"/>
        <w:jc w:val="both"/>
        <w:rPr>
          <w:sz w:val="19"/>
          <w:szCs w:val="19"/>
          <w:lang w:val="en-US"/>
        </w:rPr>
      </w:pPr>
      <w:r w:rsidRPr="0023091E">
        <w:rPr>
          <w:sz w:val="19"/>
          <w:szCs w:val="19"/>
          <w:lang w:val="en-US"/>
        </w:rPr>
        <w:t>The philosophical pillar was the first to be formulated.</w:t>
      </w:r>
    </w:p>
    <w:p w14:paraId="5B0C2473" w14:textId="6C838DA9" w:rsidR="00F465BE" w:rsidRPr="0023091E" w:rsidRDefault="00000000" w:rsidP="00765CE2">
      <w:pPr>
        <w:pStyle w:val="Textbody"/>
        <w:jc w:val="both"/>
        <w:rPr>
          <w:sz w:val="19"/>
          <w:szCs w:val="19"/>
          <w:lang w:val="en-US"/>
        </w:rPr>
      </w:pPr>
      <w:r w:rsidRPr="0023091E">
        <w:rPr>
          <w:sz w:val="19"/>
          <w:szCs w:val="19"/>
          <w:lang w:val="en-US"/>
        </w:rPr>
        <w:t>And this pillar give</w:t>
      </w:r>
      <w:ins w:id="441" w:author="Diane Falcão" w:date="2023-01-26T03:09:00Z">
        <w:r w:rsidR="009C09D8">
          <w:rPr>
            <w:sz w:val="19"/>
            <w:szCs w:val="19"/>
            <w:lang w:val="en-US"/>
          </w:rPr>
          <w:t>s</w:t>
        </w:r>
      </w:ins>
      <w:r w:rsidRPr="0023091E">
        <w:rPr>
          <w:sz w:val="19"/>
          <w:szCs w:val="19"/>
          <w:lang w:val="en-US"/>
        </w:rPr>
        <w:t xml:space="preserve"> us the </w:t>
      </w:r>
      <w:del w:id="442" w:author="Alvaro F. Filippi" w:date="2023-01-15T16:51:00Z">
        <w:r w:rsidRPr="0023091E">
          <w:rPr>
            <w:sz w:val="19"/>
            <w:szCs w:val="19"/>
            <w:lang w:val="en-US"/>
          </w:rPr>
          <w:delText>m</w:delText>
        </w:r>
      </w:del>
      <w:ins w:id="443" w:author="Alvaro F. Filippi" w:date="2023-01-15T16:51:00Z">
        <w:r w:rsidRPr="0023091E">
          <w:rPr>
            <w:sz w:val="19"/>
            <w:szCs w:val="19"/>
            <w:lang w:val="en-US"/>
          </w:rPr>
          <w:t>M</w:t>
        </w:r>
      </w:ins>
      <w:r w:rsidRPr="0023091E">
        <w:rPr>
          <w:sz w:val="19"/>
          <w:szCs w:val="19"/>
          <w:lang w:val="en-US"/>
        </w:rPr>
        <w:t>arxist method.</w:t>
      </w:r>
    </w:p>
    <w:p w14:paraId="7BDF48C9" w14:textId="77777777" w:rsidR="00F465BE" w:rsidRPr="0023091E" w:rsidRDefault="00000000" w:rsidP="00765CE2">
      <w:pPr>
        <w:pStyle w:val="Textbody"/>
        <w:jc w:val="both"/>
        <w:rPr>
          <w:sz w:val="19"/>
          <w:szCs w:val="19"/>
          <w:lang w:val="en-US"/>
        </w:rPr>
      </w:pPr>
      <w:r w:rsidRPr="0023091E">
        <w:rPr>
          <w:sz w:val="19"/>
          <w:szCs w:val="19"/>
          <w:lang w:val="en-US"/>
        </w:rPr>
        <w:t>So, if you are having a hard time understanding</w:t>
      </w:r>
      <w:ins w:id="444" w:author="Alvaro F. Filippi" w:date="2023-01-15T16:52:00Z">
        <w:r w:rsidRPr="0023091E">
          <w:rPr>
            <w:sz w:val="19"/>
            <w:szCs w:val="19"/>
            <w:lang w:val="en-US"/>
          </w:rPr>
          <w:t xml:space="preserve"> it</w:t>
        </w:r>
      </w:ins>
      <w:r w:rsidRPr="0023091E">
        <w:rPr>
          <w:sz w:val="19"/>
          <w:szCs w:val="19"/>
          <w:lang w:val="en-US"/>
        </w:rPr>
        <w:t>,</w:t>
      </w:r>
    </w:p>
    <w:p w14:paraId="3FF82E45" w14:textId="77777777" w:rsidR="00F465BE" w:rsidRPr="0023091E" w:rsidRDefault="00000000" w:rsidP="00765CE2">
      <w:pPr>
        <w:pStyle w:val="Textbody"/>
        <w:jc w:val="both"/>
        <w:rPr>
          <w:sz w:val="19"/>
          <w:szCs w:val="19"/>
          <w:lang w:val="en-US"/>
        </w:rPr>
      </w:pPr>
      <w:r w:rsidRPr="0023091E">
        <w:rPr>
          <w:sz w:val="19"/>
          <w:szCs w:val="19"/>
          <w:lang w:val="en-US"/>
        </w:rPr>
        <w:t xml:space="preserve">know that isn't </w:t>
      </w:r>
      <w:del w:id="445" w:author="Alvaro F. Filippi" w:date="2023-01-15T16:52:00Z">
        <w:r w:rsidRPr="0023091E">
          <w:rPr>
            <w:sz w:val="19"/>
            <w:szCs w:val="19"/>
            <w:lang w:val="en-US"/>
          </w:rPr>
          <w:delText>amazing</w:delText>
        </w:r>
      </w:del>
      <w:ins w:id="446" w:author="Alvaro F. Filippi" w:date="2023-01-15T16:52:00Z">
        <w:r w:rsidRPr="0023091E">
          <w:rPr>
            <w:sz w:val="19"/>
            <w:szCs w:val="19"/>
            <w:lang w:val="en-US"/>
          </w:rPr>
          <w:t>uncommon at all</w:t>
        </w:r>
      </w:ins>
      <w:r w:rsidRPr="0023091E">
        <w:rPr>
          <w:sz w:val="19"/>
          <w:szCs w:val="19"/>
          <w:lang w:val="en-US"/>
        </w:rPr>
        <w:t xml:space="preserve">. </w:t>
      </w:r>
      <w:ins w:id="447" w:author="Alvaro F. Filippi" w:date="2023-01-15T16:52:00Z">
        <w:r w:rsidRPr="0023091E">
          <w:rPr>
            <w:sz w:val="19"/>
            <w:szCs w:val="19"/>
            <w:lang w:val="en-US"/>
          </w:rPr>
          <w:t>I</w:t>
        </w:r>
      </w:ins>
      <w:del w:id="448" w:author="Alvaro F. Filippi" w:date="2023-01-15T16:52:00Z">
        <w:r w:rsidRPr="0023091E">
          <w:rPr>
            <w:sz w:val="19"/>
            <w:szCs w:val="19"/>
            <w:lang w:val="en-US"/>
          </w:rPr>
          <w:delText>i</w:delText>
        </w:r>
      </w:del>
      <w:r w:rsidRPr="0023091E">
        <w:rPr>
          <w:sz w:val="19"/>
          <w:szCs w:val="19"/>
          <w:lang w:val="en-US"/>
        </w:rPr>
        <w:t>t is something that is quite usual.</w:t>
      </w:r>
    </w:p>
    <w:p w14:paraId="2F13F298" w14:textId="77777777" w:rsidR="00F465BE" w:rsidRPr="0023091E" w:rsidRDefault="00000000" w:rsidP="00765CE2">
      <w:pPr>
        <w:pStyle w:val="Textbody"/>
        <w:jc w:val="both"/>
        <w:rPr>
          <w:sz w:val="19"/>
          <w:szCs w:val="19"/>
          <w:lang w:val="en-US"/>
        </w:rPr>
      </w:pPr>
      <w:r w:rsidRPr="0023091E">
        <w:rPr>
          <w:sz w:val="19"/>
          <w:szCs w:val="19"/>
          <w:lang w:val="en-US"/>
        </w:rPr>
        <w:t>I took too long to understand this philosophical pillar.</w:t>
      </w:r>
    </w:p>
    <w:p w14:paraId="2B4E8FC8" w14:textId="77777777" w:rsidR="00F465BE" w:rsidRPr="0023091E" w:rsidRDefault="00000000" w:rsidP="00765CE2">
      <w:pPr>
        <w:pStyle w:val="Textbody"/>
        <w:jc w:val="both"/>
        <w:rPr>
          <w:sz w:val="19"/>
          <w:szCs w:val="19"/>
          <w:lang w:val="en-US"/>
        </w:rPr>
      </w:pPr>
      <w:ins w:id="449" w:author="Alvaro F. Filippi" w:date="2023-01-15T16:52:00Z">
        <w:r w:rsidRPr="0023091E">
          <w:rPr>
            <w:sz w:val="19"/>
            <w:szCs w:val="19"/>
            <w:lang w:val="en-US"/>
          </w:rPr>
          <w:t>It d</w:t>
        </w:r>
      </w:ins>
      <w:del w:id="450" w:author="Alvaro F. Filippi" w:date="2023-01-15T16:52:00Z">
        <w:r w:rsidRPr="0023091E">
          <w:rPr>
            <w:sz w:val="19"/>
            <w:szCs w:val="19"/>
            <w:lang w:val="en-US"/>
          </w:rPr>
          <w:delText>D</w:delText>
        </w:r>
      </w:del>
      <w:r w:rsidRPr="0023091E">
        <w:rPr>
          <w:sz w:val="19"/>
          <w:szCs w:val="19"/>
          <w:lang w:val="en-US"/>
        </w:rPr>
        <w:t>emanded a lot of reading.</w:t>
      </w:r>
    </w:p>
    <w:p w14:paraId="7FEEA7F8" w14:textId="08EAD7D2" w:rsidR="00F465BE" w:rsidRPr="0023091E" w:rsidRDefault="00000000" w:rsidP="00765CE2">
      <w:pPr>
        <w:pStyle w:val="Textbody"/>
        <w:jc w:val="both"/>
        <w:rPr>
          <w:sz w:val="19"/>
          <w:szCs w:val="19"/>
          <w:lang w:val="en-US"/>
        </w:rPr>
      </w:pPr>
      <w:r w:rsidRPr="0023091E">
        <w:rPr>
          <w:sz w:val="19"/>
          <w:szCs w:val="19"/>
          <w:lang w:val="en-US"/>
        </w:rPr>
        <w:t xml:space="preserve">What </w:t>
      </w:r>
      <w:ins w:id="451" w:author="Alvaro F. Filippi" w:date="2023-01-15T16:52:00Z">
        <w:r w:rsidRPr="0023091E">
          <w:rPr>
            <w:sz w:val="19"/>
            <w:szCs w:val="19"/>
            <w:lang w:val="en-US"/>
          </w:rPr>
          <w:t>I</w:t>
        </w:r>
      </w:ins>
      <w:del w:id="452" w:author="Alvaro F. Filippi" w:date="2023-01-15T16:52:00Z">
        <w:r w:rsidRPr="0023091E">
          <w:rPr>
            <w:sz w:val="19"/>
            <w:szCs w:val="19"/>
            <w:lang w:val="en-US"/>
          </w:rPr>
          <w:delText>i</w:delText>
        </w:r>
      </w:del>
      <w:r w:rsidRPr="0023091E">
        <w:rPr>
          <w:sz w:val="19"/>
          <w:szCs w:val="19"/>
          <w:lang w:val="en-US"/>
        </w:rPr>
        <w:t xml:space="preserve"> ask is that you give </w:t>
      </w:r>
      <w:del w:id="453" w:author="Alvaro F. Filippi" w:date="2023-01-15T16:53:00Z">
        <w:r w:rsidRPr="0023091E">
          <w:rPr>
            <w:sz w:val="19"/>
            <w:szCs w:val="19"/>
            <w:lang w:val="en-US"/>
          </w:rPr>
          <w:delText>me</w:delText>
        </w:r>
      </w:del>
      <w:ins w:id="454" w:author="Alvaro F. Filippi" w:date="2023-01-15T16:53:00Z">
        <w:del w:id="455" w:author="Diane Falcão" w:date="2023-01-16T23:32:00Z">
          <w:r w:rsidRPr="0023091E" w:rsidDel="006A488E">
            <w:rPr>
              <w:sz w:val="19"/>
              <w:szCs w:val="19"/>
              <w:lang w:val="en-US"/>
            </w:rPr>
            <w:delText>youself</w:delText>
          </w:r>
        </w:del>
      </w:ins>
      <w:ins w:id="456" w:author="Diane Falcão" w:date="2023-01-16T23:32:00Z">
        <w:r w:rsidR="006A488E" w:rsidRPr="0023091E">
          <w:rPr>
            <w:sz w:val="19"/>
            <w:szCs w:val="19"/>
            <w:lang w:val="en-US"/>
          </w:rPr>
          <w:t>yourself</w:t>
        </w:r>
      </w:ins>
      <w:r w:rsidRPr="0023091E">
        <w:rPr>
          <w:sz w:val="19"/>
          <w:szCs w:val="19"/>
          <w:lang w:val="en-US"/>
        </w:rPr>
        <w:t xml:space="preserve"> a chance to try</w:t>
      </w:r>
    </w:p>
    <w:p w14:paraId="01AEDDC4" w14:textId="77777777" w:rsidR="00F465BE" w:rsidRPr="0023091E" w:rsidRDefault="00000000" w:rsidP="00765CE2">
      <w:pPr>
        <w:pStyle w:val="Textbody"/>
        <w:jc w:val="both"/>
        <w:rPr>
          <w:sz w:val="19"/>
          <w:szCs w:val="19"/>
          <w:lang w:val="en-US"/>
        </w:rPr>
      </w:pPr>
      <w:ins w:id="457" w:author="Alvaro F. Filippi" w:date="2023-01-15T16:52:00Z">
        <w:r w:rsidRPr="0023091E">
          <w:rPr>
            <w:sz w:val="19"/>
            <w:szCs w:val="19"/>
            <w:lang w:val="en-US"/>
          </w:rPr>
          <w:t xml:space="preserve">To </w:t>
        </w:r>
      </w:ins>
      <w:r w:rsidRPr="0023091E">
        <w:rPr>
          <w:sz w:val="19"/>
          <w:szCs w:val="19"/>
          <w:lang w:val="en-US"/>
        </w:rPr>
        <w:t>at least get familiar with this vocabulary.</w:t>
      </w:r>
    </w:p>
    <w:p w14:paraId="2C7E67AB" w14:textId="6E64DD5B" w:rsidR="00F465BE" w:rsidRPr="0023091E" w:rsidRDefault="00000000" w:rsidP="00765CE2">
      <w:pPr>
        <w:pStyle w:val="Textbody"/>
        <w:jc w:val="both"/>
        <w:rPr>
          <w:sz w:val="19"/>
          <w:szCs w:val="19"/>
          <w:lang w:val="en-US"/>
        </w:rPr>
      </w:pPr>
      <w:r w:rsidRPr="0023091E">
        <w:rPr>
          <w:sz w:val="19"/>
          <w:szCs w:val="19"/>
          <w:lang w:val="en-US"/>
        </w:rPr>
        <w:t xml:space="preserve">In the end, as </w:t>
      </w:r>
      <w:ins w:id="458" w:author="Alvaro F. Filippi" w:date="2023-01-15T16:53:00Z">
        <w:r w:rsidRPr="0023091E">
          <w:rPr>
            <w:sz w:val="19"/>
            <w:szCs w:val="19"/>
            <w:lang w:val="en-US"/>
          </w:rPr>
          <w:t>I</w:t>
        </w:r>
      </w:ins>
      <w:del w:id="459" w:author="Alvaro F. Filippi" w:date="2023-01-15T16:53:00Z">
        <w:r w:rsidRPr="0023091E">
          <w:rPr>
            <w:sz w:val="19"/>
            <w:szCs w:val="19"/>
            <w:lang w:val="en-US"/>
          </w:rPr>
          <w:delText>i</w:delText>
        </w:r>
      </w:del>
      <w:r w:rsidRPr="0023091E">
        <w:rPr>
          <w:sz w:val="19"/>
          <w:szCs w:val="19"/>
          <w:lang w:val="en-US"/>
        </w:rPr>
        <w:t xml:space="preserve"> said, </w:t>
      </w:r>
      <w:ins w:id="460" w:author="Alvaro F. Filippi" w:date="2023-01-15T16:53:00Z">
        <w:r w:rsidRPr="0023091E">
          <w:rPr>
            <w:sz w:val="19"/>
            <w:szCs w:val="19"/>
            <w:lang w:val="en-US"/>
          </w:rPr>
          <w:t>I</w:t>
        </w:r>
      </w:ins>
      <w:del w:id="461" w:author="Alvaro F. Filippi" w:date="2023-01-15T16:53:00Z">
        <w:r w:rsidRPr="0023091E">
          <w:rPr>
            <w:sz w:val="19"/>
            <w:szCs w:val="19"/>
            <w:lang w:val="en-US"/>
          </w:rPr>
          <w:delText>i</w:delText>
        </w:r>
      </w:del>
      <w:r w:rsidRPr="0023091E">
        <w:rPr>
          <w:sz w:val="19"/>
          <w:szCs w:val="19"/>
          <w:lang w:val="en-US"/>
        </w:rPr>
        <w:t xml:space="preserve">'ll </w:t>
      </w:r>
      <w:del w:id="462" w:author="Alvaro F. Filippi" w:date="2023-01-15T16:53:00Z">
        <w:r w:rsidRPr="0023091E">
          <w:rPr>
            <w:sz w:val="19"/>
            <w:szCs w:val="19"/>
            <w:lang w:val="en-US"/>
          </w:rPr>
          <w:delText>give</w:delText>
        </w:r>
      </w:del>
      <w:ins w:id="463" w:author="Alvaro F. Filippi" w:date="2023-01-15T16:53:00Z">
        <w:r w:rsidRPr="0023091E">
          <w:rPr>
            <w:sz w:val="19"/>
            <w:szCs w:val="19"/>
            <w:lang w:val="en-US"/>
          </w:rPr>
          <w:t>provide you</w:t>
        </w:r>
      </w:ins>
      <w:r w:rsidRPr="0023091E">
        <w:rPr>
          <w:sz w:val="19"/>
          <w:szCs w:val="19"/>
          <w:lang w:val="en-US"/>
        </w:rPr>
        <w:t xml:space="preserve"> </w:t>
      </w:r>
      <w:ins w:id="464" w:author="Diane Falcão" w:date="2023-01-26T03:10:00Z">
        <w:r w:rsidR="00210A11">
          <w:rPr>
            <w:sz w:val="19"/>
            <w:szCs w:val="19"/>
            <w:lang w:val="en-US"/>
          </w:rPr>
          <w:t xml:space="preserve">with </w:t>
        </w:r>
      </w:ins>
      <w:r w:rsidRPr="0023091E">
        <w:rPr>
          <w:sz w:val="19"/>
          <w:szCs w:val="19"/>
          <w:lang w:val="en-US"/>
        </w:rPr>
        <w:t>some extra reading to try</w:t>
      </w:r>
    </w:p>
    <w:p w14:paraId="085BDF32" w14:textId="77777777" w:rsidR="00F465BE" w:rsidRPr="0023091E" w:rsidRDefault="00000000" w:rsidP="00765CE2">
      <w:pPr>
        <w:pStyle w:val="Textbody"/>
        <w:jc w:val="both"/>
        <w:rPr>
          <w:sz w:val="19"/>
          <w:szCs w:val="19"/>
          <w:lang w:val="en-US"/>
        </w:rPr>
      </w:pPr>
      <w:r w:rsidRPr="0023091E">
        <w:rPr>
          <w:sz w:val="19"/>
          <w:szCs w:val="19"/>
          <w:lang w:val="en-US"/>
        </w:rPr>
        <w:t xml:space="preserve">to improve this process a </w:t>
      </w:r>
      <w:del w:id="465" w:author="Alvaro F. Filippi" w:date="2023-01-15T16:52:00Z">
        <w:r w:rsidRPr="0023091E">
          <w:rPr>
            <w:sz w:val="19"/>
            <w:szCs w:val="19"/>
            <w:lang w:val="en-US"/>
          </w:rPr>
          <w:delText>littlle</w:delText>
        </w:r>
      </w:del>
      <w:ins w:id="466" w:author="Alvaro F. Filippi" w:date="2023-01-15T16:52:00Z">
        <w:r w:rsidRPr="0023091E">
          <w:rPr>
            <w:sz w:val="19"/>
            <w:szCs w:val="19"/>
            <w:lang w:val="en-US"/>
          </w:rPr>
          <w:t>little</w:t>
        </w:r>
      </w:ins>
      <w:r w:rsidRPr="0023091E">
        <w:rPr>
          <w:sz w:val="19"/>
          <w:szCs w:val="19"/>
          <w:lang w:val="en-US"/>
        </w:rPr>
        <w:t>.</w:t>
      </w:r>
    </w:p>
    <w:p w14:paraId="478E4400" w14:textId="77777777" w:rsidR="00F465BE" w:rsidRPr="0023091E" w:rsidRDefault="00000000" w:rsidP="00765CE2">
      <w:pPr>
        <w:pStyle w:val="Textbody"/>
        <w:jc w:val="both"/>
        <w:rPr>
          <w:sz w:val="19"/>
          <w:szCs w:val="19"/>
          <w:lang w:val="en-US"/>
        </w:rPr>
      </w:pPr>
      <w:r w:rsidRPr="0023091E">
        <w:rPr>
          <w:sz w:val="19"/>
          <w:szCs w:val="19"/>
          <w:lang w:val="en-US"/>
        </w:rPr>
        <w:t xml:space="preserve">So, let's go. Returning to the beginning of our </w:t>
      </w:r>
      <w:del w:id="467" w:author="Alvaro F. Filippi" w:date="2023-01-15T16:53:00Z">
        <w:r w:rsidRPr="0023091E">
          <w:rPr>
            <w:sz w:val="19"/>
            <w:szCs w:val="19"/>
            <w:lang w:val="en-US"/>
          </w:rPr>
          <w:delText>explication</w:delText>
        </w:r>
      </w:del>
      <w:ins w:id="468" w:author="Alvaro F. Filippi" w:date="2023-01-15T16:53:00Z">
        <w:r w:rsidRPr="0023091E">
          <w:rPr>
            <w:sz w:val="19"/>
            <w:szCs w:val="19"/>
            <w:lang w:val="en-US"/>
          </w:rPr>
          <w:t>explanation</w:t>
        </w:r>
      </w:ins>
      <w:r w:rsidRPr="0023091E">
        <w:rPr>
          <w:sz w:val="19"/>
          <w:szCs w:val="19"/>
          <w:lang w:val="en-US"/>
        </w:rPr>
        <w:t>.</w:t>
      </w:r>
    </w:p>
    <w:p w14:paraId="37D38EBD" w14:textId="77777777" w:rsidR="00F465BE" w:rsidRPr="0023091E" w:rsidRDefault="00000000" w:rsidP="00765CE2">
      <w:pPr>
        <w:pStyle w:val="Textbody"/>
        <w:jc w:val="both"/>
        <w:rPr>
          <w:del w:id="469" w:author="Alvaro F. Filippi" w:date="2023-01-15T16:53:00Z"/>
          <w:sz w:val="19"/>
          <w:szCs w:val="19"/>
          <w:lang w:val="en-US"/>
        </w:rPr>
      </w:pPr>
      <w:r w:rsidRPr="0023091E">
        <w:rPr>
          <w:sz w:val="19"/>
          <w:szCs w:val="19"/>
          <w:lang w:val="en-US"/>
        </w:rPr>
        <w:t>You</w:t>
      </w:r>
      <w:del w:id="470" w:author="Diane Falcão" w:date="2023-01-26T03:10:00Z">
        <w:r w:rsidRPr="0023091E" w:rsidDel="00210A11">
          <w:rPr>
            <w:sz w:val="19"/>
            <w:szCs w:val="19"/>
            <w:lang w:val="en-US"/>
          </w:rPr>
          <w:delText>'re</w:delText>
        </w:r>
      </w:del>
      <w:r w:rsidRPr="0023091E">
        <w:rPr>
          <w:sz w:val="19"/>
          <w:szCs w:val="19"/>
          <w:lang w:val="en-US"/>
        </w:rPr>
        <w:t xml:space="preserve"> know that communism is</w:t>
      </w:r>
      <w:ins w:id="471" w:author="Alvaro F. Filippi" w:date="2023-01-15T16:53:00Z">
        <w:r w:rsidRPr="0023091E">
          <w:rPr>
            <w:sz w:val="19"/>
            <w:szCs w:val="19"/>
            <w:lang w:val="en-US"/>
          </w:rPr>
          <w:t xml:space="preserve"> </w:t>
        </w:r>
      </w:ins>
    </w:p>
    <w:p w14:paraId="4A17C13A" w14:textId="70C046BC" w:rsidR="00F465BE" w:rsidRPr="0023091E" w:rsidRDefault="00000000" w:rsidP="00765CE2">
      <w:pPr>
        <w:pStyle w:val="Textbody"/>
        <w:jc w:val="both"/>
        <w:rPr>
          <w:sz w:val="19"/>
          <w:szCs w:val="19"/>
          <w:lang w:val="en-US"/>
        </w:rPr>
      </w:pPr>
      <w:r w:rsidRPr="0023091E">
        <w:rPr>
          <w:sz w:val="19"/>
          <w:szCs w:val="19"/>
          <w:lang w:val="en-US"/>
        </w:rPr>
        <w:t xml:space="preserve">the set of principles </w:t>
      </w:r>
      <w:del w:id="472" w:author="Alvaro F. Filippi" w:date="2023-01-15T16:53:00Z">
        <w:r w:rsidRPr="0023091E">
          <w:rPr>
            <w:sz w:val="19"/>
            <w:szCs w:val="19"/>
            <w:lang w:val="en-US"/>
          </w:rPr>
          <w:delText>of</w:delText>
        </w:r>
      </w:del>
      <w:ins w:id="473" w:author="Alvaro F. Filippi" w:date="2023-01-15T16:53:00Z">
        <w:r w:rsidRPr="0023091E">
          <w:rPr>
            <w:sz w:val="19"/>
            <w:szCs w:val="19"/>
            <w:lang w:val="en-US"/>
          </w:rPr>
          <w:t>for</w:t>
        </w:r>
      </w:ins>
      <w:r w:rsidRPr="0023091E">
        <w:rPr>
          <w:sz w:val="19"/>
          <w:szCs w:val="19"/>
          <w:lang w:val="en-US"/>
        </w:rPr>
        <w:t xml:space="preserve"> </w:t>
      </w:r>
      <w:del w:id="474" w:author="Diane Falcão" w:date="2023-01-26T03:10:00Z">
        <w:r w:rsidRPr="0023091E" w:rsidDel="00210A11">
          <w:rPr>
            <w:sz w:val="19"/>
            <w:szCs w:val="19"/>
            <w:lang w:val="en-US"/>
          </w:rPr>
          <w:delText xml:space="preserve">the </w:delText>
        </w:r>
      </w:del>
      <w:del w:id="475" w:author="Alvaro F. Filippi" w:date="2023-01-15T16:53:00Z">
        <w:r w:rsidRPr="0023091E">
          <w:rPr>
            <w:sz w:val="19"/>
            <w:szCs w:val="19"/>
            <w:lang w:val="en-US"/>
          </w:rPr>
          <w:delText>labor</w:delText>
        </w:r>
      </w:del>
      <w:ins w:id="476" w:author="Alvaro F. Filippi" w:date="2023-01-15T16:53:00Z">
        <w:r w:rsidRPr="0023091E">
          <w:rPr>
            <w:sz w:val="19"/>
            <w:szCs w:val="19"/>
            <w:lang w:val="en-US"/>
          </w:rPr>
          <w:t>working</w:t>
        </w:r>
      </w:ins>
      <w:ins w:id="477" w:author="Diane Falcão" w:date="2023-01-26T03:10:00Z">
        <w:r w:rsidR="00210A11">
          <w:rPr>
            <w:sz w:val="19"/>
            <w:szCs w:val="19"/>
            <w:lang w:val="en-US"/>
          </w:rPr>
          <w:t>-</w:t>
        </w:r>
      </w:ins>
      <w:del w:id="478" w:author="Diane Falcão" w:date="2023-01-26T03:10:00Z">
        <w:r w:rsidRPr="0023091E" w:rsidDel="00210A11">
          <w:rPr>
            <w:sz w:val="19"/>
            <w:szCs w:val="19"/>
            <w:lang w:val="en-US"/>
          </w:rPr>
          <w:delText xml:space="preserve"> </w:delText>
        </w:r>
      </w:del>
      <w:r w:rsidRPr="0023091E">
        <w:rPr>
          <w:sz w:val="19"/>
          <w:szCs w:val="19"/>
          <w:lang w:val="en-US"/>
        </w:rPr>
        <w:t>class liber</w:t>
      </w:r>
      <w:del w:id="479" w:author="Alvaro F. Filippi" w:date="2023-01-15T16:53:00Z">
        <w:r w:rsidRPr="0023091E">
          <w:rPr>
            <w:sz w:val="19"/>
            <w:szCs w:val="19"/>
            <w:lang w:val="en-US"/>
          </w:rPr>
          <w:delText>t</w:delText>
        </w:r>
      </w:del>
      <w:r w:rsidRPr="0023091E">
        <w:rPr>
          <w:sz w:val="19"/>
          <w:szCs w:val="19"/>
          <w:lang w:val="en-US"/>
        </w:rPr>
        <w:t>ation.</w:t>
      </w:r>
    </w:p>
    <w:p w14:paraId="0C5C9C60" w14:textId="77777777" w:rsidR="00F465BE" w:rsidRPr="0023091E" w:rsidRDefault="00000000" w:rsidP="00765CE2">
      <w:pPr>
        <w:pStyle w:val="Textbody"/>
        <w:jc w:val="both"/>
        <w:rPr>
          <w:del w:id="480" w:author="Alvaro F. Filippi" w:date="2023-01-15T16:54:00Z"/>
          <w:sz w:val="19"/>
          <w:szCs w:val="19"/>
          <w:lang w:val="en-US"/>
        </w:rPr>
      </w:pPr>
      <w:r w:rsidRPr="0023091E">
        <w:rPr>
          <w:sz w:val="19"/>
          <w:szCs w:val="19"/>
          <w:lang w:val="en-US"/>
        </w:rPr>
        <w:t>In other words</w:t>
      </w:r>
      <w:ins w:id="481" w:author="Alvaro F. Filippi" w:date="2023-01-15T16:54:00Z">
        <w:r w:rsidRPr="0023091E">
          <w:rPr>
            <w:sz w:val="19"/>
            <w:szCs w:val="19"/>
            <w:lang w:val="en-US"/>
          </w:rPr>
          <w:t>,</w:t>
        </w:r>
      </w:ins>
      <w:r w:rsidRPr="0023091E">
        <w:rPr>
          <w:sz w:val="19"/>
          <w:szCs w:val="19"/>
          <w:lang w:val="en-US"/>
        </w:rPr>
        <w:t xml:space="preserve"> to be </w:t>
      </w:r>
      <w:del w:id="482" w:author="Alvaro F. Filippi" w:date="2023-01-15T16:54:00Z">
        <w:r w:rsidRPr="0023091E">
          <w:rPr>
            <w:sz w:val="19"/>
            <w:szCs w:val="19"/>
            <w:lang w:val="en-US"/>
          </w:rPr>
          <w:delText>more clear</w:delText>
        </w:r>
      </w:del>
      <w:ins w:id="483" w:author="Alvaro F. Filippi" w:date="2023-01-15T16:54:00Z">
        <w:r w:rsidRPr="0023091E">
          <w:rPr>
            <w:sz w:val="19"/>
            <w:szCs w:val="19"/>
            <w:lang w:val="en-US"/>
          </w:rPr>
          <w:t xml:space="preserve">clearer: </w:t>
        </w:r>
      </w:ins>
      <w:del w:id="484" w:author="Alvaro F. Filippi" w:date="2023-01-15T16:54:00Z">
        <w:r w:rsidRPr="0023091E">
          <w:rPr>
            <w:sz w:val="19"/>
            <w:szCs w:val="19"/>
            <w:lang w:val="en-US"/>
          </w:rPr>
          <w:delText>.</w:delText>
        </w:r>
      </w:del>
    </w:p>
    <w:p w14:paraId="57E7BB3B" w14:textId="77777777" w:rsidR="00F465BE" w:rsidRPr="0023091E" w:rsidRDefault="00000000" w:rsidP="00765CE2">
      <w:pPr>
        <w:pStyle w:val="Textbody"/>
        <w:jc w:val="both"/>
        <w:rPr>
          <w:sz w:val="19"/>
          <w:szCs w:val="19"/>
          <w:lang w:val="en-US"/>
        </w:rPr>
      </w:pPr>
      <w:r w:rsidRPr="0023091E">
        <w:rPr>
          <w:sz w:val="19"/>
          <w:szCs w:val="19"/>
          <w:lang w:val="en-US"/>
        </w:rPr>
        <w:t>The final goal is the end of classes,</w:t>
      </w:r>
    </w:p>
    <w:p w14:paraId="7006B4A7" w14:textId="37B86617" w:rsidR="00F465BE" w:rsidRPr="0023091E" w:rsidRDefault="00000000" w:rsidP="00765CE2">
      <w:pPr>
        <w:pStyle w:val="Textbody"/>
        <w:jc w:val="both"/>
        <w:rPr>
          <w:sz w:val="19"/>
          <w:szCs w:val="19"/>
          <w:lang w:val="en-US"/>
        </w:rPr>
      </w:pPr>
      <w:r w:rsidRPr="0023091E">
        <w:rPr>
          <w:sz w:val="19"/>
          <w:szCs w:val="19"/>
          <w:lang w:val="en-US"/>
        </w:rPr>
        <w:t xml:space="preserve">the </w:t>
      </w:r>
      <w:del w:id="485" w:author="Diane Falcão" w:date="2023-01-26T03:03:00Z">
        <w:r w:rsidRPr="0023091E" w:rsidDel="0064792F">
          <w:rPr>
            <w:sz w:val="19"/>
            <w:szCs w:val="19"/>
            <w:lang w:val="en-US"/>
          </w:rPr>
          <w:delText>private property</w:delText>
        </w:r>
      </w:del>
      <w:ins w:id="486" w:author="Diane Falcão" w:date="2023-01-26T03:03:00Z">
        <w:r w:rsidR="0064792F">
          <w:rPr>
            <w:sz w:val="19"/>
            <w:szCs w:val="19"/>
            <w:lang w:val="en-US"/>
          </w:rPr>
          <w:t>private ownership</w:t>
        </w:r>
      </w:ins>
      <w:r w:rsidRPr="0023091E">
        <w:rPr>
          <w:sz w:val="19"/>
          <w:szCs w:val="19"/>
          <w:lang w:val="en-US"/>
        </w:rPr>
        <w:t xml:space="preserve"> of the </w:t>
      </w:r>
      <w:del w:id="487" w:author="Alvaro F. Filippi" w:date="2023-01-15T16:54:00Z">
        <w:r w:rsidRPr="0023091E">
          <w:rPr>
            <w:sz w:val="19"/>
            <w:szCs w:val="19"/>
            <w:lang w:val="en-US"/>
          </w:rPr>
          <w:delText>forces</w:delText>
        </w:r>
      </w:del>
      <w:ins w:id="488" w:author="Alvaro F. Filippi" w:date="2023-01-15T16:54:00Z">
        <w:r w:rsidRPr="0023091E">
          <w:rPr>
            <w:sz w:val="19"/>
            <w:szCs w:val="19"/>
            <w:lang w:val="en-US"/>
          </w:rPr>
          <w:t>means</w:t>
        </w:r>
      </w:ins>
      <w:r w:rsidRPr="0023091E">
        <w:rPr>
          <w:sz w:val="19"/>
          <w:szCs w:val="19"/>
          <w:lang w:val="en-US"/>
        </w:rPr>
        <w:t xml:space="preserve"> of production</w:t>
      </w:r>
      <w:ins w:id="489" w:author="Diane Falcão" w:date="2023-01-26T03:11:00Z">
        <w:r w:rsidR="00864910">
          <w:rPr>
            <w:sz w:val="19"/>
            <w:szCs w:val="19"/>
            <w:lang w:val="en-US"/>
          </w:rPr>
          <w:t>,</w:t>
        </w:r>
      </w:ins>
      <w:r w:rsidRPr="0023091E">
        <w:rPr>
          <w:sz w:val="19"/>
          <w:szCs w:val="19"/>
          <w:lang w:val="en-US"/>
        </w:rPr>
        <w:t xml:space="preserve"> and the </w:t>
      </w:r>
      <w:del w:id="490" w:author="Diane Falcão" w:date="2023-01-18T01:44:00Z">
        <w:r w:rsidRPr="0023091E" w:rsidDel="00F63C3C">
          <w:rPr>
            <w:sz w:val="19"/>
            <w:szCs w:val="19"/>
            <w:lang w:val="en-US"/>
          </w:rPr>
          <w:delText>state</w:delText>
        </w:r>
      </w:del>
      <w:ins w:id="491" w:author="Diane Falcão" w:date="2023-01-18T01:44:00Z">
        <w:r w:rsidR="00F63C3C">
          <w:rPr>
            <w:sz w:val="19"/>
            <w:szCs w:val="19"/>
            <w:lang w:val="en-US"/>
          </w:rPr>
          <w:t>State</w:t>
        </w:r>
      </w:ins>
      <w:r w:rsidRPr="0023091E">
        <w:rPr>
          <w:sz w:val="19"/>
          <w:szCs w:val="19"/>
          <w:lang w:val="en-US"/>
        </w:rPr>
        <w:t>.</w:t>
      </w:r>
    </w:p>
    <w:p w14:paraId="4C4D4BED" w14:textId="77777777" w:rsidR="00F465BE" w:rsidRPr="0023091E" w:rsidRDefault="00000000" w:rsidP="00765CE2">
      <w:pPr>
        <w:pStyle w:val="Textbody"/>
        <w:jc w:val="both"/>
        <w:rPr>
          <w:ins w:id="492" w:author="Alvaro F. Filippi" w:date="2023-01-15T16:55:00Z"/>
          <w:sz w:val="19"/>
          <w:szCs w:val="19"/>
          <w:lang w:val="en-US"/>
        </w:rPr>
      </w:pPr>
      <w:r w:rsidRPr="0023091E">
        <w:rPr>
          <w:sz w:val="19"/>
          <w:szCs w:val="19"/>
          <w:lang w:val="en-US"/>
        </w:rPr>
        <w:t xml:space="preserve">And </w:t>
      </w:r>
      <w:del w:id="493" w:author="Alvaro F. Filippi" w:date="2023-01-15T16:54:00Z">
        <w:r w:rsidRPr="0023091E">
          <w:rPr>
            <w:sz w:val="19"/>
            <w:szCs w:val="19"/>
            <w:lang w:val="en-US"/>
          </w:rPr>
          <w:delText>there</w:delText>
        </w:r>
      </w:del>
      <w:ins w:id="494" w:author="Alvaro F. Filippi" w:date="2023-01-15T16:54:00Z">
        <w:r w:rsidRPr="0023091E">
          <w:rPr>
            <w:sz w:val="19"/>
            <w:szCs w:val="19"/>
            <w:lang w:val="en-US"/>
          </w:rPr>
          <w:t>it</w:t>
        </w:r>
      </w:ins>
      <w:r w:rsidRPr="0023091E">
        <w:rPr>
          <w:sz w:val="19"/>
          <w:szCs w:val="19"/>
          <w:lang w:val="en-US"/>
        </w:rPr>
        <w:t xml:space="preserve"> must already be popping up in the minds of some people </w:t>
      </w:r>
    </w:p>
    <w:p w14:paraId="4C66943F" w14:textId="77777777" w:rsidR="00F465BE" w:rsidRPr="0023091E" w:rsidRDefault="00000000" w:rsidP="00765CE2">
      <w:pPr>
        <w:pStyle w:val="Textbody"/>
        <w:jc w:val="both"/>
        <w:rPr>
          <w:del w:id="495" w:author="Alvaro F. Filippi" w:date="2023-01-15T16:55:00Z"/>
          <w:sz w:val="19"/>
          <w:szCs w:val="19"/>
          <w:lang w:val="en-US"/>
        </w:rPr>
      </w:pPr>
      <w:r w:rsidRPr="0023091E">
        <w:rPr>
          <w:sz w:val="19"/>
          <w:szCs w:val="19"/>
          <w:lang w:val="en-US"/>
        </w:rPr>
        <w:t xml:space="preserve">who </w:t>
      </w:r>
      <w:ins w:id="496" w:author="Alvaro F. Filippi" w:date="2023-01-15T16:54:00Z">
        <w:r w:rsidRPr="0023091E">
          <w:rPr>
            <w:sz w:val="19"/>
            <w:szCs w:val="19"/>
            <w:lang w:val="en-US"/>
          </w:rPr>
          <w:t xml:space="preserve">are </w:t>
        </w:r>
      </w:ins>
      <w:r w:rsidRPr="0023091E">
        <w:rPr>
          <w:sz w:val="19"/>
          <w:szCs w:val="19"/>
          <w:lang w:val="en-US"/>
        </w:rPr>
        <w:t>hear</w:t>
      </w:r>
      <w:ins w:id="497" w:author="Alvaro F. Filippi" w:date="2023-01-15T16:55:00Z">
        <w:r w:rsidRPr="0023091E">
          <w:rPr>
            <w:sz w:val="19"/>
            <w:szCs w:val="19"/>
            <w:lang w:val="en-US"/>
          </w:rPr>
          <w:t xml:space="preserve">ing this </w:t>
        </w:r>
      </w:ins>
    </w:p>
    <w:p w14:paraId="165203DD" w14:textId="77777777" w:rsidR="00F465BE" w:rsidRPr="0023091E" w:rsidRDefault="00000000" w:rsidP="00765CE2">
      <w:pPr>
        <w:pStyle w:val="Textbody"/>
        <w:jc w:val="both"/>
        <w:rPr>
          <w:sz w:val="19"/>
          <w:szCs w:val="19"/>
          <w:lang w:val="en-US"/>
        </w:rPr>
      </w:pPr>
      <w:del w:id="498" w:author="Alvaro F. Filippi" w:date="2023-01-15T16:55:00Z">
        <w:r w:rsidRPr="0023091E">
          <w:rPr>
            <w:sz w:val="19"/>
            <w:szCs w:val="19"/>
            <w:lang w:val="en-US"/>
          </w:rPr>
          <w:delText xml:space="preserve">talk about it </w:delText>
        </w:r>
      </w:del>
      <w:r w:rsidRPr="0023091E">
        <w:rPr>
          <w:sz w:val="19"/>
          <w:szCs w:val="19"/>
          <w:lang w:val="en-US"/>
        </w:rPr>
        <w:t>for the first time:</w:t>
      </w:r>
    </w:p>
    <w:p w14:paraId="636AF9FE" w14:textId="77777777" w:rsidR="00F465BE" w:rsidRPr="0023091E" w:rsidRDefault="00000000" w:rsidP="00765CE2">
      <w:pPr>
        <w:pStyle w:val="Textbody"/>
        <w:jc w:val="both"/>
        <w:rPr>
          <w:sz w:val="19"/>
          <w:szCs w:val="19"/>
          <w:lang w:val="en-US"/>
        </w:rPr>
      </w:pPr>
      <w:r w:rsidRPr="0023091E">
        <w:rPr>
          <w:sz w:val="19"/>
          <w:szCs w:val="19"/>
          <w:lang w:val="en-US"/>
        </w:rPr>
        <w:t>But isn't that utopian? Is this not idealism?</w:t>
      </w:r>
    </w:p>
    <w:p w14:paraId="1A0574C5" w14:textId="77777777" w:rsidR="00F465BE" w:rsidRPr="0023091E" w:rsidRDefault="00000000" w:rsidP="00765CE2">
      <w:pPr>
        <w:pStyle w:val="Textbody"/>
        <w:jc w:val="both"/>
        <w:rPr>
          <w:sz w:val="19"/>
          <w:szCs w:val="19"/>
          <w:lang w:val="en-US"/>
        </w:rPr>
      </w:pPr>
      <w:del w:id="499" w:author="Alvaro F. Filippi" w:date="2023-01-15T16:55:00Z">
        <w:r w:rsidRPr="0023091E">
          <w:rPr>
            <w:sz w:val="19"/>
            <w:szCs w:val="19"/>
            <w:lang w:val="en-US"/>
          </w:rPr>
          <w:delText>Do</w:delText>
        </w:r>
      </w:del>
      <w:ins w:id="500" w:author="Alvaro F. Filippi" w:date="2023-01-15T16:55:00Z">
        <w:r w:rsidRPr="0023091E">
          <w:rPr>
            <w:sz w:val="19"/>
            <w:szCs w:val="19"/>
            <w:lang w:val="en-US"/>
          </w:rPr>
          <w:t>Have</w:t>
        </w:r>
      </w:ins>
      <w:r w:rsidRPr="0023091E">
        <w:rPr>
          <w:sz w:val="19"/>
          <w:szCs w:val="19"/>
          <w:lang w:val="en-US"/>
        </w:rPr>
        <w:t xml:space="preserve"> you ever heard that communism is utopian? What is a utopia?</w:t>
      </w:r>
    </w:p>
    <w:p w14:paraId="5E5D67D5" w14:textId="77777777" w:rsidR="00F465BE" w:rsidRPr="0023091E" w:rsidRDefault="00000000" w:rsidP="00765CE2">
      <w:pPr>
        <w:pStyle w:val="Textbody"/>
        <w:jc w:val="both"/>
        <w:rPr>
          <w:sz w:val="17"/>
          <w:szCs w:val="17"/>
          <w:lang w:val="en-US"/>
        </w:rPr>
      </w:pPr>
      <w:del w:id="501" w:author="Alvaro F. Filippi" w:date="2023-01-15T16:55:00Z">
        <w:r w:rsidRPr="0023091E">
          <w:rPr>
            <w:sz w:val="19"/>
            <w:szCs w:val="19"/>
            <w:lang w:val="en-US"/>
          </w:rPr>
          <w:delText>The</w:delText>
        </w:r>
      </w:del>
      <w:ins w:id="502" w:author="Alvaro F. Filippi" w:date="2023-01-15T16:55:00Z">
        <w:r w:rsidRPr="0023091E">
          <w:rPr>
            <w:sz w:val="19"/>
            <w:szCs w:val="19"/>
            <w:lang w:val="en-US"/>
          </w:rPr>
          <w:t>Are</w:t>
        </w:r>
      </w:ins>
      <w:r w:rsidRPr="0023091E">
        <w:rPr>
          <w:sz w:val="19"/>
          <w:szCs w:val="19"/>
          <w:lang w:val="en-US"/>
        </w:rPr>
        <w:t xml:space="preserve"> communists </w:t>
      </w:r>
      <w:del w:id="503" w:author="Alvaro F. Filippi" w:date="2023-01-15T16:55:00Z">
        <w:r w:rsidRPr="0023091E">
          <w:rPr>
            <w:sz w:val="19"/>
            <w:szCs w:val="19"/>
            <w:lang w:val="en-US"/>
          </w:rPr>
          <w:delText xml:space="preserve">are </w:delText>
        </w:r>
      </w:del>
      <w:r w:rsidRPr="0023091E">
        <w:rPr>
          <w:sz w:val="19"/>
          <w:szCs w:val="19"/>
          <w:lang w:val="en-US"/>
        </w:rPr>
        <w:t>idealists?</w:t>
      </w:r>
    </w:p>
    <w:p w14:paraId="40652E0C" w14:textId="77777777" w:rsidR="00F465BE" w:rsidRPr="0023091E" w:rsidRDefault="00F465BE" w:rsidP="00765CE2">
      <w:pPr>
        <w:pStyle w:val="Textbody"/>
        <w:jc w:val="both"/>
        <w:rPr>
          <w:lang w:val="en-US"/>
        </w:rPr>
      </w:pPr>
    </w:p>
    <w:p w14:paraId="04A449C5" w14:textId="77777777" w:rsidR="00F465BE" w:rsidRPr="0023091E" w:rsidRDefault="00F465BE" w:rsidP="00765CE2">
      <w:pPr>
        <w:pStyle w:val="Textbody"/>
        <w:jc w:val="both"/>
        <w:rPr>
          <w:lang w:val="en-US"/>
        </w:rPr>
      </w:pPr>
    </w:p>
    <w:p w14:paraId="2DAEC204" w14:textId="77777777" w:rsidR="00F465BE" w:rsidRPr="0023091E" w:rsidRDefault="00000000" w:rsidP="00765CE2">
      <w:pPr>
        <w:pStyle w:val="Ttulo1"/>
        <w:jc w:val="both"/>
        <w:rPr>
          <w:rFonts w:ascii="Times New Roman" w:eastAsia="Times New Roman" w:hAnsi="Times New Roman" w:cs="Times New Roman"/>
          <w:lang w:val="en-US"/>
        </w:rPr>
      </w:pPr>
      <w:r w:rsidRPr="0023091E">
        <w:rPr>
          <w:rFonts w:ascii="Times New Roman" w:hAnsi="Times New Roman"/>
          <w:lang w:val="en-US"/>
        </w:rPr>
        <w:t>02 - Dialectical and Historical Materialism</w:t>
      </w:r>
    </w:p>
    <w:p w14:paraId="2455D6D1" w14:textId="77777777" w:rsidR="00F465BE" w:rsidRPr="0023091E" w:rsidRDefault="00000000" w:rsidP="00765CE2">
      <w:pPr>
        <w:pStyle w:val="Textbody"/>
        <w:jc w:val="both"/>
        <w:rPr>
          <w:lang w:val="en-US"/>
        </w:rPr>
      </w:pPr>
      <w:r w:rsidRPr="0023091E">
        <w:rPr>
          <w:lang w:val="en-US"/>
        </w:rPr>
        <w:t>Well, little do people that never got into contact with communism know</w:t>
      </w:r>
    </w:p>
    <w:p w14:paraId="0C1ECEB8" w14:textId="77777777" w:rsidR="00F465BE" w:rsidRPr="0023091E" w:rsidRDefault="00000000" w:rsidP="00765CE2">
      <w:pPr>
        <w:pStyle w:val="Textbody"/>
        <w:jc w:val="both"/>
        <w:rPr>
          <w:lang w:val="en-US"/>
        </w:rPr>
      </w:pPr>
      <w:r w:rsidRPr="0023091E">
        <w:rPr>
          <w:lang w:val="en-US"/>
        </w:rPr>
        <w:t>but communism appears as a critique of utopianism</w:t>
      </w:r>
    </w:p>
    <w:p w14:paraId="14ED2491" w14:textId="77777777" w:rsidR="00F465BE" w:rsidRPr="0023091E" w:rsidRDefault="00000000" w:rsidP="00765CE2">
      <w:pPr>
        <w:pStyle w:val="Textbody"/>
        <w:jc w:val="both"/>
        <w:rPr>
          <w:lang w:val="en-US"/>
        </w:rPr>
      </w:pPr>
      <w:r w:rsidRPr="0023091E">
        <w:rPr>
          <w:lang w:val="en-US"/>
        </w:rPr>
        <w:t>and a critique of idealism.</w:t>
      </w:r>
    </w:p>
    <w:p w14:paraId="68A0793C" w14:textId="77777777" w:rsidR="00F465BE" w:rsidRPr="0023091E" w:rsidRDefault="00000000" w:rsidP="00765CE2">
      <w:pPr>
        <w:pStyle w:val="Textbody"/>
        <w:jc w:val="both"/>
        <w:rPr>
          <w:lang w:val="en-US"/>
        </w:rPr>
      </w:pPr>
      <w:r w:rsidRPr="0023091E">
        <w:rPr>
          <w:lang w:val="en-US"/>
        </w:rPr>
        <w:t>Marxism's philosophical pillar is constituted</w:t>
      </w:r>
    </w:p>
    <w:p w14:paraId="6F57D33A" w14:textId="77777777" w:rsidR="00F465BE" w:rsidRPr="0023091E" w:rsidRDefault="00000000" w:rsidP="00765CE2">
      <w:pPr>
        <w:pStyle w:val="Textbody"/>
        <w:jc w:val="both"/>
        <w:rPr>
          <w:lang w:val="en-US"/>
        </w:rPr>
      </w:pPr>
      <w:r w:rsidRPr="0023091E">
        <w:rPr>
          <w:lang w:val="en-US"/>
        </w:rPr>
        <w:t>as a critique of utopianisms and idealisms</w:t>
      </w:r>
    </w:p>
    <w:p w14:paraId="174F4F82" w14:textId="77777777" w:rsidR="00F465BE" w:rsidRPr="0023091E" w:rsidRDefault="00000000" w:rsidP="00765CE2">
      <w:pPr>
        <w:pStyle w:val="Textbody"/>
        <w:jc w:val="both"/>
        <w:rPr>
          <w:lang w:val="en-US"/>
        </w:rPr>
      </w:pPr>
      <w:r w:rsidRPr="0023091E">
        <w:rPr>
          <w:lang w:val="en-US"/>
        </w:rPr>
        <w:lastRenderedPageBreak/>
        <w:t>And that's what we're going to talk about now.</w:t>
      </w:r>
    </w:p>
    <w:p w14:paraId="58A9F662" w14:textId="77777777" w:rsidR="00F465BE" w:rsidRPr="0023091E" w:rsidRDefault="00000000" w:rsidP="00765CE2">
      <w:pPr>
        <w:pStyle w:val="Textbody"/>
        <w:jc w:val="both"/>
        <w:rPr>
          <w:lang w:val="en-US"/>
        </w:rPr>
      </w:pPr>
      <w:r w:rsidRPr="0023091E">
        <w:rPr>
          <w:lang w:val="en-US"/>
        </w:rPr>
        <w:t>We'll talk about dialectical and historical materialism</w:t>
      </w:r>
    </w:p>
    <w:p w14:paraId="0B5DE45F" w14:textId="4643EF72" w:rsidR="00F465BE" w:rsidRPr="0023091E" w:rsidRDefault="00000000" w:rsidP="00765CE2">
      <w:pPr>
        <w:pStyle w:val="Textbody"/>
        <w:jc w:val="both"/>
        <w:rPr>
          <w:lang w:val="en-US"/>
        </w:rPr>
      </w:pPr>
      <w:r w:rsidRPr="0023091E">
        <w:rPr>
          <w:lang w:val="en-US"/>
        </w:rPr>
        <w:t xml:space="preserve">and the name already sounds scary, right? </w:t>
      </w:r>
      <w:del w:id="504" w:author="Diane Falcão" w:date="2023-01-26T03:11:00Z">
        <w:r w:rsidRPr="0023091E" w:rsidDel="00864910">
          <w:rPr>
            <w:lang w:val="en-US"/>
          </w:rPr>
          <w:delText xml:space="preserve">A </w:delText>
        </w:r>
      </w:del>
      <w:ins w:id="505" w:author="Diane Falcão" w:date="2023-01-26T03:11:00Z">
        <w:r w:rsidR="00864910">
          <w:rPr>
            <w:lang w:val="en-US"/>
          </w:rPr>
          <w:t>This a</w:t>
        </w:r>
        <w:r w:rsidR="00864910" w:rsidRPr="0023091E">
          <w:rPr>
            <w:lang w:val="en-US"/>
          </w:rPr>
          <w:t xml:space="preserve"> </w:t>
        </w:r>
      </w:ins>
      <w:r w:rsidRPr="0023091E">
        <w:rPr>
          <w:lang w:val="en-US"/>
        </w:rPr>
        <w:t xml:space="preserve">philosophical </w:t>
      </w:r>
      <w:del w:id="506" w:author="Alvaro F. Filippi" w:date="2023-01-15T16:57:00Z">
        <w:r w:rsidRPr="0023091E">
          <w:rPr>
            <w:lang w:val="en-US"/>
          </w:rPr>
          <w:delText>curse word</w:delText>
        </w:r>
      </w:del>
      <w:ins w:id="507" w:author="Alvaro F. Filippi" w:date="2023-01-15T16:57:00Z">
        <w:r w:rsidRPr="0023091E">
          <w:rPr>
            <w:lang w:val="en-US"/>
          </w:rPr>
          <w:t>mouthful</w:t>
        </w:r>
      </w:ins>
      <w:del w:id="508" w:author="Diane Falcão" w:date="2023-01-26T03:11:00Z">
        <w:r w:rsidRPr="0023091E" w:rsidDel="00864910">
          <w:rPr>
            <w:lang w:val="en-US"/>
          </w:rPr>
          <w:delText>,</w:delText>
        </w:r>
      </w:del>
    </w:p>
    <w:p w14:paraId="2C0ED107" w14:textId="0B66D0F3" w:rsidR="00F465BE" w:rsidRPr="0023091E" w:rsidRDefault="00000000" w:rsidP="00765CE2">
      <w:pPr>
        <w:pStyle w:val="Textbody"/>
        <w:jc w:val="both"/>
        <w:rPr>
          <w:lang w:val="en-US"/>
        </w:rPr>
      </w:pPr>
      <w:r w:rsidRPr="0023091E">
        <w:rPr>
          <w:lang w:val="en-US"/>
        </w:rPr>
        <w:t xml:space="preserve">and that's why I said that I might have chosen to start </w:t>
      </w:r>
      <w:del w:id="509" w:author="Diane Falcão" w:date="2023-01-26T03:12:00Z">
        <w:r w:rsidRPr="0023091E" w:rsidDel="00226323">
          <w:rPr>
            <w:lang w:val="en-US"/>
          </w:rPr>
          <w:delText xml:space="preserve">by </w:delText>
        </w:r>
      </w:del>
      <w:ins w:id="510" w:author="Diane Falcão" w:date="2023-01-26T03:12:00Z">
        <w:r w:rsidR="00226323">
          <w:rPr>
            <w:lang w:val="en-US"/>
          </w:rPr>
          <w:t>with</w:t>
        </w:r>
        <w:r w:rsidR="00226323" w:rsidRPr="0023091E">
          <w:rPr>
            <w:lang w:val="en-US"/>
          </w:rPr>
          <w:t xml:space="preserve"> </w:t>
        </w:r>
      </w:ins>
      <w:r w:rsidRPr="0023091E">
        <w:rPr>
          <w:lang w:val="en-US"/>
        </w:rPr>
        <w:t xml:space="preserve">the most complicated part, but I beg you </w:t>
      </w:r>
      <w:ins w:id="511" w:author="Diane Falcão" w:date="2023-01-26T03:12:00Z">
        <w:r w:rsidR="00226323">
          <w:rPr>
            <w:lang w:val="en-US"/>
          </w:rPr>
          <w:t xml:space="preserve">to </w:t>
        </w:r>
      </w:ins>
      <w:r w:rsidRPr="0023091E">
        <w:rPr>
          <w:lang w:val="en-US"/>
        </w:rPr>
        <w:t>give it a chance.</w:t>
      </w:r>
    </w:p>
    <w:p w14:paraId="4F75BC14" w14:textId="77777777" w:rsidR="00F465BE" w:rsidRPr="0023091E" w:rsidRDefault="00000000" w:rsidP="00765CE2">
      <w:pPr>
        <w:pStyle w:val="Textbody"/>
        <w:jc w:val="both"/>
        <w:rPr>
          <w:lang w:val="en-US"/>
        </w:rPr>
      </w:pPr>
      <w:ins w:id="512" w:author="Alvaro F. Filippi" w:date="2023-01-15T16:57:00Z">
        <w:r w:rsidRPr="0023091E">
          <w:rPr>
            <w:lang w:val="en-US"/>
          </w:rPr>
          <w:t>Alr</w:t>
        </w:r>
      </w:ins>
      <w:del w:id="513" w:author="Alvaro F. Filippi" w:date="2023-01-15T16:57:00Z">
        <w:r w:rsidRPr="0023091E">
          <w:rPr>
            <w:lang w:val="en-US"/>
          </w:rPr>
          <w:delText>R</w:delText>
        </w:r>
      </w:del>
      <w:r w:rsidRPr="0023091E">
        <w:rPr>
          <w:lang w:val="en-US"/>
        </w:rPr>
        <w:t>ight then</w:t>
      </w:r>
      <w:ins w:id="514" w:author="Alvaro F. Filippi" w:date="2023-01-15T16:57:00Z">
        <w:r w:rsidRPr="0023091E">
          <w:rPr>
            <w:lang w:val="en-US"/>
          </w:rPr>
          <w:t>.</w:t>
        </w:r>
      </w:ins>
      <w:del w:id="515" w:author="Alvaro F. Filippi" w:date="2023-01-15T16:57:00Z">
        <w:r w:rsidRPr="0023091E">
          <w:rPr>
            <w:lang w:val="en-US"/>
          </w:rPr>
          <w:delText>,</w:delText>
        </w:r>
      </w:del>
      <w:r w:rsidRPr="0023091E">
        <w:rPr>
          <w:lang w:val="en-US"/>
        </w:rPr>
        <w:t xml:space="preserve"> Remember Marx was a Young Hegelian?</w:t>
      </w:r>
    </w:p>
    <w:p w14:paraId="72BD307E" w14:textId="77777777" w:rsidR="00F465BE" w:rsidRPr="0023091E" w:rsidRDefault="00000000" w:rsidP="00765CE2">
      <w:pPr>
        <w:pStyle w:val="Textbody"/>
        <w:jc w:val="both"/>
        <w:rPr>
          <w:lang w:val="en-US"/>
        </w:rPr>
      </w:pPr>
      <w:r w:rsidRPr="0023091E">
        <w:rPr>
          <w:lang w:val="en-US"/>
        </w:rPr>
        <w:t>Well, even though he was a harsh critic of Hegel's philosophy,</w:t>
      </w:r>
    </w:p>
    <w:p w14:paraId="5EFA3AD2" w14:textId="77777777" w:rsidR="00F465BE" w:rsidRPr="0023091E" w:rsidRDefault="00000000" w:rsidP="00765CE2">
      <w:pPr>
        <w:pStyle w:val="Textbody"/>
        <w:jc w:val="both"/>
        <w:rPr>
          <w:lang w:val="en-US"/>
        </w:rPr>
      </w:pPr>
      <w:r w:rsidRPr="0023091E">
        <w:rPr>
          <w:lang w:val="en-US"/>
        </w:rPr>
        <w:t>Marx was heavily influenced by Hegel.</w:t>
      </w:r>
    </w:p>
    <w:p w14:paraId="40AF7D9B" w14:textId="77777777" w:rsidR="00F465BE" w:rsidRPr="0023091E" w:rsidRDefault="00000000" w:rsidP="00765CE2">
      <w:pPr>
        <w:pStyle w:val="Textbody"/>
        <w:jc w:val="both"/>
        <w:rPr>
          <w:lang w:val="en-US"/>
        </w:rPr>
      </w:pPr>
      <w:r w:rsidRPr="0023091E">
        <w:rPr>
          <w:lang w:val="en-US"/>
        </w:rPr>
        <w:t>But influenced in what way?</w:t>
      </w:r>
    </w:p>
    <w:p w14:paraId="27726BB1" w14:textId="77777777" w:rsidR="00F465BE" w:rsidRPr="0023091E" w:rsidRDefault="00000000" w:rsidP="00765CE2">
      <w:pPr>
        <w:pStyle w:val="Textbody"/>
        <w:jc w:val="both"/>
        <w:rPr>
          <w:lang w:val="en-US"/>
        </w:rPr>
      </w:pPr>
      <w:r w:rsidRPr="0023091E">
        <w:rPr>
          <w:lang w:val="en-US"/>
        </w:rPr>
        <w:t>Mainly regarding a thing called dialectics.</w:t>
      </w:r>
    </w:p>
    <w:p w14:paraId="6B9A2A9B" w14:textId="77777777" w:rsidR="00F465BE" w:rsidRPr="0023091E" w:rsidRDefault="00000000" w:rsidP="00765CE2">
      <w:pPr>
        <w:pStyle w:val="Textbody"/>
        <w:jc w:val="both"/>
        <w:rPr>
          <w:lang w:val="en-US"/>
        </w:rPr>
      </w:pPr>
      <w:r w:rsidRPr="0023091E">
        <w:rPr>
          <w:lang w:val="en-US"/>
        </w:rPr>
        <w:t>So, dialectical and historical materialism, we'll begin</w:t>
      </w:r>
    </w:p>
    <w:p w14:paraId="14617D30" w14:textId="77777777" w:rsidR="00F465BE" w:rsidRPr="0023091E" w:rsidRDefault="00000000" w:rsidP="00765CE2">
      <w:pPr>
        <w:pStyle w:val="Textbody"/>
        <w:jc w:val="both"/>
        <w:rPr>
          <w:lang w:val="en-US"/>
        </w:rPr>
      </w:pPr>
      <w:r w:rsidRPr="0023091E">
        <w:rPr>
          <w:lang w:val="en-US"/>
        </w:rPr>
        <w:t>by talking a bit about dialectics.</w:t>
      </w:r>
    </w:p>
    <w:p w14:paraId="7B0C5E18" w14:textId="510FF4E3" w:rsidR="00F465BE" w:rsidRPr="0023091E" w:rsidRDefault="00000000" w:rsidP="00765CE2">
      <w:pPr>
        <w:pStyle w:val="Textbody"/>
        <w:jc w:val="both"/>
        <w:rPr>
          <w:lang w:val="en-US"/>
        </w:rPr>
      </w:pPr>
      <w:del w:id="516" w:author="Diane Falcão" w:date="2023-01-16T23:32:00Z">
        <w:r w:rsidRPr="0023091E" w:rsidDel="006A488E">
          <w:rPr>
            <w:lang w:val="en-US"/>
          </w:rPr>
          <w:delText>So</w:delText>
        </w:r>
      </w:del>
      <w:ins w:id="517" w:author="Diane Falcão" w:date="2023-01-16T23:32:00Z">
        <w:r w:rsidR="006A488E" w:rsidRPr="0023091E">
          <w:rPr>
            <w:lang w:val="en-US"/>
          </w:rPr>
          <w:t>So,</w:t>
        </w:r>
      </w:ins>
      <w:r w:rsidRPr="0023091E">
        <w:rPr>
          <w:lang w:val="en-US"/>
        </w:rPr>
        <w:t xml:space="preserve"> what is dialectics?</w:t>
      </w:r>
    </w:p>
    <w:p w14:paraId="2482BFBF" w14:textId="76EDBE40" w:rsidR="00F465BE" w:rsidRPr="0023091E" w:rsidRDefault="00000000" w:rsidP="00765CE2">
      <w:pPr>
        <w:pStyle w:val="Textbody"/>
        <w:jc w:val="both"/>
        <w:rPr>
          <w:lang w:val="en-US"/>
        </w:rPr>
      </w:pPr>
      <w:r w:rsidRPr="0023091E">
        <w:rPr>
          <w:lang w:val="en-US"/>
        </w:rPr>
        <w:t xml:space="preserve">That's something we'd need ten </w:t>
      </w:r>
      <w:del w:id="518" w:author="Diane Falcão" w:date="2023-01-26T03:14:00Z">
        <w:r w:rsidRPr="0023091E" w:rsidDel="00C5403F">
          <w:rPr>
            <w:lang w:val="en-US"/>
          </w:rPr>
          <w:delText xml:space="preserve">tomes </w:delText>
        </w:r>
      </w:del>
      <w:ins w:id="519" w:author="Diane Falcão" w:date="2023-01-26T03:14:00Z">
        <w:r w:rsidR="00C5403F">
          <w:rPr>
            <w:lang w:val="en-US"/>
          </w:rPr>
          <w:t>volumes</w:t>
        </w:r>
        <w:r w:rsidR="00C5403F" w:rsidRPr="0023091E">
          <w:rPr>
            <w:lang w:val="en-US"/>
          </w:rPr>
          <w:t xml:space="preserve"> </w:t>
        </w:r>
      </w:ins>
      <w:r w:rsidRPr="0023091E">
        <w:rPr>
          <w:lang w:val="en-US"/>
        </w:rPr>
        <w:t>to answer,</w:t>
      </w:r>
    </w:p>
    <w:p w14:paraId="4702D422" w14:textId="77777777" w:rsidR="00F465BE" w:rsidRPr="0023091E" w:rsidRDefault="00000000" w:rsidP="00765CE2">
      <w:pPr>
        <w:pStyle w:val="Textbody"/>
        <w:jc w:val="both"/>
        <w:rPr>
          <w:lang w:val="en-US"/>
        </w:rPr>
      </w:pPr>
      <w:r w:rsidRPr="0023091E">
        <w:rPr>
          <w:lang w:val="en-US"/>
        </w:rPr>
        <w:t>but I'll try and summarize.</w:t>
      </w:r>
    </w:p>
    <w:p w14:paraId="5290FCB5" w14:textId="77777777" w:rsidR="00F465BE" w:rsidRPr="0023091E" w:rsidRDefault="00000000" w:rsidP="00765CE2">
      <w:pPr>
        <w:pStyle w:val="Textbody"/>
        <w:jc w:val="both"/>
        <w:rPr>
          <w:lang w:val="en-US"/>
        </w:rPr>
      </w:pPr>
      <w:r w:rsidRPr="0023091E">
        <w:rPr>
          <w:lang w:val="en-US"/>
        </w:rPr>
        <w:t xml:space="preserve">First of all, Hegelian dialectics was opposed to another philosophical method called metaphysics, which was the dominant philosophical method up to Hegel.  </w:t>
      </w:r>
    </w:p>
    <w:p w14:paraId="1F3B9C39" w14:textId="77777777" w:rsidR="00F465BE" w:rsidRPr="0023091E" w:rsidRDefault="00000000" w:rsidP="00765CE2">
      <w:pPr>
        <w:pStyle w:val="Textbody"/>
        <w:jc w:val="both"/>
        <w:rPr>
          <w:lang w:val="en-US"/>
        </w:rPr>
      </w:pPr>
      <w:r w:rsidRPr="0023091E">
        <w:rPr>
          <w:lang w:val="en-US"/>
        </w:rPr>
        <w:t>In order for us to understand dialectics</w:t>
      </w:r>
    </w:p>
    <w:p w14:paraId="4CE502D5" w14:textId="77777777" w:rsidR="00F465BE" w:rsidRPr="0023091E" w:rsidRDefault="00000000" w:rsidP="00765CE2">
      <w:pPr>
        <w:pStyle w:val="Textbody"/>
        <w:jc w:val="both"/>
        <w:rPr>
          <w:lang w:val="en-US"/>
        </w:rPr>
      </w:pPr>
      <w:r w:rsidRPr="0023091E">
        <w:rPr>
          <w:lang w:val="en-US"/>
        </w:rPr>
        <w:t>it's worth it to understand what metaphysics is</w:t>
      </w:r>
    </w:p>
    <w:p w14:paraId="08AA9434" w14:textId="77777777" w:rsidR="00F465BE" w:rsidRPr="0023091E" w:rsidRDefault="00000000" w:rsidP="00765CE2">
      <w:pPr>
        <w:pStyle w:val="Textbody"/>
        <w:jc w:val="both"/>
        <w:rPr>
          <w:lang w:val="en-US"/>
        </w:rPr>
      </w:pPr>
      <w:r w:rsidRPr="0023091E">
        <w:rPr>
          <w:lang w:val="en-US"/>
        </w:rPr>
        <w:t xml:space="preserve">because one thing makes the other clearer.  </w:t>
      </w:r>
    </w:p>
    <w:p w14:paraId="130434CF" w14:textId="77777777" w:rsidR="00F465BE" w:rsidRPr="0023091E" w:rsidRDefault="00000000" w:rsidP="00765CE2">
      <w:pPr>
        <w:pStyle w:val="Textbody"/>
        <w:jc w:val="both"/>
        <w:rPr>
          <w:lang w:val="en-US"/>
        </w:rPr>
      </w:pPr>
      <w:r w:rsidRPr="0023091E">
        <w:rPr>
          <w:lang w:val="en-US"/>
        </w:rPr>
        <w:t>That's the part of the stream where I'll cite the most, ok?</w:t>
      </w:r>
    </w:p>
    <w:p w14:paraId="236A993B" w14:textId="77777777" w:rsidR="00F465BE" w:rsidRPr="0023091E" w:rsidRDefault="00000000" w:rsidP="00765CE2">
      <w:pPr>
        <w:pStyle w:val="Textbody"/>
        <w:jc w:val="both"/>
        <w:rPr>
          <w:lang w:val="en-US"/>
        </w:rPr>
      </w:pPr>
      <w:r w:rsidRPr="0023091E">
        <w:rPr>
          <w:lang w:val="en-US"/>
        </w:rPr>
        <w:t>I'll avoid reading too many quotations</w:t>
      </w:r>
    </w:p>
    <w:p w14:paraId="4B853078" w14:textId="77777777" w:rsidR="00F465BE" w:rsidRPr="0023091E" w:rsidRDefault="00000000" w:rsidP="00765CE2">
      <w:pPr>
        <w:pStyle w:val="Textbody"/>
        <w:jc w:val="both"/>
        <w:rPr>
          <w:lang w:val="en-US"/>
        </w:rPr>
      </w:pPr>
      <w:r w:rsidRPr="0023091E">
        <w:rPr>
          <w:lang w:val="en-US"/>
        </w:rPr>
        <w:t>but I think these ones are helpful</w:t>
      </w:r>
    </w:p>
    <w:p w14:paraId="4FA142BC" w14:textId="77777777" w:rsidR="00F465BE" w:rsidRPr="0023091E" w:rsidRDefault="00000000" w:rsidP="00765CE2">
      <w:pPr>
        <w:pStyle w:val="Textbody"/>
        <w:jc w:val="both"/>
        <w:rPr>
          <w:lang w:val="en-US"/>
        </w:rPr>
      </w:pPr>
      <w:r w:rsidRPr="0023091E">
        <w:rPr>
          <w:lang w:val="en-US"/>
        </w:rPr>
        <w:t xml:space="preserve">because this part is quite difficult.  </w:t>
      </w:r>
    </w:p>
    <w:p w14:paraId="788A09A6" w14:textId="15B795EE" w:rsidR="00F465BE" w:rsidRPr="0023091E" w:rsidRDefault="00000000" w:rsidP="00765CE2">
      <w:pPr>
        <w:pStyle w:val="Textbody"/>
        <w:jc w:val="both"/>
        <w:rPr>
          <w:lang w:val="en-US"/>
        </w:rPr>
      </w:pPr>
      <w:r w:rsidRPr="0023091E">
        <w:rPr>
          <w:lang w:val="en-US"/>
        </w:rPr>
        <w:t xml:space="preserve">Right then, </w:t>
      </w:r>
      <w:del w:id="520" w:author="Diane Falcão" w:date="2023-01-16T23:32:00Z">
        <w:r w:rsidRPr="0023091E" w:rsidDel="006A488E">
          <w:rPr>
            <w:lang w:val="en-US"/>
          </w:rPr>
          <w:delText>We've</w:delText>
        </w:r>
      </w:del>
      <w:ins w:id="521" w:author="Diane Falcão" w:date="2023-01-16T23:32:00Z">
        <w:r w:rsidR="006A488E" w:rsidRPr="0023091E">
          <w:rPr>
            <w:lang w:val="en-US"/>
          </w:rPr>
          <w:t>we’ve</w:t>
        </w:r>
      </w:ins>
      <w:r w:rsidRPr="0023091E">
        <w:rPr>
          <w:lang w:val="en-US"/>
        </w:rPr>
        <w:t xml:space="preserve"> said that dialectics opposes metaphysics.</w:t>
      </w:r>
    </w:p>
    <w:p w14:paraId="62A11FF6" w14:textId="370B2DF7" w:rsidR="00F465BE" w:rsidRPr="0023091E" w:rsidRDefault="00000000" w:rsidP="00765CE2">
      <w:pPr>
        <w:pStyle w:val="Textbody"/>
        <w:jc w:val="both"/>
        <w:rPr>
          <w:lang w:val="en-US"/>
        </w:rPr>
      </w:pPr>
      <w:r w:rsidRPr="0023091E">
        <w:rPr>
          <w:lang w:val="en-US"/>
        </w:rPr>
        <w:t xml:space="preserve">Engels: </w:t>
      </w:r>
      <w:ins w:id="522" w:author="Diane Falcão" w:date="2023-01-18T02:01:00Z">
        <w:r w:rsidR="00BB0C9A">
          <w:rPr>
            <w:highlight w:val="lightGray"/>
            <w:lang w:val="en-US"/>
          </w:rPr>
          <w:fldChar w:fldCharType="begin"/>
        </w:r>
        <w:r w:rsidR="00BB0C9A">
          <w:rPr>
            <w:highlight w:val="lightGray"/>
            <w:lang w:val="en-US"/>
          </w:rPr>
          <w:instrText xml:space="preserve"> HYPERLINK "https://www.marxists.org/archive/marx/works/1880/soc-utop/ch02.htm" </w:instrText>
        </w:r>
        <w:r w:rsidR="00BB0C9A">
          <w:rPr>
            <w:highlight w:val="lightGray"/>
            <w:lang w:val="en-US"/>
          </w:rPr>
        </w:r>
        <w:r w:rsidR="00BB0C9A">
          <w:rPr>
            <w:highlight w:val="lightGray"/>
            <w:lang w:val="en-US"/>
          </w:rPr>
          <w:fldChar w:fldCharType="separate"/>
        </w:r>
        <w:r w:rsidRPr="00BB0C9A">
          <w:rPr>
            <w:rStyle w:val="Hyperlink"/>
            <w:highlight w:val="lightGray"/>
            <w:rPrChange w:id="523" w:author="Diane Falcão" w:date="2023-01-18T01:59:00Z">
              <w:rPr>
                <w:lang w:val="en-US"/>
              </w:rPr>
            </w:rPrChange>
          </w:rPr>
          <w:t>"To the metaphysician, things and their mental reflexes, ideas, are isolated, are to be considered one after the other and apart from each other, are objects of investigation fixed, rigid, given once for all. He thinks in absolutely irreconcilable antitheses. His communication is 'yea, yea; nay, nay'; for whatsoever is more than these cometh of evil. For him, a thing either exists or does not exist; a thing cannot at the same time be itself and something else. Positive and negative absolutely exclude one another"</w:t>
        </w:r>
        <w:r w:rsidR="00BB0C9A">
          <w:rPr>
            <w:highlight w:val="lightGray"/>
            <w:lang w:val="en-US"/>
          </w:rPr>
          <w:fldChar w:fldCharType="end"/>
        </w:r>
      </w:ins>
      <w:r w:rsidRPr="00520CBF">
        <w:rPr>
          <w:highlight w:val="lightGray"/>
          <w:lang w:val="en-US"/>
          <w:rPrChange w:id="524" w:author="Diane Falcão" w:date="2023-01-18T01:59:00Z">
            <w:rPr>
              <w:lang w:val="en-US"/>
            </w:rPr>
          </w:rPrChange>
        </w:rPr>
        <w:t>.</w:t>
      </w:r>
    </w:p>
    <w:p w14:paraId="5A54078B" w14:textId="77777777" w:rsidR="00F465BE" w:rsidRPr="0023091E" w:rsidRDefault="00000000" w:rsidP="00765CE2">
      <w:pPr>
        <w:pStyle w:val="Textbody"/>
        <w:jc w:val="both"/>
        <w:rPr>
          <w:lang w:val="en-US"/>
        </w:rPr>
      </w:pPr>
      <w:r w:rsidRPr="0023091E">
        <w:rPr>
          <w:lang w:val="en-US"/>
        </w:rPr>
        <w:t>That's metaphysics then.</w:t>
      </w:r>
    </w:p>
    <w:p w14:paraId="64B23DE7" w14:textId="77777777" w:rsidR="00F465BE" w:rsidRPr="0023091E" w:rsidRDefault="00000000" w:rsidP="00765CE2">
      <w:pPr>
        <w:pStyle w:val="Textbody"/>
        <w:jc w:val="both"/>
        <w:rPr>
          <w:lang w:val="en-US"/>
        </w:rPr>
      </w:pPr>
      <w:r w:rsidRPr="0023091E">
        <w:rPr>
          <w:lang w:val="en-US"/>
        </w:rPr>
        <w:t>In summary: metaphysics is a method that works with isolated,</w:t>
      </w:r>
    </w:p>
    <w:p w14:paraId="24FDC207" w14:textId="77777777" w:rsidR="00F465BE" w:rsidRPr="0023091E" w:rsidRDefault="00000000" w:rsidP="00765CE2">
      <w:pPr>
        <w:pStyle w:val="Textbody"/>
        <w:jc w:val="both"/>
        <w:rPr>
          <w:lang w:val="en-US"/>
        </w:rPr>
      </w:pPr>
      <w:r w:rsidRPr="0023091E">
        <w:rPr>
          <w:lang w:val="en-US"/>
        </w:rPr>
        <w:t>fixed categories.</w:t>
      </w:r>
    </w:p>
    <w:p w14:paraId="36094ABB" w14:textId="77777777" w:rsidR="00F465BE" w:rsidRPr="0023091E" w:rsidRDefault="00000000" w:rsidP="00765CE2">
      <w:pPr>
        <w:pStyle w:val="Textbody"/>
        <w:jc w:val="both"/>
        <w:rPr>
          <w:lang w:val="en-US"/>
        </w:rPr>
      </w:pPr>
      <w:r w:rsidRPr="0023091E">
        <w:rPr>
          <w:lang w:val="en-US"/>
        </w:rPr>
        <w:t>Dialectics, on the other hand, another quote from Engels:</w:t>
      </w:r>
    </w:p>
    <w:p w14:paraId="1D84A6A7" w14:textId="4290670F" w:rsidR="00F465BE" w:rsidRPr="0023091E" w:rsidRDefault="00710F11" w:rsidP="00765CE2">
      <w:pPr>
        <w:pStyle w:val="Textbody"/>
        <w:jc w:val="both"/>
        <w:rPr>
          <w:lang w:val="en-US"/>
        </w:rPr>
      </w:pPr>
      <w:ins w:id="525" w:author="Diane Falcão" w:date="2023-01-18T02:03:00Z">
        <w:r>
          <w:rPr>
            <w:lang w:val="en-US"/>
          </w:rPr>
          <w:fldChar w:fldCharType="begin"/>
        </w:r>
        <w:r>
          <w:rPr>
            <w:lang w:val="en-US"/>
          </w:rPr>
          <w:instrText xml:space="preserve"> HYPERLINK "https://www.marxists.org/archive/marx/works/1880/soc-utop/ch02.htm" </w:instrText>
        </w:r>
        <w:r>
          <w:rPr>
            <w:lang w:val="en-US"/>
          </w:rPr>
        </w:r>
        <w:r>
          <w:rPr>
            <w:lang w:val="en-US"/>
          </w:rPr>
          <w:fldChar w:fldCharType="separate"/>
        </w:r>
        <w:r w:rsidRPr="00710F11">
          <w:rPr>
            <w:rStyle w:val="Hyperlink"/>
            <w:lang w:val="en-US"/>
          </w:rPr>
          <w:t>"...comprehends things and their representations, ideas, in their essential connection, concatenation, motion, origin and ending. Such processes as those mentioned above are, therefore, so many corroborations of its own method of procedure".</w:t>
        </w:r>
        <w:r>
          <w:rPr>
            <w:lang w:val="en-US"/>
          </w:rPr>
          <w:fldChar w:fldCharType="end"/>
        </w:r>
      </w:ins>
    </w:p>
    <w:p w14:paraId="04FA096C" w14:textId="6673F11D" w:rsidR="00F465BE" w:rsidRPr="0023091E" w:rsidRDefault="00000000" w:rsidP="00765CE2">
      <w:pPr>
        <w:pStyle w:val="Textbody"/>
        <w:jc w:val="both"/>
        <w:rPr>
          <w:lang w:val="en-US"/>
        </w:rPr>
      </w:pPr>
      <w:r w:rsidRPr="0023091E">
        <w:rPr>
          <w:lang w:val="en-US"/>
        </w:rPr>
        <w:t xml:space="preserve">That's referring to passages </w:t>
      </w:r>
      <w:del w:id="526" w:author="Diane Falcão" w:date="2023-01-26T03:15:00Z">
        <w:r w:rsidRPr="0023091E" w:rsidDel="00C5403F">
          <w:rPr>
            <w:lang w:val="en-US"/>
          </w:rPr>
          <w:delText xml:space="preserve">of </w:delText>
        </w:r>
      </w:del>
      <w:ins w:id="527" w:author="Diane Falcão" w:date="2023-01-26T03:15:00Z">
        <w:r w:rsidR="00C5403F">
          <w:rPr>
            <w:lang w:val="en-US"/>
          </w:rPr>
          <w:t>from</w:t>
        </w:r>
        <w:r w:rsidR="00C5403F" w:rsidRPr="0023091E">
          <w:rPr>
            <w:lang w:val="en-US"/>
          </w:rPr>
          <w:t xml:space="preserve"> </w:t>
        </w:r>
      </w:ins>
      <w:del w:id="528" w:author="Diane Falcão" w:date="2023-01-26T03:18:00Z">
        <w:r w:rsidRPr="0023091E" w:rsidDel="00B62E1A">
          <w:rPr>
            <w:lang w:val="en-US"/>
          </w:rPr>
          <w:delText xml:space="preserve">this </w:delText>
        </w:r>
      </w:del>
      <w:ins w:id="529" w:author="Diane Falcão" w:date="2023-01-26T03:18:00Z">
        <w:r w:rsidR="00B62E1A" w:rsidRPr="0023091E">
          <w:rPr>
            <w:lang w:val="en-US"/>
          </w:rPr>
          <w:t>th</w:t>
        </w:r>
        <w:r w:rsidR="00B62E1A">
          <w:rPr>
            <w:lang w:val="en-US"/>
          </w:rPr>
          <w:t>e</w:t>
        </w:r>
        <w:r w:rsidR="00B62E1A" w:rsidRPr="0023091E">
          <w:rPr>
            <w:lang w:val="en-US"/>
          </w:rPr>
          <w:t xml:space="preserve"> </w:t>
        </w:r>
      </w:ins>
      <w:r w:rsidRPr="0023091E">
        <w:rPr>
          <w:lang w:val="en-US"/>
        </w:rPr>
        <w:t>book I'm quoting, "Socialism: Utopian and Scientific" by Engels.</w:t>
      </w:r>
    </w:p>
    <w:p w14:paraId="074822EB" w14:textId="4A0A3EA8" w:rsidR="00F465BE" w:rsidRPr="0023091E" w:rsidRDefault="00000000" w:rsidP="00765CE2">
      <w:pPr>
        <w:pStyle w:val="Textbody"/>
        <w:jc w:val="both"/>
        <w:rPr>
          <w:lang w:val="en-US"/>
        </w:rPr>
      </w:pPr>
      <w:r w:rsidRPr="0023091E">
        <w:rPr>
          <w:lang w:val="en-US"/>
        </w:rPr>
        <w:t xml:space="preserve">Dialectics is the philosophy that works with constantly moving categories that relate to each other by means of contradictions, </w:t>
      </w:r>
      <w:del w:id="530" w:author="Diane Falcão" w:date="2023-01-26T03:19:00Z">
        <w:r w:rsidRPr="0023091E" w:rsidDel="00B62E1A">
          <w:rPr>
            <w:lang w:val="en-US"/>
          </w:rPr>
          <w:delText xml:space="preserve">of </w:delText>
        </w:r>
      </w:del>
      <w:ins w:id="531" w:author="Diane Falcão" w:date="2023-01-26T03:19:00Z">
        <w:r w:rsidR="00B62E1A" w:rsidRPr="0023091E">
          <w:rPr>
            <w:lang w:val="en-US"/>
          </w:rPr>
          <w:t>o</w:t>
        </w:r>
        <w:r w:rsidR="00B62E1A">
          <w:rPr>
            <w:lang w:val="en-US"/>
          </w:rPr>
          <w:t>r</w:t>
        </w:r>
        <w:r w:rsidR="00B62E1A" w:rsidRPr="0023091E">
          <w:rPr>
            <w:lang w:val="en-US"/>
          </w:rPr>
          <w:t xml:space="preserve"> </w:t>
        </w:r>
      </w:ins>
      <w:r w:rsidRPr="0023091E">
        <w:rPr>
          <w:lang w:val="en-US"/>
        </w:rPr>
        <w:t>contraries.</w:t>
      </w:r>
    </w:p>
    <w:p w14:paraId="75704B10" w14:textId="77777777" w:rsidR="00F465BE" w:rsidRPr="0023091E" w:rsidRDefault="00000000" w:rsidP="00765CE2">
      <w:pPr>
        <w:pStyle w:val="Textbody"/>
        <w:jc w:val="both"/>
        <w:rPr>
          <w:lang w:val="en-US"/>
        </w:rPr>
      </w:pPr>
      <w:r w:rsidRPr="0023091E">
        <w:rPr>
          <w:lang w:val="en-US"/>
        </w:rPr>
        <w:lastRenderedPageBreak/>
        <w:t>So, a famous example Hegel gives</w:t>
      </w:r>
      <w:ins w:id="532" w:author="Alvaro F. Filippi" w:date="2023-01-15T17:08:00Z">
        <w:r w:rsidRPr="0023091E">
          <w:rPr>
            <w:lang w:val="en-US"/>
          </w:rPr>
          <w:t xml:space="preserve"> is</w:t>
        </w:r>
      </w:ins>
      <w:del w:id="533" w:author="Alvaro F. Filippi" w:date="2023-01-15T17:08:00Z">
        <w:r w:rsidRPr="0023091E">
          <w:rPr>
            <w:lang w:val="en-US"/>
          </w:rPr>
          <w:delText>,</w:delText>
        </w:r>
      </w:del>
    </w:p>
    <w:p w14:paraId="6FFC9FC4" w14:textId="77777777" w:rsidR="00F465BE" w:rsidRPr="0023091E" w:rsidRDefault="00000000" w:rsidP="00765CE2">
      <w:pPr>
        <w:pStyle w:val="Textbody"/>
        <w:jc w:val="both"/>
        <w:rPr>
          <w:lang w:val="en-US"/>
        </w:rPr>
      </w:pPr>
      <w:r w:rsidRPr="0023091E">
        <w:rPr>
          <w:lang w:val="en-US"/>
        </w:rPr>
        <w:t>the master-slave dialectic</w:t>
      </w:r>
      <w:ins w:id="534" w:author="Alvaro F. Filippi" w:date="2023-01-15T17:08:00Z">
        <w:r w:rsidRPr="0023091E">
          <w:rPr>
            <w:lang w:val="en-US"/>
          </w:rPr>
          <w:t>s</w:t>
        </w:r>
      </w:ins>
      <w:r w:rsidRPr="0023091E">
        <w:rPr>
          <w:lang w:val="en-US"/>
        </w:rPr>
        <w:t xml:space="preserve">. </w:t>
      </w:r>
      <w:del w:id="535" w:author="Diane Falcão" w:date="2023-01-18T02:05:00Z">
        <w:r w:rsidRPr="0023091E" w:rsidDel="002C651F">
          <w:rPr>
            <w:lang w:val="en-US"/>
          </w:rPr>
          <w:delText xml:space="preserve"> </w:delText>
        </w:r>
      </w:del>
    </w:p>
    <w:p w14:paraId="498A2541" w14:textId="77777777" w:rsidR="00F465BE" w:rsidRPr="0023091E" w:rsidRDefault="00000000" w:rsidP="00765CE2">
      <w:pPr>
        <w:pStyle w:val="Textbody"/>
        <w:jc w:val="both"/>
        <w:rPr>
          <w:lang w:val="en-US"/>
        </w:rPr>
      </w:pPr>
      <w:r w:rsidRPr="0023091E">
        <w:rPr>
          <w:lang w:val="en-US"/>
        </w:rPr>
        <w:t>In summary, the master can exist only if there is a slave.</w:t>
      </w:r>
    </w:p>
    <w:p w14:paraId="53C3FC9D" w14:textId="77777777" w:rsidR="00F465BE" w:rsidRPr="0023091E" w:rsidRDefault="00000000" w:rsidP="00765CE2">
      <w:pPr>
        <w:pStyle w:val="Textbody"/>
        <w:jc w:val="both"/>
        <w:rPr>
          <w:lang w:val="en-US"/>
        </w:rPr>
      </w:pPr>
      <w:r w:rsidRPr="0023091E">
        <w:rPr>
          <w:lang w:val="en-US"/>
        </w:rPr>
        <w:t>Master and slave aren't fixed, isolated, unchanging categories.</w:t>
      </w:r>
    </w:p>
    <w:p w14:paraId="20BEF040" w14:textId="77777777" w:rsidR="00F465BE" w:rsidRPr="0023091E" w:rsidRDefault="00000000" w:rsidP="00765CE2">
      <w:pPr>
        <w:pStyle w:val="Textbody"/>
        <w:jc w:val="both"/>
        <w:rPr>
          <w:lang w:val="en-US"/>
        </w:rPr>
      </w:pPr>
      <w:r w:rsidRPr="0023091E">
        <w:rPr>
          <w:lang w:val="en-US"/>
        </w:rPr>
        <w:t>The category of master only exists through the existence of the slave category. Within the contradictions between master and slave.</w:t>
      </w:r>
    </w:p>
    <w:p w14:paraId="5813793A" w14:textId="77777777" w:rsidR="00F465BE" w:rsidRPr="0023091E" w:rsidRDefault="00000000" w:rsidP="00765CE2">
      <w:pPr>
        <w:pStyle w:val="Textbody"/>
        <w:jc w:val="both"/>
        <w:rPr>
          <w:lang w:val="en-US"/>
        </w:rPr>
      </w:pPr>
      <w:r w:rsidRPr="0023091E">
        <w:rPr>
          <w:lang w:val="en-US"/>
        </w:rPr>
        <w:t xml:space="preserve">These categories change throughout </w:t>
      </w:r>
      <w:del w:id="536" w:author="Alvaro F. Filippi" w:date="2023-01-15T17:09:00Z">
        <w:r w:rsidRPr="0023091E">
          <w:rPr>
            <w:lang w:val="en-US"/>
          </w:rPr>
          <w:delText>H</w:delText>
        </w:r>
      </w:del>
      <w:ins w:id="537" w:author="Alvaro F. Filippi" w:date="2023-01-15T17:09:00Z">
        <w:r w:rsidRPr="0023091E">
          <w:rPr>
            <w:lang w:val="en-US"/>
          </w:rPr>
          <w:t>h</w:t>
        </w:r>
      </w:ins>
      <w:r w:rsidRPr="0023091E">
        <w:rPr>
          <w:lang w:val="en-US"/>
        </w:rPr>
        <w:t>istory</w:t>
      </w:r>
    </w:p>
    <w:p w14:paraId="7E1E85D3" w14:textId="35EC6805" w:rsidR="00F465BE" w:rsidRPr="0023091E" w:rsidRDefault="00000000" w:rsidP="00765CE2">
      <w:pPr>
        <w:pStyle w:val="Textbody"/>
        <w:jc w:val="both"/>
        <w:rPr>
          <w:lang w:val="en-US"/>
        </w:rPr>
      </w:pPr>
      <w:r w:rsidRPr="0023091E">
        <w:rPr>
          <w:lang w:val="en-US"/>
        </w:rPr>
        <w:t xml:space="preserve">but I </w:t>
      </w:r>
      <w:del w:id="538" w:author="Diane Falcão" w:date="2023-01-16T23:32:00Z">
        <w:r w:rsidRPr="0023091E" w:rsidDel="006A488E">
          <w:rPr>
            <w:lang w:val="en-US"/>
          </w:rPr>
          <w:delText>wont</w:delText>
        </w:r>
      </w:del>
      <w:ins w:id="539" w:author="Diane Falcão" w:date="2023-01-16T23:32:00Z">
        <w:r w:rsidR="006A488E" w:rsidRPr="0023091E">
          <w:rPr>
            <w:lang w:val="en-US"/>
          </w:rPr>
          <w:t>won’t</w:t>
        </w:r>
      </w:ins>
      <w:r w:rsidRPr="0023091E">
        <w:rPr>
          <w:lang w:val="en-US"/>
        </w:rPr>
        <w:t xml:space="preserve"> get too much into the master-slave dialectic</w:t>
      </w:r>
      <w:ins w:id="540" w:author="Alvaro F. Filippi" w:date="2023-01-15T17:09:00Z">
        <w:r w:rsidRPr="0023091E">
          <w:rPr>
            <w:lang w:val="en-US"/>
          </w:rPr>
          <w:t>s</w:t>
        </w:r>
      </w:ins>
      <w:r w:rsidRPr="0023091E">
        <w:rPr>
          <w:lang w:val="en-US"/>
        </w:rPr>
        <w:t xml:space="preserve">.  </w:t>
      </w:r>
    </w:p>
    <w:p w14:paraId="7400F519" w14:textId="77777777" w:rsidR="00F465BE" w:rsidRPr="0023091E" w:rsidRDefault="00000000" w:rsidP="00765CE2">
      <w:pPr>
        <w:pStyle w:val="Textbody"/>
        <w:jc w:val="both"/>
        <w:rPr>
          <w:lang w:val="en-US"/>
        </w:rPr>
      </w:pPr>
      <w:r w:rsidRPr="0023091E">
        <w:rPr>
          <w:lang w:val="en-US"/>
        </w:rPr>
        <w:t>I'm just showing you how the categories that dialectics works</w:t>
      </w:r>
      <w:ins w:id="541" w:author="Alvaro F. Filippi" w:date="2023-01-15T17:09:00Z">
        <w:r w:rsidRPr="0023091E">
          <w:rPr>
            <w:lang w:val="en-US"/>
          </w:rPr>
          <w:t xml:space="preserve"> upon</w:t>
        </w:r>
      </w:ins>
    </w:p>
    <w:p w14:paraId="63C7AD40" w14:textId="77777777" w:rsidR="00F465BE" w:rsidRPr="0023091E" w:rsidRDefault="00000000" w:rsidP="00765CE2">
      <w:pPr>
        <w:pStyle w:val="Textbody"/>
        <w:jc w:val="both"/>
        <w:rPr>
          <w:lang w:val="en-US"/>
        </w:rPr>
      </w:pPr>
      <w:r w:rsidRPr="0023091E">
        <w:rPr>
          <w:lang w:val="en-US"/>
        </w:rPr>
        <w:t>are interconnected and ever</w:t>
      </w:r>
      <w:ins w:id="542" w:author="Alvaro F. Filippi" w:date="2023-01-15T17:09:00Z">
        <w:r w:rsidRPr="0023091E">
          <w:rPr>
            <w:lang w:val="en-US"/>
          </w:rPr>
          <w:t>-</w:t>
        </w:r>
      </w:ins>
      <w:del w:id="543" w:author="Alvaro F. Filippi" w:date="2023-01-15T17:09:00Z">
        <w:r w:rsidRPr="0023091E">
          <w:rPr>
            <w:lang w:val="en-US"/>
          </w:rPr>
          <w:delText xml:space="preserve"> </w:delText>
        </w:r>
      </w:del>
      <w:r w:rsidRPr="0023091E">
        <w:rPr>
          <w:lang w:val="en-US"/>
        </w:rPr>
        <w:t>changing. That's it then.</w:t>
      </w:r>
    </w:p>
    <w:p w14:paraId="7E4E631D" w14:textId="77777777" w:rsidR="00F465BE" w:rsidRPr="0023091E" w:rsidRDefault="00000000" w:rsidP="00765CE2">
      <w:pPr>
        <w:pStyle w:val="Textbody"/>
        <w:jc w:val="both"/>
        <w:rPr>
          <w:lang w:val="en-US"/>
        </w:rPr>
      </w:pPr>
      <w:r w:rsidRPr="0023091E">
        <w:rPr>
          <w:lang w:val="en-US"/>
        </w:rPr>
        <w:t>So, according to Engels, and I think that's a good analogy</w:t>
      </w:r>
      <w:ins w:id="544" w:author="Alvaro F. Filippi" w:date="2023-01-15T17:09:00Z">
        <w:r w:rsidRPr="0023091E">
          <w:rPr>
            <w:lang w:val="en-US"/>
          </w:rPr>
          <w:t>:</w:t>
        </w:r>
      </w:ins>
      <w:del w:id="545" w:author="Alvaro F. Filippi" w:date="2023-01-15T17:09:00Z">
        <w:r w:rsidRPr="0023091E">
          <w:rPr>
            <w:lang w:val="en-US"/>
          </w:rPr>
          <w:delText>.</w:delText>
        </w:r>
      </w:del>
    </w:p>
    <w:p w14:paraId="203D3AD6" w14:textId="77777777" w:rsidR="00F465BE" w:rsidRPr="0023091E" w:rsidRDefault="00000000" w:rsidP="00765CE2">
      <w:pPr>
        <w:pStyle w:val="Textbody"/>
        <w:jc w:val="both"/>
        <w:rPr>
          <w:lang w:val="en-US"/>
        </w:rPr>
      </w:pPr>
      <w:r w:rsidRPr="0023091E">
        <w:rPr>
          <w:lang w:val="en-US"/>
        </w:rPr>
        <w:t xml:space="preserve">Metaphysics cannot see the woods for </w:t>
      </w:r>
      <w:del w:id="546" w:author="Alvaro F. Filippi" w:date="2023-01-15T17:10:00Z">
        <w:r w:rsidRPr="0023091E">
          <w:rPr>
            <w:lang w:val="en-US"/>
          </w:rPr>
          <w:delText>the</w:delText>
        </w:r>
      </w:del>
      <w:ins w:id="547" w:author="Alvaro F. Filippi" w:date="2023-01-15T17:10:00Z">
        <w:r w:rsidRPr="0023091E">
          <w:rPr>
            <w:lang w:val="en-US"/>
          </w:rPr>
          <w:t>it is worried about the</w:t>
        </w:r>
      </w:ins>
      <w:r w:rsidRPr="0023091E">
        <w:rPr>
          <w:lang w:val="en-US"/>
        </w:rPr>
        <w:t xml:space="preserve"> trees.</w:t>
      </w:r>
    </w:p>
    <w:p w14:paraId="6806DB69" w14:textId="77777777" w:rsidR="00F465BE" w:rsidRPr="0023091E" w:rsidRDefault="00000000" w:rsidP="00765CE2">
      <w:pPr>
        <w:pStyle w:val="Textbody"/>
        <w:jc w:val="both"/>
        <w:rPr>
          <w:lang w:val="en-US"/>
        </w:rPr>
      </w:pPr>
      <w:r w:rsidRPr="0023091E">
        <w:rPr>
          <w:lang w:val="en-US"/>
        </w:rPr>
        <w:t>For him and for Marx</w:t>
      </w:r>
      <w:ins w:id="548" w:author="Alvaro F. Filippi" w:date="2023-01-15T17:10:00Z">
        <w:r w:rsidRPr="0023091E">
          <w:rPr>
            <w:lang w:val="en-US"/>
          </w:rPr>
          <w:t>,</w:t>
        </w:r>
      </w:ins>
    </w:p>
    <w:p w14:paraId="6A1C49C5" w14:textId="77777777" w:rsidR="00F465BE" w:rsidRPr="0023091E" w:rsidRDefault="00000000" w:rsidP="00765CE2">
      <w:pPr>
        <w:pStyle w:val="Textbody"/>
        <w:jc w:val="both"/>
        <w:rPr>
          <w:lang w:val="en-US"/>
        </w:rPr>
      </w:pPr>
      <w:r w:rsidRPr="0023091E">
        <w:rPr>
          <w:lang w:val="en-US"/>
        </w:rPr>
        <w:t>dialectics was much more adequate for understanding</w:t>
      </w:r>
    </w:p>
    <w:p w14:paraId="5A4709B8" w14:textId="5C9B74E8" w:rsidR="00F465BE" w:rsidRPr="0023091E" w:rsidRDefault="00000000" w:rsidP="00765CE2">
      <w:pPr>
        <w:pStyle w:val="Textbody"/>
        <w:jc w:val="both"/>
        <w:rPr>
          <w:lang w:val="en-US"/>
        </w:rPr>
      </w:pPr>
      <w:r w:rsidRPr="0023091E">
        <w:rPr>
          <w:lang w:val="en-US"/>
        </w:rPr>
        <w:t>not only natural sciences</w:t>
      </w:r>
      <w:del w:id="549" w:author="Diane Falcão" w:date="2023-01-26T03:19:00Z">
        <w:r w:rsidRPr="0023091E" w:rsidDel="00B62E1A">
          <w:rPr>
            <w:lang w:val="en-US"/>
          </w:rPr>
          <w:delText>'</w:delText>
        </w:r>
      </w:del>
      <w:r w:rsidRPr="0023091E">
        <w:rPr>
          <w:lang w:val="en-US"/>
        </w:rPr>
        <w:t xml:space="preserve"> phenomena</w:t>
      </w:r>
      <w:del w:id="550" w:author="Diane Falcão" w:date="2023-01-26T03:19:00Z">
        <w:r w:rsidRPr="0023091E" w:rsidDel="00B62E1A">
          <w:rPr>
            <w:lang w:val="en-US"/>
          </w:rPr>
          <w:delText>,</w:delText>
        </w:r>
      </w:del>
      <w:r w:rsidRPr="0023091E">
        <w:rPr>
          <w:lang w:val="en-US"/>
        </w:rPr>
        <w:t xml:space="preserve"> but also society</w:t>
      </w:r>
      <w:ins w:id="551" w:author="Alvaro F. Filippi" w:date="2023-01-15T17:10:00Z">
        <w:r w:rsidRPr="0023091E">
          <w:rPr>
            <w:lang w:val="en-US"/>
          </w:rPr>
          <w:t>’</w:t>
        </w:r>
      </w:ins>
      <w:r w:rsidRPr="0023091E">
        <w:rPr>
          <w:lang w:val="en-US"/>
        </w:rPr>
        <w:t>s</w:t>
      </w:r>
      <w:ins w:id="552" w:author="Alvaro F. Filippi" w:date="2023-01-15T17:10:00Z">
        <w:del w:id="553" w:author="Diane Falcão" w:date="2023-01-26T03:19:00Z">
          <w:r w:rsidRPr="0023091E" w:rsidDel="00B62E1A">
            <w:rPr>
              <w:lang w:val="en-US"/>
            </w:rPr>
            <w:delText xml:space="preserve"> ones</w:delText>
          </w:r>
        </w:del>
      </w:ins>
      <w:r w:rsidRPr="0023091E">
        <w:rPr>
          <w:lang w:val="en-US"/>
        </w:rPr>
        <w:t>.</w:t>
      </w:r>
      <w:del w:id="554" w:author="Diane Falcão" w:date="2023-01-26T03:19:00Z">
        <w:r w:rsidRPr="0023091E" w:rsidDel="00B62E1A">
          <w:rPr>
            <w:lang w:val="en-US"/>
          </w:rPr>
          <w:delText xml:space="preserve">  </w:delText>
        </w:r>
      </w:del>
    </w:p>
    <w:p w14:paraId="724CBB0C" w14:textId="77777777" w:rsidR="00F465BE" w:rsidRPr="0023091E" w:rsidRDefault="00000000" w:rsidP="00765CE2">
      <w:pPr>
        <w:pStyle w:val="Textbody"/>
        <w:jc w:val="both"/>
        <w:rPr>
          <w:lang w:val="en-US"/>
        </w:rPr>
      </w:pPr>
      <w:r w:rsidRPr="0023091E">
        <w:rPr>
          <w:lang w:val="en-US"/>
        </w:rPr>
        <w:t>An example of dialectics Engels gives in this book I quoted</w:t>
      </w:r>
    </w:p>
    <w:p w14:paraId="04B0A816" w14:textId="77777777" w:rsidR="00F465BE" w:rsidRPr="0023091E" w:rsidRDefault="00000000" w:rsidP="00765CE2">
      <w:pPr>
        <w:pStyle w:val="Textbody"/>
        <w:jc w:val="both"/>
        <w:rPr>
          <w:lang w:val="en-US"/>
        </w:rPr>
      </w:pPr>
      <w:r w:rsidRPr="0023091E">
        <w:rPr>
          <w:lang w:val="en-US"/>
        </w:rPr>
        <w:t>is Darwin's theory of evolution.</w:t>
      </w:r>
    </w:p>
    <w:p w14:paraId="082CF6B0" w14:textId="77777777" w:rsidR="00F465BE" w:rsidRPr="0023091E" w:rsidRDefault="00000000" w:rsidP="00765CE2">
      <w:pPr>
        <w:pStyle w:val="Textbody"/>
        <w:jc w:val="both"/>
        <w:rPr>
          <w:lang w:val="en-US"/>
        </w:rPr>
      </w:pPr>
      <w:r w:rsidRPr="0023091E">
        <w:rPr>
          <w:lang w:val="en-US"/>
        </w:rPr>
        <w:t>Darwin's theory of evolution was a huge blow to metaphysics</w:t>
      </w:r>
    </w:p>
    <w:p w14:paraId="4000753C" w14:textId="77777777" w:rsidR="00F465BE" w:rsidRPr="0023091E" w:rsidRDefault="00000000" w:rsidP="00765CE2">
      <w:pPr>
        <w:pStyle w:val="Textbody"/>
        <w:jc w:val="both"/>
        <w:rPr>
          <w:lang w:val="en-US"/>
        </w:rPr>
      </w:pPr>
      <w:r w:rsidRPr="0023091E">
        <w:rPr>
          <w:lang w:val="en-US"/>
        </w:rPr>
        <w:t>because it works with transformation,</w:t>
      </w:r>
    </w:p>
    <w:p w14:paraId="6C9E5A95" w14:textId="7C152071" w:rsidR="00F465BE" w:rsidRPr="0023091E" w:rsidRDefault="00000000" w:rsidP="00765CE2">
      <w:pPr>
        <w:pStyle w:val="Textbody"/>
        <w:jc w:val="both"/>
        <w:rPr>
          <w:lang w:val="en-US"/>
        </w:rPr>
      </w:pPr>
      <w:r w:rsidRPr="0023091E">
        <w:rPr>
          <w:lang w:val="en-US"/>
        </w:rPr>
        <w:t>with historical change</w:t>
      </w:r>
      <w:del w:id="555" w:author="Alvaro F. Filippi" w:date="2023-01-15T17:11:00Z">
        <w:r w:rsidRPr="0023091E">
          <w:rPr>
            <w:lang w:val="en-US"/>
          </w:rPr>
          <w:delText>,</w:delText>
        </w:r>
      </w:del>
      <w:r w:rsidRPr="0023091E">
        <w:rPr>
          <w:lang w:val="en-US"/>
        </w:rPr>
        <w:t xml:space="preserve"> </w:t>
      </w:r>
      <w:del w:id="556" w:author="Diane Falcão" w:date="2023-01-26T03:20:00Z">
        <w:r w:rsidRPr="0023091E" w:rsidDel="00D4227C">
          <w:rPr>
            <w:lang w:val="en-US"/>
          </w:rPr>
          <w:delText xml:space="preserve">on </w:delText>
        </w:r>
      </w:del>
      <w:ins w:id="557" w:author="Diane Falcão" w:date="2023-01-26T03:20:00Z">
        <w:r w:rsidR="00D4227C">
          <w:rPr>
            <w:lang w:val="en-US"/>
          </w:rPr>
          <w:t>in</w:t>
        </w:r>
        <w:r w:rsidR="00D4227C" w:rsidRPr="0023091E">
          <w:rPr>
            <w:lang w:val="en-US"/>
          </w:rPr>
          <w:t xml:space="preserve"> </w:t>
        </w:r>
      </w:ins>
      <w:r w:rsidRPr="0023091E">
        <w:rPr>
          <w:lang w:val="en-US"/>
        </w:rPr>
        <w:t xml:space="preserve">the very long term.  </w:t>
      </w:r>
    </w:p>
    <w:p w14:paraId="1205F387" w14:textId="77777777" w:rsidR="00F465BE" w:rsidRPr="0023091E" w:rsidRDefault="00000000" w:rsidP="00765CE2">
      <w:pPr>
        <w:pStyle w:val="Textbody"/>
        <w:jc w:val="both"/>
        <w:rPr>
          <w:lang w:val="en-US"/>
        </w:rPr>
      </w:pPr>
      <w:r w:rsidRPr="0023091E">
        <w:rPr>
          <w:lang w:val="en-US"/>
        </w:rPr>
        <w:t>It made it impossible to work with fixed categories,</w:t>
      </w:r>
    </w:p>
    <w:p w14:paraId="095C3D04" w14:textId="77777777" w:rsidR="00F465BE" w:rsidRPr="0023091E" w:rsidRDefault="00000000" w:rsidP="00765CE2">
      <w:pPr>
        <w:pStyle w:val="Textbody"/>
        <w:jc w:val="both"/>
        <w:rPr>
          <w:lang w:val="en-US"/>
        </w:rPr>
      </w:pPr>
      <w:r w:rsidRPr="0023091E">
        <w:rPr>
          <w:lang w:val="en-US"/>
        </w:rPr>
        <w:t xml:space="preserve">categories are now changing.  </w:t>
      </w:r>
    </w:p>
    <w:p w14:paraId="329D740F" w14:textId="72D34B13" w:rsidR="00F465BE" w:rsidRPr="0023091E" w:rsidRDefault="00000000" w:rsidP="00765CE2">
      <w:pPr>
        <w:pStyle w:val="Textbody"/>
        <w:jc w:val="both"/>
        <w:rPr>
          <w:lang w:val="en-US"/>
        </w:rPr>
      </w:pPr>
      <w:r w:rsidRPr="0023091E">
        <w:rPr>
          <w:lang w:val="en-US"/>
        </w:rPr>
        <w:t>They transform, they emerge</w:t>
      </w:r>
      <w:ins w:id="558" w:author="Diane Falcão" w:date="2023-01-26T03:20:00Z">
        <w:r w:rsidR="00D4227C">
          <w:rPr>
            <w:lang w:val="en-US"/>
          </w:rPr>
          <w:t>,</w:t>
        </w:r>
      </w:ins>
      <w:r w:rsidRPr="0023091E">
        <w:rPr>
          <w:lang w:val="en-US"/>
        </w:rPr>
        <w:t xml:space="preserve"> and come to pass</w:t>
      </w:r>
    </w:p>
    <w:p w14:paraId="5D7A205D" w14:textId="77777777" w:rsidR="00F465BE" w:rsidRPr="0023091E" w:rsidRDefault="00000000" w:rsidP="00765CE2">
      <w:pPr>
        <w:pStyle w:val="Textbody"/>
        <w:jc w:val="both"/>
        <w:rPr>
          <w:lang w:val="en-US"/>
        </w:rPr>
      </w:pPr>
      <w:r w:rsidRPr="0023091E">
        <w:rPr>
          <w:lang w:val="en-US"/>
        </w:rPr>
        <w:t xml:space="preserve">as History goes on.  </w:t>
      </w:r>
    </w:p>
    <w:p w14:paraId="3138837A" w14:textId="77777777" w:rsidR="00F465BE" w:rsidRPr="0023091E" w:rsidRDefault="00000000" w:rsidP="00765CE2">
      <w:pPr>
        <w:pStyle w:val="Textbody"/>
        <w:jc w:val="both"/>
        <w:rPr>
          <w:lang w:val="en-US"/>
        </w:rPr>
      </w:pPr>
      <w:r w:rsidRPr="0023091E">
        <w:rPr>
          <w:lang w:val="en-US"/>
        </w:rPr>
        <w:t>That's the dialectical principle of Marx's philosophy</w:t>
      </w:r>
      <w:ins w:id="559" w:author="Alvaro F. Filippi" w:date="2023-01-15T17:12:00Z">
        <w:r w:rsidRPr="0023091E">
          <w:rPr>
            <w:lang w:val="en-US"/>
          </w:rPr>
          <w:t>,</w:t>
        </w:r>
      </w:ins>
    </w:p>
    <w:p w14:paraId="6018A42E" w14:textId="77777777" w:rsidR="00F465BE" w:rsidRPr="0023091E" w:rsidRDefault="00000000" w:rsidP="00765CE2">
      <w:pPr>
        <w:pStyle w:val="Textbody"/>
        <w:jc w:val="both"/>
        <w:rPr>
          <w:lang w:val="en-US"/>
        </w:rPr>
      </w:pPr>
      <w:r w:rsidRPr="0023091E">
        <w:rPr>
          <w:lang w:val="en-US"/>
        </w:rPr>
        <w:t xml:space="preserve">which is influenced by Hegel.  </w:t>
      </w:r>
    </w:p>
    <w:p w14:paraId="2C5F4FC7" w14:textId="77777777" w:rsidR="00F465BE" w:rsidRPr="0023091E" w:rsidRDefault="00000000" w:rsidP="00765CE2">
      <w:pPr>
        <w:pStyle w:val="Textbody"/>
        <w:jc w:val="both"/>
        <w:rPr>
          <w:lang w:val="en-US"/>
        </w:rPr>
      </w:pPr>
      <w:r w:rsidRPr="0023091E">
        <w:rPr>
          <w:lang w:val="en-US"/>
        </w:rPr>
        <w:t>Let's go to the other part then, it was dialectical and historical materialism</w:t>
      </w:r>
    </w:p>
    <w:p w14:paraId="5F8461AE" w14:textId="77777777" w:rsidR="00F465BE" w:rsidRPr="0023091E" w:rsidRDefault="00000000" w:rsidP="00765CE2">
      <w:pPr>
        <w:pStyle w:val="Textbody"/>
        <w:jc w:val="both"/>
        <w:rPr>
          <w:lang w:val="en-US"/>
        </w:rPr>
      </w:pPr>
      <w:r w:rsidRPr="0023091E">
        <w:rPr>
          <w:lang w:val="en-US"/>
        </w:rPr>
        <w:t>Let's talk materialism. Materialism.</w:t>
      </w:r>
    </w:p>
    <w:p w14:paraId="74A428A0" w14:textId="77777777" w:rsidR="00F465BE" w:rsidRPr="0023091E" w:rsidRDefault="00000000" w:rsidP="00765CE2">
      <w:pPr>
        <w:pStyle w:val="Textbody"/>
        <w:jc w:val="both"/>
        <w:rPr>
          <w:lang w:val="en-US"/>
        </w:rPr>
      </w:pPr>
      <w:r w:rsidRPr="0023091E">
        <w:rPr>
          <w:lang w:val="en-US"/>
        </w:rPr>
        <w:t>I want you to do a mental exercise now.</w:t>
      </w:r>
    </w:p>
    <w:p w14:paraId="58B768DA" w14:textId="77777777" w:rsidR="00F465BE" w:rsidRPr="0023091E" w:rsidRDefault="00000000" w:rsidP="00765CE2">
      <w:pPr>
        <w:pStyle w:val="Textbody"/>
        <w:jc w:val="both"/>
        <w:rPr>
          <w:lang w:val="en-US"/>
        </w:rPr>
      </w:pPr>
      <w:r w:rsidRPr="0023091E">
        <w:rPr>
          <w:lang w:val="en-US"/>
        </w:rPr>
        <w:t>Look around you, wherever you are. Look around.</w:t>
      </w:r>
    </w:p>
    <w:p w14:paraId="0F3E4E3D" w14:textId="77777777" w:rsidR="00F465BE" w:rsidRPr="0023091E" w:rsidRDefault="00000000" w:rsidP="00765CE2">
      <w:pPr>
        <w:pStyle w:val="Textbody"/>
        <w:jc w:val="both"/>
        <w:rPr>
          <w:lang w:val="en-US"/>
        </w:rPr>
      </w:pPr>
      <w:r w:rsidRPr="0023091E">
        <w:rPr>
          <w:lang w:val="en-US"/>
        </w:rPr>
        <w:t>Look at everything that surrounds you.</w:t>
      </w:r>
    </w:p>
    <w:p w14:paraId="644C21DF" w14:textId="6010D0D3" w:rsidR="00F465BE" w:rsidRPr="0023091E" w:rsidRDefault="00000000" w:rsidP="00765CE2">
      <w:pPr>
        <w:pStyle w:val="Textbody"/>
        <w:jc w:val="both"/>
        <w:rPr>
          <w:lang w:val="en-US"/>
        </w:rPr>
      </w:pPr>
      <w:r w:rsidRPr="0023091E">
        <w:rPr>
          <w:lang w:val="en-US"/>
        </w:rPr>
        <w:t>Look if there's a table nearby, a computer, a cell</w:t>
      </w:r>
      <w:ins w:id="560" w:author="Diane Falcão" w:date="2023-01-26T03:20:00Z">
        <w:r w:rsidR="00D4227C">
          <w:rPr>
            <w:lang w:val="en-US"/>
          </w:rPr>
          <w:t xml:space="preserve"> </w:t>
        </w:r>
      </w:ins>
      <w:r w:rsidRPr="0023091E">
        <w:rPr>
          <w:lang w:val="en-US"/>
        </w:rPr>
        <w:t>phone,</w:t>
      </w:r>
    </w:p>
    <w:p w14:paraId="57BC4C31" w14:textId="77777777" w:rsidR="00F465BE" w:rsidRPr="0023091E" w:rsidRDefault="00000000" w:rsidP="00765CE2">
      <w:pPr>
        <w:pStyle w:val="Textbody"/>
        <w:jc w:val="both"/>
        <w:rPr>
          <w:lang w:val="en-US"/>
        </w:rPr>
      </w:pPr>
      <w:r w:rsidRPr="0023091E">
        <w:rPr>
          <w:lang w:val="en-US"/>
        </w:rPr>
        <w:t xml:space="preserve">a chair, anything.  </w:t>
      </w:r>
    </w:p>
    <w:p w14:paraId="6DC3C805" w14:textId="77777777" w:rsidR="00F465BE" w:rsidRPr="0023091E" w:rsidRDefault="00000000" w:rsidP="00765CE2">
      <w:pPr>
        <w:pStyle w:val="Textbody"/>
        <w:jc w:val="both"/>
        <w:rPr>
          <w:lang w:val="en-US"/>
        </w:rPr>
      </w:pPr>
      <w:r w:rsidRPr="0023091E">
        <w:rPr>
          <w:lang w:val="en-US"/>
        </w:rPr>
        <w:t>I want you to think about this:</w:t>
      </w:r>
    </w:p>
    <w:p w14:paraId="0ADD47F4" w14:textId="77777777" w:rsidR="00F465BE" w:rsidRPr="0023091E" w:rsidRDefault="00000000" w:rsidP="00765CE2">
      <w:pPr>
        <w:pStyle w:val="Textbody"/>
        <w:jc w:val="both"/>
        <w:rPr>
          <w:lang w:val="en-US"/>
        </w:rPr>
      </w:pPr>
      <w:r w:rsidRPr="0023091E">
        <w:rPr>
          <w:lang w:val="en-US"/>
        </w:rPr>
        <w:t>who made these things? Who manufactured them?</w:t>
      </w:r>
    </w:p>
    <w:p w14:paraId="661E10EA" w14:textId="77777777" w:rsidR="00F465BE" w:rsidRPr="0023091E" w:rsidRDefault="00000000" w:rsidP="00765CE2">
      <w:pPr>
        <w:pStyle w:val="Textbody"/>
        <w:jc w:val="both"/>
        <w:rPr>
          <w:lang w:val="en-US"/>
        </w:rPr>
      </w:pPr>
      <w:r w:rsidRPr="0023091E">
        <w:rPr>
          <w:lang w:val="en-US"/>
        </w:rPr>
        <w:t>If there's a chair where you are, who manufactured it?</w:t>
      </w:r>
    </w:p>
    <w:p w14:paraId="2A7BC078" w14:textId="77777777" w:rsidR="00F465BE" w:rsidRPr="0023091E" w:rsidRDefault="00000000" w:rsidP="00765CE2">
      <w:pPr>
        <w:pStyle w:val="Textbody"/>
        <w:jc w:val="both"/>
        <w:rPr>
          <w:lang w:val="en-US"/>
        </w:rPr>
      </w:pPr>
      <w:r w:rsidRPr="0023091E">
        <w:rPr>
          <w:lang w:val="en-US"/>
        </w:rPr>
        <w:lastRenderedPageBreak/>
        <w:t>If there's a couch, who made that couch?</w:t>
      </w:r>
    </w:p>
    <w:p w14:paraId="68937ECD" w14:textId="77777777" w:rsidR="00F465BE" w:rsidRPr="0023091E" w:rsidRDefault="00000000" w:rsidP="00765CE2">
      <w:pPr>
        <w:pStyle w:val="Textbody"/>
        <w:jc w:val="both"/>
        <w:rPr>
          <w:lang w:val="en-US"/>
        </w:rPr>
      </w:pPr>
      <w:r w:rsidRPr="0023091E">
        <w:rPr>
          <w:lang w:val="en-US"/>
        </w:rPr>
        <w:t>And further, who transported it there?</w:t>
      </w:r>
    </w:p>
    <w:p w14:paraId="7D747C0D" w14:textId="77777777" w:rsidR="00F465BE" w:rsidRPr="0023091E" w:rsidRDefault="00000000" w:rsidP="00765CE2">
      <w:pPr>
        <w:pStyle w:val="Textbody"/>
        <w:jc w:val="both"/>
        <w:rPr>
          <w:lang w:val="en-US"/>
        </w:rPr>
      </w:pPr>
      <w:r w:rsidRPr="0023091E">
        <w:rPr>
          <w:lang w:val="en-US"/>
        </w:rPr>
        <w:t>If the couch has metal parts, who mined the metals?</w:t>
      </w:r>
    </w:p>
    <w:p w14:paraId="78C7E90B" w14:textId="77777777" w:rsidR="00F465BE" w:rsidRPr="0023091E" w:rsidRDefault="00000000" w:rsidP="00765CE2">
      <w:pPr>
        <w:pStyle w:val="Textbody"/>
        <w:jc w:val="both"/>
        <w:rPr>
          <w:lang w:val="en-US"/>
        </w:rPr>
      </w:pPr>
      <w:r w:rsidRPr="0023091E">
        <w:rPr>
          <w:lang w:val="en-US"/>
        </w:rPr>
        <w:t>Whose hands extracted them from the veins of the earth?</w:t>
      </w:r>
    </w:p>
    <w:p w14:paraId="2844419C" w14:textId="77777777" w:rsidR="00F465BE" w:rsidRPr="0023091E" w:rsidRDefault="00000000" w:rsidP="00765CE2">
      <w:pPr>
        <w:pStyle w:val="Textbody"/>
        <w:jc w:val="both"/>
        <w:rPr>
          <w:lang w:val="en-US"/>
        </w:rPr>
      </w:pPr>
      <w:r w:rsidRPr="0023091E">
        <w:rPr>
          <w:lang w:val="en-US"/>
        </w:rPr>
        <w:t>Now I want you to reflect</w:t>
      </w:r>
    </w:p>
    <w:p w14:paraId="5D95C5D4" w14:textId="77777777" w:rsidR="00F465BE" w:rsidRPr="0023091E" w:rsidRDefault="00000000" w:rsidP="00765CE2">
      <w:pPr>
        <w:pStyle w:val="Textbody"/>
        <w:jc w:val="both"/>
        <w:rPr>
          <w:lang w:val="en-US"/>
        </w:rPr>
      </w:pPr>
      <w:r w:rsidRPr="0023091E">
        <w:rPr>
          <w:lang w:val="en-US"/>
        </w:rPr>
        <w:t xml:space="preserve">on how little we think about that.  </w:t>
      </w:r>
    </w:p>
    <w:p w14:paraId="55D32CC8" w14:textId="77777777" w:rsidR="00F465BE" w:rsidRPr="0023091E" w:rsidRDefault="00000000" w:rsidP="00765CE2">
      <w:pPr>
        <w:pStyle w:val="Textbody"/>
        <w:jc w:val="both"/>
        <w:rPr>
          <w:lang w:val="en-US"/>
        </w:rPr>
      </w:pPr>
      <w:r w:rsidRPr="0023091E">
        <w:rPr>
          <w:lang w:val="en-US"/>
        </w:rPr>
        <w:t>How little we think about who made the objects that surround us.</w:t>
      </w:r>
    </w:p>
    <w:p w14:paraId="2169DB89" w14:textId="41BDA8E4" w:rsidR="00F465BE" w:rsidRPr="0023091E" w:rsidRDefault="00000000" w:rsidP="00765CE2">
      <w:pPr>
        <w:pStyle w:val="Textbody"/>
        <w:jc w:val="both"/>
        <w:rPr>
          <w:lang w:val="en-US"/>
        </w:rPr>
      </w:pPr>
      <w:r w:rsidRPr="0023091E">
        <w:rPr>
          <w:lang w:val="en-US"/>
        </w:rPr>
        <w:t>And no,</w:t>
      </w:r>
      <w:ins w:id="561" w:author="Diane Falcão" w:date="2023-01-18T02:10:00Z">
        <w:r w:rsidR="004F4D38">
          <w:rPr>
            <w:lang w:val="en-US"/>
          </w:rPr>
          <w:t xml:space="preserve"> guys,</w:t>
        </w:r>
      </w:ins>
      <w:r w:rsidRPr="0023091E">
        <w:rPr>
          <w:lang w:val="en-US"/>
        </w:rPr>
        <w:t xml:space="preserve"> it wasn't </w:t>
      </w:r>
      <w:del w:id="562" w:author="Diane Falcão" w:date="2023-01-26T03:21:00Z">
        <w:r w:rsidRPr="0023091E" w:rsidDel="00EA2B37">
          <w:rPr>
            <w:lang w:val="en-US"/>
          </w:rPr>
          <w:delText>machines</w:delText>
        </w:r>
      </w:del>
      <w:ins w:id="563" w:author="Diane Falcão" w:date="2023-01-26T03:21:00Z">
        <w:r w:rsidR="00EA2B37" w:rsidRPr="0023091E">
          <w:rPr>
            <w:lang w:val="en-US"/>
          </w:rPr>
          <w:t>machine</w:t>
        </w:r>
        <w:r w:rsidR="00EA2B37">
          <w:rPr>
            <w:lang w:val="en-US"/>
          </w:rPr>
          <w:t>d</w:t>
        </w:r>
      </w:ins>
      <w:r w:rsidRPr="0023091E">
        <w:rPr>
          <w:lang w:val="en-US"/>
        </w:rPr>
        <w:t>, it wasn't just machines.</w:t>
      </w:r>
    </w:p>
    <w:p w14:paraId="7517D94E" w14:textId="77777777" w:rsidR="00F465BE" w:rsidRPr="0023091E" w:rsidRDefault="00000000" w:rsidP="00765CE2">
      <w:pPr>
        <w:pStyle w:val="Textbody"/>
        <w:jc w:val="both"/>
        <w:rPr>
          <w:lang w:val="en-US"/>
        </w:rPr>
      </w:pPr>
      <w:r w:rsidRPr="0023091E">
        <w:rPr>
          <w:lang w:val="en-US"/>
        </w:rPr>
        <w:t>We are surrounded by an immense amount of human labor.</w:t>
      </w:r>
    </w:p>
    <w:p w14:paraId="2EF86A91" w14:textId="77777777" w:rsidR="00F465BE" w:rsidRPr="0023091E" w:rsidRDefault="00000000" w:rsidP="00765CE2">
      <w:pPr>
        <w:pStyle w:val="Textbody"/>
        <w:jc w:val="both"/>
        <w:rPr>
          <w:lang w:val="en-US"/>
        </w:rPr>
      </w:pPr>
      <w:r w:rsidRPr="0023091E">
        <w:rPr>
          <w:lang w:val="en-US"/>
        </w:rPr>
        <w:t>But we don't realize it.</w:t>
      </w:r>
    </w:p>
    <w:p w14:paraId="0B1CFF71" w14:textId="77777777" w:rsidR="00F465BE" w:rsidRPr="0023091E" w:rsidRDefault="00000000" w:rsidP="00765CE2">
      <w:pPr>
        <w:pStyle w:val="Textbody"/>
        <w:jc w:val="both"/>
        <w:rPr>
          <w:lang w:val="en-US"/>
        </w:rPr>
      </w:pPr>
      <w:r w:rsidRPr="0023091E">
        <w:rPr>
          <w:lang w:val="en-US"/>
        </w:rPr>
        <w:t>We're disconnected from the human labor that surrounds us.</w:t>
      </w:r>
    </w:p>
    <w:p w14:paraId="72803F74" w14:textId="77777777" w:rsidR="00F465BE" w:rsidRPr="0023091E" w:rsidRDefault="00000000" w:rsidP="00765CE2">
      <w:pPr>
        <w:pStyle w:val="Textbody"/>
        <w:jc w:val="both"/>
        <w:rPr>
          <w:lang w:val="en-US"/>
        </w:rPr>
      </w:pPr>
      <w:r w:rsidRPr="0023091E">
        <w:rPr>
          <w:lang w:val="en-US"/>
        </w:rPr>
        <w:t>What is historical materialism, especially the materialism part? Materialism is the understanding that material production</w:t>
      </w:r>
    </w:p>
    <w:p w14:paraId="3D0F4831" w14:textId="77777777" w:rsidR="00F465BE" w:rsidRPr="0023091E" w:rsidRDefault="00000000" w:rsidP="00765CE2">
      <w:pPr>
        <w:pStyle w:val="Textbody"/>
        <w:jc w:val="both"/>
        <w:rPr>
          <w:lang w:val="en-US"/>
        </w:rPr>
      </w:pPr>
      <w:r w:rsidRPr="0023091E">
        <w:rPr>
          <w:lang w:val="en-US"/>
        </w:rPr>
        <w:t xml:space="preserve">is the basis for our social structure.  </w:t>
      </w:r>
    </w:p>
    <w:p w14:paraId="0E514DCE" w14:textId="77777777" w:rsidR="00F465BE" w:rsidRPr="0023091E" w:rsidRDefault="00000000" w:rsidP="00765CE2">
      <w:pPr>
        <w:pStyle w:val="Textbody"/>
        <w:jc w:val="both"/>
        <w:rPr>
          <w:lang w:val="en-US"/>
        </w:rPr>
      </w:pPr>
      <w:r w:rsidRPr="0023091E">
        <w:rPr>
          <w:lang w:val="en-US"/>
        </w:rPr>
        <w:t xml:space="preserve">Not only do we have to think about who made what is around us  </w:t>
      </w:r>
    </w:p>
    <w:p w14:paraId="60228EAF" w14:textId="77777777" w:rsidR="00F465BE" w:rsidRPr="0023091E" w:rsidRDefault="00000000" w:rsidP="00765CE2">
      <w:pPr>
        <w:pStyle w:val="Textbody"/>
        <w:jc w:val="both"/>
        <w:rPr>
          <w:lang w:val="en-US"/>
        </w:rPr>
      </w:pPr>
      <w:r w:rsidRPr="0023091E">
        <w:rPr>
          <w:lang w:val="en-US"/>
        </w:rPr>
        <w:t>but what surrounds us is</w:t>
      </w:r>
    </w:p>
    <w:p w14:paraId="28C8A7EB" w14:textId="77777777" w:rsidR="00F465BE" w:rsidRPr="0023091E" w:rsidRDefault="00000000" w:rsidP="00765CE2">
      <w:pPr>
        <w:pStyle w:val="Textbody"/>
        <w:jc w:val="both"/>
        <w:rPr>
          <w:lang w:val="en-US"/>
        </w:rPr>
      </w:pPr>
      <w:r w:rsidRPr="0023091E">
        <w:rPr>
          <w:lang w:val="en-US"/>
        </w:rPr>
        <w:t xml:space="preserve">the basis upon which we organize society.  </w:t>
      </w:r>
    </w:p>
    <w:p w14:paraId="34DE9BC4" w14:textId="77777777" w:rsidR="00F465BE" w:rsidRPr="0023091E" w:rsidRDefault="00000000" w:rsidP="00765CE2">
      <w:pPr>
        <w:pStyle w:val="Textbody"/>
        <w:jc w:val="both"/>
        <w:rPr>
          <w:lang w:val="en-US"/>
        </w:rPr>
      </w:pPr>
      <w:r w:rsidRPr="0023091E">
        <w:rPr>
          <w:lang w:val="en-US"/>
        </w:rPr>
        <w:t>The two things are connected.</w:t>
      </w:r>
    </w:p>
    <w:p w14:paraId="5B0A8D49" w14:textId="77777777" w:rsidR="00F465BE" w:rsidRPr="0023091E" w:rsidRDefault="00000000" w:rsidP="00765CE2">
      <w:pPr>
        <w:pStyle w:val="Textbody"/>
        <w:jc w:val="both"/>
        <w:rPr>
          <w:lang w:val="en-US"/>
        </w:rPr>
      </w:pPr>
      <w:r w:rsidRPr="0023091E">
        <w:rPr>
          <w:lang w:val="en-US"/>
        </w:rPr>
        <w:t>That's materialism's great trump card.</w:t>
      </w:r>
    </w:p>
    <w:p w14:paraId="3EDB169E" w14:textId="77777777" w:rsidR="00F465BE" w:rsidRPr="0023091E" w:rsidRDefault="00000000" w:rsidP="00765CE2">
      <w:pPr>
        <w:pStyle w:val="Textbody"/>
        <w:jc w:val="both"/>
        <w:rPr>
          <w:lang w:val="en-US"/>
        </w:rPr>
      </w:pPr>
      <w:r w:rsidRPr="0023091E">
        <w:rPr>
          <w:lang w:val="en-US"/>
        </w:rPr>
        <w:t>Let's go back to Hegel for a bit.</w:t>
      </w:r>
    </w:p>
    <w:p w14:paraId="75FF70DB" w14:textId="77777777" w:rsidR="00F465BE" w:rsidRPr="0023091E" w:rsidRDefault="00000000" w:rsidP="00765CE2">
      <w:pPr>
        <w:pStyle w:val="Textbody"/>
        <w:jc w:val="both"/>
        <w:rPr>
          <w:lang w:val="en-US"/>
        </w:rPr>
      </w:pPr>
      <w:r w:rsidRPr="0023091E">
        <w:rPr>
          <w:lang w:val="en-US"/>
        </w:rPr>
        <w:t>Marx incorporated Hegel's dialectics.</w:t>
      </w:r>
    </w:p>
    <w:p w14:paraId="63996A02" w14:textId="77777777" w:rsidR="00F465BE" w:rsidRPr="0023091E" w:rsidRDefault="00000000" w:rsidP="00765CE2">
      <w:pPr>
        <w:pStyle w:val="Textbody"/>
        <w:jc w:val="both"/>
        <w:rPr>
          <w:lang w:val="en-US"/>
        </w:rPr>
      </w:pPr>
      <w:r w:rsidRPr="0023091E">
        <w:rPr>
          <w:lang w:val="en-US"/>
        </w:rPr>
        <w:t>But materialism arises from a critique of Hegel.</w:t>
      </w:r>
    </w:p>
    <w:p w14:paraId="0F84B0A9" w14:textId="77777777" w:rsidR="00F465BE" w:rsidRPr="0023091E" w:rsidRDefault="00000000" w:rsidP="00765CE2">
      <w:pPr>
        <w:pStyle w:val="Textbody"/>
        <w:jc w:val="both"/>
        <w:rPr>
          <w:lang w:val="en-US"/>
        </w:rPr>
      </w:pPr>
      <w:r w:rsidRPr="0023091E">
        <w:rPr>
          <w:lang w:val="en-US"/>
        </w:rPr>
        <w:t>A critique of what exactly? Hegel was an idealist.</w:t>
      </w:r>
    </w:p>
    <w:p w14:paraId="707A0661" w14:textId="5E3B858C" w:rsidR="00F465BE" w:rsidRPr="0023091E" w:rsidRDefault="00000000" w:rsidP="00765CE2">
      <w:pPr>
        <w:pStyle w:val="Textbody"/>
        <w:jc w:val="both"/>
        <w:rPr>
          <w:lang w:val="en-US"/>
        </w:rPr>
      </w:pPr>
      <w:r w:rsidRPr="0023091E">
        <w:rPr>
          <w:lang w:val="en-US"/>
        </w:rPr>
        <w:t xml:space="preserve">Remember I said Marxism came around as a critique </w:t>
      </w:r>
      <w:del w:id="564" w:author="Diane Falcão" w:date="2023-01-26T03:21:00Z">
        <w:r w:rsidRPr="0023091E" w:rsidDel="00EA2B37">
          <w:rPr>
            <w:lang w:val="en-US"/>
          </w:rPr>
          <w:delText xml:space="preserve">to </w:delText>
        </w:r>
      </w:del>
      <w:ins w:id="565" w:author="Diane Falcão" w:date="2023-01-26T03:21:00Z">
        <w:r w:rsidR="00EA2B37">
          <w:rPr>
            <w:lang w:val="en-US"/>
          </w:rPr>
          <w:t>of</w:t>
        </w:r>
        <w:r w:rsidR="00EA2B37" w:rsidRPr="0023091E">
          <w:rPr>
            <w:lang w:val="en-US"/>
          </w:rPr>
          <w:t xml:space="preserve"> </w:t>
        </w:r>
      </w:ins>
      <w:r w:rsidRPr="0023091E">
        <w:rPr>
          <w:lang w:val="en-US"/>
        </w:rPr>
        <w:t xml:space="preserve">idealism?  </w:t>
      </w:r>
    </w:p>
    <w:p w14:paraId="14539FEB" w14:textId="77777777" w:rsidR="00F465BE" w:rsidRPr="0023091E" w:rsidRDefault="00000000" w:rsidP="00765CE2">
      <w:pPr>
        <w:pStyle w:val="Textbody"/>
        <w:jc w:val="both"/>
        <w:rPr>
          <w:lang w:val="en-US"/>
        </w:rPr>
      </w:pPr>
      <w:r w:rsidRPr="0023091E">
        <w:rPr>
          <w:lang w:val="en-US"/>
        </w:rPr>
        <w:t>And this critique of idealism is</w:t>
      </w:r>
    </w:p>
    <w:p w14:paraId="672AA467" w14:textId="77777777" w:rsidR="00F465BE" w:rsidRPr="0023091E" w:rsidRDefault="00000000" w:rsidP="00765CE2">
      <w:pPr>
        <w:pStyle w:val="Textbody"/>
        <w:jc w:val="both"/>
        <w:rPr>
          <w:lang w:val="en-US"/>
        </w:rPr>
      </w:pPr>
      <w:r w:rsidRPr="0023091E">
        <w:rPr>
          <w:lang w:val="en-US"/>
        </w:rPr>
        <w:t xml:space="preserve">mainly a critique of Hegel's philosophy.  </w:t>
      </w:r>
    </w:p>
    <w:p w14:paraId="69F1FFCC" w14:textId="0D7EE4FD" w:rsidR="00F465BE" w:rsidRPr="0023091E" w:rsidRDefault="00000000" w:rsidP="00765CE2">
      <w:pPr>
        <w:pStyle w:val="Textbody"/>
        <w:jc w:val="both"/>
        <w:rPr>
          <w:lang w:val="en-US"/>
        </w:rPr>
      </w:pPr>
      <w:del w:id="566" w:author="Diane Falcão" w:date="2023-01-16T23:32:00Z">
        <w:r w:rsidRPr="0023091E" w:rsidDel="006A488E">
          <w:rPr>
            <w:lang w:val="en-US"/>
          </w:rPr>
          <w:delText>So</w:delText>
        </w:r>
      </w:del>
      <w:ins w:id="567" w:author="Diane Falcão" w:date="2023-01-16T23:32:00Z">
        <w:r w:rsidR="006A488E" w:rsidRPr="0023091E">
          <w:rPr>
            <w:lang w:val="en-US"/>
          </w:rPr>
          <w:t>So,</w:t>
        </w:r>
      </w:ins>
      <w:r w:rsidRPr="0023091E">
        <w:rPr>
          <w:lang w:val="en-US"/>
        </w:rPr>
        <w:t xml:space="preserve"> Marx takes Hegelian dialectics but </w:t>
      </w:r>
      <w:del w:id="568" w:author="Alvaro F. Filippi" w:date="2023-01-15T17:14:00Z">
        <w:r w:rsidRPr="0023091E">
          <w:rPr>
            <w:lang w:val="en-US"/>
          </w:rPr>
          <w:delText xml:space="preserve"> </w:delText>
        </w:r>
      </w:del>
      <w:r w:rsidRPr="0023091E">
        <w:rPr>
          <w:lang w:val="en-US"/>
        </w:rPr>
        <w:t xml:space="preserve">leaves out </w:t>
      </w:r>
      <w:del w:id="569" w:author="Diane Falcão" w:date="2023-01-26T03:21:00Z">
        <w:r w:rsidRPr="0023091E" w:rsidDel="00EA2B37">
          <w:rPr>
            <w:lang w:val="en-US"/>
          </w:rPr>
          <w:delText xml:space="preserve">the </w:delText>
        </w:r>
      </w:del>
      <w:r w:rsidRPr="0023091E">
        <w:rPr>
          <w:lang w:val="en-US"/>
        </w:rPr>
        <w:t>idealism.</w:t>
      </w:r>
    </w:p>
    <w:p w14:paraId="03EF2308" w14:textId="77777777" w:rsidR="00F465BE" w:rsidRPr="0023091E" w:rsidRDefault="00000000" w:rsidP="00765CE2">
      <w:pPr>
        <w:pStyle w:val="Textbody"/>
        <w:jc w:val="both"/>
        <w:rPr>
          <w:lang w:val="en-US"/>
        </w:rPr>
      </w:pPr>
      <w:r w:rsidRPr="0023091E">
        <w:rPr>
          <w:lang w:val="en-US"/>
        </w:rPr>
        <w:t>Let's use a quotation from Marx himself then:</w:t>
      </w:r>
    </w:p>
    <w:p w14:paraId="081FAF4B" w14:textId="77777777" w:rsidR="00F465BE" w:rsidRPr="004F4D38" w:rsidRDefault="00000000" w:rsidP="00765CE2">
      <w:pPr>
        <w:pStyle w:val="Textbody"/>
        <w:jc w:val="both"/>
        <w:rPr>
          <w:highlight w:val="lightGray"/>
          <w:lang w:val="en-US"/>
          <w:rPrChange w:id="570" w:author="Diane Falcão" w:date="2023-01-18T02:11:00Z">
            <w:rPr>
              <w:lang w:val="en-US"/>
            </w:rPr>
          </w:rPrChange>
        </w:rPr>
      </w:pPr>
      <w:ins w:id="571" w:author="Alvaro F. Filippi" w:date="2023-01-15T17:15:00Z">
        <w:r w:rsidRPr="0023091E">
          <w:rPr>
            <w:lang w:val="en-US"/>
          </w:rPr>
          <w:t>“</w:t>
        </w:r>
      </w:ins>
      <w:r w:rsidRPr="004F4D38">
        <w:rPr>
          <w:highlight w:val="lightGray"/>
          <w:lang w:val="en-US"/>
          <w:rPrChange w:id="572" w:author="Diane Falcão" w:date="2023-01-18T02:11:00Z">
            <w:rPr>
              <w:lang w:val="en-US"/>
            </w:rPr>
          </w:rPrChange>
        </w:rPr>
        <w:t>My dialectic method is not</w:t>
      </w:r>
    </w:p>
    <w:p w14:paraId="42948B5D" w14:textId="77777777" w:rsidR="00F465BE" w:rsidRPr="004F4D38" w:rsidRDefault="00000000" w:rsidP="00765CE2">
      <w:pPr>
        <w:pStyle w:val="Textbody"/>
        <w:jc w:val="both"/>
        <w:rPr>
          <w:highlight w:val="lightGray"/>
          <w:lang w:val="en-US"/>
          <w:rPrChange w:id="573" w:author="Diane Falcão" w:date="2023-01-18T02:11:00Z">
            <w:rPr>
              <w:lang w:val="en-US"/>
            </w:rPr>
          </w:rPrChange>
        </w:rPr>
      </w:pPr>
      <w:r w:rsidRPr="004F4D38">
        <w:rPr>
          <w:highlight w:val="lightGray"/>
          <w:lang w:val="en-US"/>
          <w:rPrChange w:id="574" w:author="Diane Falcão" w:date="2023-01-18T02:11:00Z">
            <w:rPr>
              <w:lang w:val="en-US"/>
            </w:rPr>
          </w:rPrChange>
        </w:rPr>
        <w:t>only different from the Hegelian, but is its direct opposite.</w:t>
      </w:r>
    </w:p>
    <w:p w14:paraId="57B354B0" w14:textId="734FA6A9" w:rsidR="00F465BE" w:rsidRPr="004F4D38" w:rsidRDefault="00000000" w:rsidP="00765CE2">
      <w:pPr>
        <w:pStyle w:val="Textbody"/>
        <w:jc w:val="both"/>
        <w:rPr>
          <w:highlight w:val="lightGray"/>
          <w:lang w:val="en-US"/>
          <w:rPrChange w:id="575" w:author="Diane Falcão" w:date="2023-01-18T02:11:00Z">
            <w:rPr>
              <w:lang w:val="en-US"/>
            </w:rPr>
          </w:rPrChange>
        </w:rPr>
      </w:pPr>
      <w:r w:rsidRPr="004F4D38">
        <w:rPr>
          <w:highlight w:val="lightGray"/>
          <w:lang w:val="en-US"/>
          <w:rPrChange w:id="576" w:author="Diane Falcão" w:date="2023-01-18T02:11:00Z">
            <w:rPr>
              <w:lang w:val="en-US"/>
            </w:rPr>
          </w:rPrChange>
        </w:rPr>
        <w:t>To Hegel, the life</w:t>
      </w:r>
      <w:ins w:id="577" w:author="Diane Falcão" w:date="2023-01-26T03:22:00Z">
        <w:r w:rsidR="00133FE6">
          <w:rPr>
            <w:highlight w:val="lightGray"/>
            <w:lang w:val="en-US"/>
          </w:rPr>
          <w:t xml:space="preserve"> </w:t>
        </w:r>
      </w:ins>
      <w:del w:id="578" w:author="Diane Falcão" w:date="2023-01-26T03:22:00Z">
        <w:r w:rsidRPr="004F4D38" w:rsidDel="00133FE6">
          <w:rPr>
            <w:highlight w:val="lightGray"/>
            <w:lang w:val="en-US"/>
            <w:rPrChange w:id="579" w:author="Diane Falcão" w:date="2023-01-18T02:11:00Z">
              <w:rPr>
                <w:lang w:val="en-US"/>
              </w:rPr>
            </w:rPrChange>
          </w:rPr>
          <w:delText>-</w:delText>
        </w:r>
      </w:del>
      <w:r w:rsidRPr="004F4D38">
        <w:rPr>
          <w:highlight w:val="lightGray"/>
          <w:lang w:val="en-US"/>
          <w:rPrChange w:id="580" w:author="Diane Falcão" w:date="2023-01-18T02:11:00Z">
            <w:rPr>
              <w:lang w:val="en-US"/>
            </w:rPr>
          </w:rPrChange>
        </w:rPr>
        <w:t>process of the human brain, i.e., the process of thinking,</w:t>
      </w:r>
    </w:p>
    <w:p w14:paraId="15C4BEFA" w14:textId="3251CAB2" w:rsidR="00F465BE" w:rsidRPr="004F4D38" w:rsidRDefault="00000000" w:rsidP="00765CE2">
      <w:pPr>
        <w:pStyle w:val="Textbody"/>
        <w:jc w:val="both"/>
        <w:rPr>
          <w:highlight w:val="lightGray"/>
          <w:lang w:val="en-US"/>
          <w:rPrChange w:id="581" w:author="Diane Falcão" w:date="2023-01-18T02:11:00Z">
            <w:rPr>
              <w:lang w:val="en-US"/>
            </w:rPr>
          </w:rPrChange>
        </w:rPr>
      </w:pPr>
      <w:r w:rsidRPr="004F4D38">
        <w:rPr>
          <w:highlight w:val="lightGray"/>
          <w:lang w:val="en-US"/>
          <w:rPrChange w:id="582" w:author="Diane Falcão" w:date="2023-01-18T02:11:00Z">
            <w:rPr>
              <w:lang w:val="en-US"/>
            </w:rPr>
          </w:rPrChange>
        </w:rPr>
        <w:t xml:space="preserve">which, under the name </w:t>
      </w:r>
      <w:del w:id="583" w:author="Diane Falcão" w:date="2023-01-16T23:32:00Z">
        <w:r w:rsidRPr="004F4D38" w:rsidDel="006A488E">
          <w:rPr>
            <w:highlight w:val="lightGray"/>
            <w:lang w:val="en-US"/>
            <w:rPrChange w:id="584" w:author="Diane Falcão" w:date="2023-01-18T02:11:00Z">
              <w:rPr>
                <w:lang w:val="en-US"/>
              </w:rPr>
            </w:rPrChange>
          </w:rPr>
          <w:delText xml:space="preserve">of </w:delText>
        </w:r>
      </w:del>
      <w:ins w:id="585" w:author="Alvaro F. Filippi" w:date="2023-01-15T17:15:00Z">
        <w:del w:id="586" w:author="Diane Falcão" w:date="2023-01-16T23:32:00Z">
          <w:r w:rsidRPr="004F4D38" w:rsidDel="006A488E">
            <w:rPr>
              <w:highlight w:val="lightGray"/>
              <w:lang w:val="en-US"/>
              <w:rPrChange w:id="587" w:author="Diane Falcão" w:date="2023-01-18T02:11:00Z">
                <w:rPr>
                  <w:lang w:val="en-US"/>
                </w:rPr>
              </w:rPrChange>
            </w:rPr>
            <w:delText xml:space="preserve"> ‘</w:delText>
          </w:r>
        </w:del>
      </w:ins>
      <w:ins w:id="588" w:author="Diane Falcão" w:date="2023-01-16T23:32:00Z">
        <w:r w:rsidR="006A488E" w:rsidRPr="004F4D38">
          <w:rPr>
            <w:highlight w:val="lightGray"/>
            <w:lang w:val="en-US"/>
            <w:rPrChange w:id="589" w:author="Diane Falcão" w:date="2023-01-18T02:11:00Z">
              <w:rPr>
                <w:lang w:val="en-US"/>
              </w:rPr>
            </w:rPrChange>
          </w:rPr>
          <w:t>of ‘</w:t>
        </w:r>
      </w:ins>
      <w:del w:id="590" w:author="Alvaro F. Filippi" w:date="2023-01-15T17:15:00Z">
        <w:r w:rsidRPr="004F4D38">
          <w:rPr>
            <w:highlight w:val="lightGray"/>
            <w:lang w:val="en-US"/>
            <w:rPrChange w:id="591" w:author="Diane Falcão" w:date="2023-01-18T02:11:00Z">
              <w:rPr>
                <w:lang w:val="en-US"/>
              </w:rPr>
            </w:rPrChange>
          </w:rPr>
          <w:delText>“</w:delText>
        </w:r>
      </w:del>
      <w:r w:rsidRPr="004F4D38">
        <w:rPr>
          <w:highlight w:val="lightGray"/>
          <w:lang w:val="en-US"/>
          <w:rPrChange w:id="592" w:author="Diane Falcão" w:date="2023-01-18T02:11:00Z">
            <w:rPr>
              <w:lang w:val="en-US"/>
            </w:rPr>
          </w:rPrChange>
        </w:rPr>
        <w:t>the Idea,</w:t>
      </w:r>
      <w:ins w:id="593" w:author="Alvaro F. Filippi" w:date="2023-01-15T17:15:00Z">
        <w:r w:rsidRPr="004F4D38">
          <w:rPr>
            <w:highlight w:val="lightGray"/>
            <w:lang w:val="en-US"/>
            <w:rPrChange w:id="594" w:author="Diane Falcão" w:date="2023-01-18T02:11:00Z">
              <w:rPr>
                <w:lang w:val="en-US"/>
              </w:rPr>
            </w:rPrChange>
          </w:rPr>
          <w:t>’</w:t>
        </w:r>
      </w:ins>
      <w:del w:id="595" w:author="Alvaro F. Filippi" w:date="2023-01-15T17:15:00Z">
        <w:r w:rsidRPr="004F4D38">
          <w:rPr>
            <w:highlight w:val="lightGray"/>
            <w:lang w:val="en-US"/>
            <w:rPrChange w:id="596" w:author="Diane Falcão" w:date="2023-01-18T02:11:00Z">
              <w:rPr>
                <w:lang w:val="en-US"/>
              </w:rPr>
            </w:rPrChange>
          </w:rPr>
          <w:delText>”</w:delText>
        </w:r>
      </w:del>
      <w:ins w:id="597" w:author="Alvaro F. Filippi" w:date="2023-01-15T17:17:00Z">
        <w:r w:rsidRPr="004F4D38">
          <w:rPr>
            <w:highlight w:val="lightGray"/>
            <w:lang w:val="en-US"/>
            <w:rPrChange w:id="598" w:author="Diane Falcão" w:date="2023-01-18T02:11:00Z">
              <w:rPr>
                <w:lang w:val="en-US"/>
              </w:rPr>
            </w:rPrChange>
          </w:rPr>
          <w:t xml:space="preserve"> (with a capital “I”)</w:t>
        </w:r>
      </w:ins>
      <w:r w:rsidRPr="004F4D38">
        <w:rPr>
          <w:highlight w:val="lightGray"/>
          <w:lang w:val="en-US"/>
          <w:rPrChange w:id="599" w:author="Diane Falcão" w:date="2023-01-18T02:11:00Z">
            <w:rPr>
              <w:lang w:val="en-US"/>
            </w:rPr>
          </w:rPrChange>
        </w:rPr>
        <w:t xml:space="preserve"> he even transforms</w:t>
      </w:r>
    </w:p>
    <w:p w14:paraId="37DF4AE5" w14:textId="77777777" w:rsidR="00F465BE" w:rsidRPr="004F4D38" w:rsidRDefault="00000000" w:rsidP="00765CE2">
      <w:pPr>
        <w:pStyle w:val="Textbody"/>
        <w:jc w:val="both"/>
        <w:rPr>
          <w:highlight w:val="lightGray"/>
          <w:lang w:val="en-US"/>
          <w:rPrChange w:id="600" w:author="Diane Falcão" w:date="2023-01-18T02:11:00Z">
            <w:rPr>
              <w:lang w:val="en-US"/>
            </w:rPr>
          </w:rPrChange>
        </w:rPr>
      </w:pPr>
      <w:r w:rsidRPr="004F4D38">
        <w:rPr>
          <w:highlight w:val="lightGray"/>
          <w:lang w:val="en-US"/>
          <w:rPrChange w:id="601" w:author="Diane Falcão" w:date="2023-01-18T02:11:00Z">
            <w:rPr>
              <w:lang w:val="en-US"/>
            </w:rPr>
          </w:rPrChange>
        </w:rPr>
        <w:t>into an independent subject,</w:t>
      </w:r>
    </w:p>
    <w:p w14:paraId="0C491760" w14:textId="2A4EE28F" w:rsidR="00F465BE" w:rsidRPr="004F4D38" w:rsidRDefault="00000000" w:rsidP="00765CE2">
      <w:pPr>
        <w:pStyle w:val="Textbody"/>
        <w:jc w:val="both"/>
        <w:rPr>
          <w:highlight w:val="lightGray"/>
          <w:lang w:val="en-US"/>
          <w:rPrChange w:id="602" w:author="Diane Falcão" w:date="2023-01-18T02:11:00Z">
            <w:rPr>
              <w:lang w:val="en-US"/>
            </w:rPr>
          </w:rPrChange>
        </w:rPr>
      </w:pPr>
      <w:r w:rsidRPr="004F4D38">
        <w:rPr>
          <w:highlight w:val="lightGray"/>
          <w:lang w:val="en-US"/>
          <w:rPrChange w:id="603" w:author="Diane Falcão" w:date="2023-01-18T02:11:00Z">
            <w:rPr>
              <w:lang w:val="en-US"/>
            </w:rPr>
          </w:rPrChange>
        </w:rPr>
        <w:t xml:space="preserve">is the </w:t>
      </w:r>
      <w:del w:id="604" w:author="Diane Falcão" w:date="2023-01-26T03:23:00Z">
        <w:r w:rsidRPr="004F4D38" w:rsidDel="0077238C">
          <w:rPr>
            <w:highlight w:val="lightGray"/>
            <w:lang w:val="en-US"/>
            <w:rPrChange w:id="605" w:author="Diane Falcão" w:date="2023-01-18T02:11:00Z">
              <w:rPr>
                <w:lang w:val="en-US"/>
              </w:rPr>
            </w:rPrChange>
          </w:rPr>
          <w:delText xml:space="preserve">demiurgos </w:delText>
        </w:r>
      </w:del>
      <w:ins w:id="606" w:author="Diane Falcão" w:date="2023-01-26T03:23:00Z">
        <w:r w:rsidR="0077238C" w:rsidRPr="004F4D38">
          <w:rPr>
            <w:highlight w:val="lightGray"/>
            <w:lang w:val="en-US"/>
            <w:rPrChange w:id="607" w:author="Diane Falcão" w:date="2023-01-18T02:11:00Z">
              <w:rPr>
                <w:lang w:val="en-US"/>
              </w:rPr>
            </w:rPrChange>
          </w:rPr>
          <w:t>demiurg</w:t>
        </w:r>
        <w:r w:rsidR="0077238C">
          <w:rPr>
            <w:highlight w:val="lightGray"/>
            <w:lang w:val="en-US"/>
          </w:rPr>
          <w:t>e</w:t>
        </w:r>
        <w:r w:rsidR="0077238C" w:rsidRPr="004F4D38">
          <w:rPr>
            <w:highlight w:val="lightGray"/>
            <w:lang w:val="en-US"/>
            <w:rPrChange w:id="608" w:author="Diane Falcão" w:date="2023-01-18T02:11:00Z">
              <w:rPr>
                <w:lang w:val="en-US"/>
              </w:rPr>
            </w:rPrChange>
          </w:rPr>
          <w:t xml:space="preserve">s </w:t>
        </w:r>
      </w:ins>
      <w:r w:rsidRPr="004F4D38">
        <w:rPr>
          <w:highlight w:val="lightGray"/>
          <w:lang w:val="en-US"/>
          <w:rPrChange w:id="609" w:author="Diane Falcão" w:date="2023-01-18T02:11:00Z">
            <w:rPr>
              <w:lang w:val="en-US"/>
            </w:rPr>
          </w:rPrChange>
        </w:rPr>
        <w:t xml:space="preserve">(for those who don't know, </w:t>
      </w:r>
      <w:del w:id="610" w:author="Diane Falcão" w:date="2023-01-26T03:23:00Z">
        <w:r w:rsidRPr="004F4D38" w:rsidDel="0077238C">
          <w:rPr>
            <w:highlight w:val="lightGray"/>
            <w:lang w:val="en-US"/>
            <w:rPrChange w:id="611" w:author="Diane Falcão" w:date="2023-01-18T02:11:00Z">
              <w:rPr>
                <w:lang w:val="en-US"/>
              </w:rPr>
            </w:rPrChange>
          </w:rPr>
          <w:delText xml:space="preserve">demiurgos </w:delText>
        </w:r>
      </w:del>
      <w:ins w:id="612" w:author="Diane Falcão" w:date="2023-01-26T03:23:00Z">
        <w:r w:rsidR="0077238C" w:rsidRPr="004F4D38">
          <w:rPr>
            <w:highlight w:val="lightGray"/>
            <w:lang w:val="en-US"/>
            <w:rPrChange w:id="613" w:author="Diane Falcão" w:date="2023-01-18T02:11:00Z">
              <w:rPr>
                <w:lang w:val="en-US"/>
              </w:rPr>
            </w:rPrChange>
          </w:rPr>
          <w:t>demiurg</w:t>
        </w:r>
        <w:r w:rsidR="0077238C">
          <w:rPr>
            <w:highlight w:val="lightGray"/>
            <w:lang w:val="en-US"/>
          </w:rPr>
          <w:t>e</w:t>
        </w:r>
        <w:r w:rsidR="0077238C" w:rsidRPr="004F4D38">
          <w:rPr>
            <w:highlight w:val="lightGray"/>
            <w:lang w:val="en-US"/>
            <w:rPrChange w:id="614" w:author="Diane Falcão" w:date="2023-01-18T02:11:00Z">
              <w:rPr>
                <w:lang w:val="en-US"/>
              </w:rPr>
            </w:rPrChange>
          </w:rPr>
          <w:t xml:space="preserve">s </w:t>
        </w:r>
      </w:ins>
      <w:proofErr w:type="gramStart"/>
      <w:r w:rsidRPr="004F4D38">
        <w:rPr>
          <w:highlight w:val="lightGray"/>
          <w:lang w:val="en-US"/>
          <w:rPrChange w:id="615" w:author="Diane Falcão" w:date="2023-01-18T02:11:00Z">
            <w:rPr>
              <w:lang w:val="en-US"/>
            </w:rPr>
          </w:rPrChange>
        </w:rPr>
        <w:t>means</w:t>
      </w:r>
      <w:proofErr w:type="gramEnd"/>
      <w:r w:rsidRPr="004F4D38">
        <w:rPr>
          <w:highlight w:val="lightGray"/>
          <w:lang w:val="en-US"/>
          <w:rPrChange w:id="616" w:author="Diane Falcão" w:date="2023-01-18T02:11:00Z">
            <w:rPr>
              <w:lang w:val="en-US"/>
            </w:rPr>
          </w:rPrChange>
        </w:rPr>
        <w:t xml:space="preserve"> deity) of the real world,  </w:t>
      </w:r>
    </w:p>
    <w:p w14:paraId="6B126BBB" w14:textId="77777777" w:rsidR="00F465BE" w:rsidRPr="004F4D38" w:rsidRDefault="00000000" w:rsidP="00765CE2">
      <w:pPr>
        <w:pStyle w:val="Textbody"/>
        <w:jc w:val="both"/>
        <w:rPr>
          <w:highlight w:val="lightGray"/>
          <w:lang w:val="en-US"/>
          <w:rPrChange w:id="617" w:author="Diane Falcão" w:date="2023-01-18T02:11:00Z">
            <w:rPr>
              <w:lang w:val="en-US"/>
            </w:rPr>
          </w:rPrChange>
        </w:rPr>
      </w:pPr>
      <w:r w:rsidRPr="004F4D38">
        <w:rPr>
          <w:highlight w:val="lightGray"/>
          <w:lang w:val="en-US"/>
          <w:rPrChange w:id="618" w:author="Diane Falcão" w:date="2023-01-18T02:11:00Z">
            <w:rPr>
              <w:lang w:val="en-US"/>
            </w:rPr>
          </w:rPrChange>
        </w:rPr>
        <w:t xml:space="preserve">and the real world is only the external, phenomenal form of </w:t>
      </w:r>
      <w:ins w:id="619" w:author="Alvaro F. Filippi" w:date="2023-01-15T17:15:00Z">
        <w:r w:rsidRPr="004F4D38">
          <w:rPr>
            <w:highlight w:val="lightGray"/>
            <w:lang w:val="en-US"/>
            <w:rPrChange w:id="620" w:author="Diane Falcão" w:date="2023-01-18T02:11:00Z">
              <w:rPr>
                <w:lang w:val="en-US"/>
              </w:rPr>
            </w:rPrChange>
          </w:rPr>
          <w:t>‘</w:t>
        </w:r>
      </w:ins>
      <w:del w:id="621" w:author="Alvaro F. Filippi" w:date="2023-01-15T17:15:00Z">
        <w:r w:rsidRPr="004F4D38">
          <w:rPr>
            <w:highlight w:val="lightGray"/>
            <w:lang w:val="en-US"/>
            <w:rPrChange w:id="622" w:author="Diane Falcão" w:date="2023-01-18T02:11:00Z">
              <w:rPr>
                <w:lang w:val="en-US"/>
              </w:rPr>
            </w:rPrChange>
          </w:rPr>
          <w:delText>“</w:delText>
        </w:r>
      </w:del>
      <w:r w:rsidRPr="004F4D38">
        <w:rPr>
          <w:highlight w:val="lightGray"/>
          <w:lang w:val="en-US"/>
          <w:rPrChange w:id="623" w:author="Diane Falcão" w:date="2023-01-18T02:11:00Z">
            <w:rPr>
              <w:lang w:val="en-US"/>
            </w:rPr>
          </w:rPrChange>
        </w:rPr>
        <w:t>the Idea.</w:t>
      </w:r>
      <w:ins w:id="624" w:author="Alvaro F. Filippi" w:date="2023-01-15T17:15:00Z">
        <w:r w:rsidRPr="004F4D38">
          <w:rPr>
            <w:highlight w:val="lightGray"/>
            <w:lang w:val="en-US"/>
            <w:rPrChange w:id="625" w:author="Diane Falcão" w:date="2023-01-18T02:11:00Z">
              <w:rPr>
                <w:lang w:val="en-US"/>
              </w:rPr>
            </w:rPrChange>
          </w:rPr>
          <w:t>’</w:t>
        </w:r>
      </w:ins>
      <w:del w:id="626" w:author="Alvaro F. Filippi" w:date="2023-01-15T17:15:00Z">
        <w:r w:rsidRPr="004F4D38">
          <w:rPr>
            <w:highlight w:val="lightGray"/>
            <w:lang w:val="en-US"/>
            <w:rPrChange w:id="627" w:author="Diane Falcão" w:date="2023-01-18T02:11:00Z">
              <w:rPr>
                <w:lang w:val="en-US"/>
              </w:rPr>
            </w:rPrChange>
          </w:rPr>
          <w:delText>”</w:delText>
        </w:r>
      </w:del>
      <w:r w:rsidRPr="004F4D38">
        <w:rPr>
          <w:highlight w:val="lightGray"/>
          <w:lang w:val="en-US"/>
          <w:rPrChange w:id="628" w:author="Diane Falcão" w:date="2023-01-18T02:11:00Z">
            <w:rPr>
              <w:lang w:val="en-US"/>
            </w:rPr>
          </w:rPrChange>
        </w:rPr>
        <w:t xml:space="preserve">  </w:t>
      </w:r>
    </w:p>
    <w:p w14:paraId="3CBBC511" w14:textId="77777777" w:rsidR="00F465BE" w:rsidRPr="004F4D38" w:rsidRDefault="00000000" w:rsidP="00765CE2">
      <w:pPr>
        <w:pStyle w:val="Textbody"/>
        <w:jc w:val="both"/>
        <w:rPr>
          <w:highlight w:val="lightGray"/>
          <w:lang w:val="en-US"/>
          <w:rPrChange w:id="629" w:author="Diane Falcão" w:date="2023-01-18T02:11:00Z">
            <w:rPr>
              <w:lang w:val="en-US"/>
            </w:rPr>
          </w:rPrChange>
        </w:rPr>
      </w:pPr>
      <w:r w:rsidRPr="004F4D38">
        <w:rPr>
          <w:highlight w:val="lightGray"/>
          <w:lang w:val="en-US"/>
          <w:rPrChange w:id="630" w:author="Diane Falcão" w:date="2023-01-18T02:11:00Z">
            <w:rPr>
              <w:lang w:val="en-US"/>
            </w:rPr>
          </w:rPrChange>
        </w:rPr>
        <w:t>With me, on the contrary, the ideal is nothing else than the material world</w:t>
      </w:r>
    </w:p>
    <w:p w14:paraId="0A83F8D1" w14:textId="77777777" w:rsidR="00F465BE" w:rsidRPr="0023091E" w:rsidRDefault="00000000" w:rsidP="00765CE2">
      <w:pPr>
        <w:pStyle w:val="Textbody"/>
        <w:jc w:val="both"/>
        <w:rPr>
          <w:lang w:val="en-US"/>
        </w:rPr>
      </w:pPr>
      <w:r w:rsidRPr="004F4D38">
        <w:rPr>
          <w:highlight w:val="lightGray"/>
          <w:lang w:val="en-US"/>
          <w:rPrChange w:id="631" w:author="Diane Falcão" w:date="2023-01-18T02:11:00Z">
            <w:rPr>
              <w:lang w:val="en-US"/>
            </w:rPr>
          </w:rPrChange>
        </w:rPr>
        <w:t>reflected by the human mind, and translated into forms of thought".</w:t>
      </w:r>
      <w:r w:rsidRPr="0023091E">
        <w:rPr>
          <w:lang w:val="en-US"/>
        </w:rPr>
        <w:t xml:space="preserve">  </w:t>
      </w:r>
    </w:p>
    <w:p w14:paraId="03ED2306" w14:textId="77777777" w:rsidR="00F465BE" w:rsidRPr="0023091E" w:rsidRDefault="00000000" w:rsidP="00765CE2">
      <w:pPr>
        <w:pStyle w:val="Textbody"/>
        <w:jc w:val="both"/>
        <w:rPr>
          <w:lang w:val="en-US"/>
        </w:rPr>
      </w:pPr>
      <w:r w:rsidRPr="0023091E">
        <w:rPr>
          <w:lang w:val="en-US"/>
        </w:rPr>
        <w:lastRenderedPageBreak/>
        <w:t>That's a quotation from Capital.</w:t>
      </w:r>
    </w:p>
    <w:p w14:paraId="3B656064" w14:textId="77777777" w:rsidR="00F465BE" w:rsidRPr="0023091E" w:rsidRDefault="00000000" w:rsidP="00765CE2">
      <w:pPr>
        <w:pStyle w:val="Textbody"/>
        <w:jc w:val="both"/>
        <w:rPr>
          <w:lang w:val="en-US"/>
        </w:rPr>
      </w:pPr>
      <w:r w:rsidRPr="0023091E">
        <w:rPr>
          <w:lang w:val="en-US"/>
        </w:rPr>
        <w:t>Don't worry, I know it's complicated but I'll explain.</w:t>
      </w:r>
    </w:p>
    <w:p w14:paraId="3B2FB38C" w14:textId="2E1A2EB4" w:rsidR="00F465BE" w:rsidRPr="0023091E" w:rsidRDefault="00000000" w:rsidP="00765CE2">
      <w:pPr>
        <w:pStyle w:val="Textbody"/>
        <w:jc w:val="both"/>
        <w:rPr>
          <w:lang w:val="en-US"/>
        </w:rPr>
      </w:pPr>
      <w:r w:rsidRPr="0023091E">
        <w:rPr>
          <w:lang w:val="en-US"/>
        </w:rPr>
        <w:t xml:space="preserve">For Hegel, </w:t>
      </w:r>
      <w:ins w:id="632" w:author="Diane Falcão" w:date="2023-01-26T03:23:00Z">
        <w:r w:rsidR="0077238C">
          <w:rPr>
            <w:lang w:val="en-US"/>
          </w:rPr>
          <w:t>th</w:t>
        </w:r>
      </w:ins>
      <w:ins w:id="633" w:author="Diane Falcão" w:date="2023-01-26T03:24:00Z">
        <w:r w:rsidR="0077238C">
          <w:rPr>
            <w:lang w:val="en-US"/>
          </w:rPr>
          <w:t xml:space="preserve">e </w:t>
        </w:r>
      </w:ins>
      <w:r w:rsidRPr="0023091E">
        <w:rPr>
          <w:lang w:val="en-US"/>
        </w:rPr>
        <w:t>reality is a manifestation of human ideas,</w:t>
      </w:r>
    </w:p>
    <w:p w14:paraId="3007C5D2" w14:textId="77777777" w:rsidR="00F465BE" w:rsidRPr="0023091E" w:rsidRDefault="00000000" w:rsidP="00765CE2">
      <w:pPr>
        <w:pStyle w:val="Textbody"/>
        <w:jc w:val="both"/>
        <w:rPr>
          <w:lang w:val="en-US"/>
        </w:rPr>
      </w:pPr>
      <w:r w:rsidRPr="0023091E">
        <w:rPr>
          <w:lang w:val="en-US"/>
        </w:rPr>
        <w:t xml:space="preserve">a manifestation of human thought.  </w:t>
      </w:r>
    </w:p>
    <w:p w14:paraId="353CD977" w14:textId="77777777" w:rsidR="00F465BE" w:rsidRPr="0023091E" w:rsidRDefault="00000000" w:rsidP="00765CE2">
      <w:pPr>
        <w:pStyle w:val="Textbody"/>
        <w:jc w:val="both"/>
        <w:rPr>
          <w:lang w:val="en-US"/>
        </w:rPr>
      </w:pPr>
      <w:r w:rsidRPr="0023091E">
        <w:rPr>
          <w:lang w:val="en-US"/>
        </w:rPr>
        <w:t>And human thought in its turn is the manifestation of the original Idea</w:t>
      </w:r>
    </w:p>
    <w:p w14:paraId="7A6F6B57" w14:textId="22230820" w:rsidR="00F465BE" w:rsidRPr="0023091E" w:rsidRDefault="00000000" w:rsidP="00765CE2">
      <w:pPr>
        <w:pStyle w:val="Textbody"/>
        <w:jc w:val="both"/>
        <w:rPr>
          <w:lang w:val="en-US"/>
        </w:rPr>
      </w:pPr>
      <w:r w:rsidRPr="0023091E">
        <w:rPr>
          <w:lang w:val="en-US"/>
        </w:rPr>
        <w:t>(</w:t>
      </w:r>
      <w:del w:id="634" w:author="Diane Falcão" w:date="2023-01-16T23:32:00Z">
        <w:r w:rsidRPr="0023091E" w:rsidDel="006A488E">
          <w:rPr>
            <w:lang w:val="en-US"/>
          </w:rPr>
          <w:delText>with</w:delText>
        </w:r>
      </w:del>
      <w:ins w:id="635" w:author="Diane Falcão" w:date="2023-01-16T23:32:00Z">
        <w:r w:rsidR="006A488E" w:rsidRPr="0023091E">
          <w:rPr>
            <w:lang w:val="en-US"/>
          </w:rPr>
          <w:t>With</w:t>
        </w:r>
      </w:ins>
      <w:r w:rsidRPr="0023091E">
        <w:rPr>
          <w:lang w:val="en-US"/>
        </w:rPr>
        <w:t xml:space="preserve"> </w:t>
      </w:r>
      <w:ins w:id="636" w:author="Diane Falcão" w:date="2023-01-26T03:24:00Z">
        <w:r w:rsidR="0033449A">
          <w:rPr>
            <w:lang w:val="en-US"/>
          </w:rPr>
          <w:t xml:space="preserve">a </w:t>
        </w:r>
      </w:ins>
      <w:r w:rsidRPr="0023091E">
        <w:rPr>
          <w:lang w:val="en-US"/>
        </w:rPr>
        <w:t xml:space="preserve">capital </w:t>
      </w:r>
      <w:ins w:id="637" w:author="Alvaro F. Filippi" w:date="2023-01-15T17:18:00Z">
        <w:r w:rsidRPr="0023091E">
          <w:rPr>
            <w:lang w:val="en-US"/>
          </w:rPr>
          <w:t>“</w:t>
        </w:r>
      </w:ins>
      <w:del w:id="638" w:author="Alvaro F. Filippi" w:date="2023-01-15T17:17:00Z">
        <w:r w:rsidRPr="0023091E">
          <w:rPr>
            <w:lang w:val="en-US"/>
          </w:rPr>
          <w:delText>i</w:delText>
        </w:r>
      </w:del>
      <w:ins w:id="639" w:author="Alvaro F. Filippi" w:date="2023-01-15T17:18:00Z">
        <w:r w:rsidRPr="0023091E">
          <w:rPr>
            <w:lang w:val="en-US"/>
          </w:rPr>
          <w:t>I”</w:t>
        </w:r>
      </w:ins>
      <w:r w:rsidRPr="0023091E">
        <w:rPr>
          <w:lang w:val="en-US"/>
        </w:rPr>
        <w:t xml:space="preserve">) that comes from the deity, from God.  </w:t>
      </w:r>
    </w:p>
    <w:p w14:paraId="1F75E2E4" w14:textId="77777777" w:rsidR="00F465BE" w:rsidRPr="0023091E" w:rsidRDefault="00000000" w:rsidP="00765CE2">
      <w:pPr>
        <w:pStyle w:val="Textbody"/>
        <w:jc w:val="both"/>
        <w:rPr>
          <w:lang w:val="en-US"/>
        </w:rPr>
      </w:pPr>
      <w:r w:rsidRPr="0023091E">
        <w:rPr>
          <w:lang w:val="en-US"/>
        </w:rPr>
        <w:t>Hegel's philosophy has a theological outlook.</w:t>
      </w:r>
    </w:p>
    <w:p w14:paraId="088E0917" w14:textId="77777777" w:rsidR="00F465BE" w:rsidRPr="0023091E" w:rsidRDefault="00000000" w:rsidP="00765CE2">
      <w:pPr>
        <w:pStyle w:val="Textbody"/>
        <w:jc w:val="both"/>
        <w:rPr>
          <w:lang w:val="en-US"/>
        </w:rPr>
      </w:pPr>
      <w:r w:rsidRPr="0023091E">
        <w:rPr>
          <w:lang w:val="en-US"/>
        </w:rPr>
        <w:t>And the Young Hegelians were also idealists.</w:t>
      </w:r>
    </w:p>
    <w:p w14:paraId="4BFF7D0A" w14:textId="77777777" w:rsidR="00F465BE" w:rsidRPr="0023091E" w:rsidRDefault="00000000" w:rsidP="00765CE2">
      <w:pPr>
        <w:pStyle w:val="Textbody"/>
        <w:jc w:val="both"/>
        <w:rPr>
          <w:lang w:val="en-US"/>
        </w:rPr>
      </w:pPr>
      <w:r w:rsidRPr="0023091E">
        <w:rPr>
          <w:lang w:val="en-US"/>
        </w:rPr>
        <w:t>They believed that what prevented society's development</w:t>
      </w:r>
    </w:p>
    <w:p w14:paraId="236CBFA0" w14:textId="77777777" w:rsidR="00F465BE" w:rsidRPr="0023091E" w:rsidRDefault="00000000" w:rsidP="00765CE2">
      <w:pPr>
        <w:pStyle w:val="Textbody"/>
        <w:jc w:val="both"/>
        <w:rPr>
          <w:lang w:val="en-US"/>
        </w:rPr>
      </w:pPr>
      <w:r w:rsidRPr="0023091E">
        <w:rPr>
          <w:lang w:val="en-US"/>
        </w:rPr>
        <w:t xml:space="preserve">were the ideas in people's minds.  </w:t>
      </w:r>
    </w:p>
    <w:p w14:paraId="1E00328C" w14:textId="77777777" w:rsidR="00F465BE" w:rsidRPr="0023091E" w:rsidRDefault="00000000" w:rsidP="00765CE2">
      <w:pPr>
        <w:pStyle w:val="Textbody"/>
        <w:jc w:val="both"/>
        <w:rPr>
          <w:lang w:val="en-US"/>
        </w:rPr>
      </w:pPr>
      <w:r w:rsidRPr="0023091E">
        <w:rPr>
          <w:lang w:val="en-US"/>
        </w:rPr>
        <w:t>There needed to be a revolution in people's thought</w:t>
      </w:r>
    </w:p>
    <w:p w14:paraId="089FDB09" w14:textId="77777777" w:rsidR="00F465BE" w:rsidRPr="0023091E" w:rsidRDefault="00000000" w:rsidP="00765CE2">
      <w:pPr>
        <w:pStyle w:val="Textbody"/>
        <w:jc w:val="both"/>
        <w:rPr>
          <w:lang w:val="en-US"/>
        </w:rPr>
      </w:pPr>
      <w:r w:rsidRPr="0023091E">
        <w:rPr>
          <w:lang w:val="en-US"/>
        </w:rPr>
        <w:t xml:space="preserve">and only then from reason and thought, we would transform reality.  </w:t>
      </w:r>
    </w:p>
    <w:p w14:paraId="77A2A841" w14:textId="77777777" w:rsidR="00F465BE" w:rsidRPr="0023091E" w:rsidRDefault="00000000" w:rsidP="00765CE2">
      <w:pPr>
        <w:pStyle w:val="Textbody"/>
        <w:jc w:val="both"/>
        <w:rPr>
          <w:lang w:val="en-US"/>
        </w:rPr>
      </w:pPr>
      <w:r w:rsidRPr="0023091E">
        <w:rPr>
          <w:lang w:val="en-US"/>
        </w:rPr>
        <w:t>More than that, as capitalism developed</w:t>
      </w:r>
    </w:p>
    <w:p w14:paraId="361DCA76" w14:textId="77777777" w:rsidR="00F465BE" w:rsidRPr="0023091E" w:rsidRDefault="00000000" w:rsidP="00765CE2">
      <w:pPr>
        <w:pStyle w:val="Textbody"/>
        <w:jc w:val="both"/>
        <w:rPr>
          <w:lang w:val="en-US"/>
        </w:rPr>
      </w:pPr>
      <w:r w:rsidRPr="0023091E">
        <w:rPr>
          <w:lang w:val="en-US"/>
        </w:rPr>
        <w:t>there appeared philosophers that saw what was happening,</w:t>
      </w:r>
    </w:p>
    <w:p w14:paraId="2FECECA8" w14:textId="77777777" w:rsidR="00F465BE" w:rsidRPr="0023091E" w:rsidRDefault="00000000" w:rsidP="00765CE2">
      <w:pPr>
        <w:pStyle w:val="Textbody"/>
        <w:jc w:val="both"/>
        <w:rPr>
          <w:lang w:val="en-US"/>
        </w:rPr>
      </w:pPr>
      <w:r w:rsidRPr="0023091E">
        <w:rPr>
          <w:lang w:val="en-US"/>
        </w:rPr>
        <w:t xml:space="preserve">the rise of poverty, </w:t>
      </w:r>
      <w:del w:id="640" w:author="Diane Falcão" w:date="2023-01-26T03:24:00Z">
        <w:r w:rsidRPr="0023091E" w:rsidDel="0033449A">
          <w:rPr>
            <w:lang w:val="en-US"/>
          </w:rPr>
          <w:delText xml:space="preserve">of </w:delText>
        </w:r>
      </w:del>
      <w:r w:rsidRPr="0023091E">
        <w:rPr>
          <w:lang w:val="en-US"/>
        </w:rPr>
        <w:t>misery,</w:t>
      </w:r>
    </w:p>
    <w:p w14:paraId="2F3FB011" w14:textId="77777777" w:rsidR="00F465BE" w:rsidRPr="0023091E" w:rsidRDefault="00000000" w:rsidP="00765CE2">
      <w:pPr>
        <w:pStyle w:val="Textbody"/>
        <w:jc w:val="both"/>
        <w:rPr>
          <w:lang w:val="en-US"/>
        </w:rPr>
      </w:pPr>
      <w:r w:rsidRPr="0023091E">
        <w:rPr>
          <w:lang w:val="en-US"/>
        </w:rPr>
        <w:t>and devised fairer, more egalitarian societies</w:t>
      </w:r>
    </w:p>
    <w:p w14:paraId="39523725" w14:textId="77777777" w:rsidR="00F465BE" w:rsidRPr="0023091E" w:rsidRDefault="00000000" w:rsidP="00765CE2">
      <w:pPr>
        <w:pStyle w:val="Textbody"/>
        <w:jc w:val="both"/>
        <w:rPr>
          <w:lang w:val="en-US"/>
        </w:rPr>
      </w:pPr>
      <w:r w:rsidRPr="0023091E">
        <w:rPr>
          <w:lang w:val="en-US"/>
        </w:rPr>
        <w:t>that would free all of humanity.</w:t>
      </w:r>
    </w:p>
    <w:p w14:paraId="221A5E69" w14:textId="77777777" w:rsidR="00F465BE" w:rsidRPr="0023091E" w:rsidRDefault="00000000" w:rsidP="00765CE2">
      <w:pPr>
        <w:pStyle w:val="Textbody"/>
        <w:jc w:val="both"/>
        <w:rPr>
          <w:lang w:val="en-US"/>
        </w:rPr>
      </w:pPr>
      <w:r w:rsidRPr="0023091E">
        <w:rPr>
          <w:lang w:val="en-US"/>
        </w:rPr>
        <w:t>Where? In their minds.</w:t>
      </w:r>
    </w:p>
    <w:p w14:paraId="68A49F0F" w14:textId="77777777" w:rsidR="00F465BE" w:rsidRPr="0023091E" w:rsidRDefault="00000000" w:rsidP="00765CE2">
      <w:pPr>
        <w:pStyle w:val="Textbody"/>
        <w:jc w:val="both"/>
        <w:rPr>
          <w:lang w:val="en-US"/>
        </w:rPr>
      </w:pPr>
      <w:r w:rsidRPr="0023091E">
        <w:rPr>
          <w:lang w:val="en-US"/>
        </w:rPr>
        <w:t>According to Engels, the more detailed these societies were, the further they drifted from reality.</w:t>
      </w:r>
    </w:p>
    <w:p w14:paraId="0E76F624" w14:textId="77777777" w:rsidR="00F465BE" w:rsidRPr="0023091E" w:rsidRDefault="00000000" w:rsidP="00765CE2">
      <w:pPr>
        <w:pStyle w:val="Textbody"/>
        <w:jc w:val="both"/>
        <w:rPr>
          <w:lang w:val="en-US"/>
        </w:rPr>
      </w:pPr>
      <w:r w:rsidRPr="0023091E">
        <w:rPr>
          <w:lang w:val="en-US"/>
        </w:rPr>
        <w:t xml:space="preserve">These philosophers became known as Utopian socialists.  </w:t>
      </w:r>
    </w:p>
    <w:p w14:paraId="04CD87F1" w14:textId="77777777" w:rsidR="00F465BE" w:rsidRPr="0023091E" w:rsidRDefault="00000000" w:rsidP="00765CE2">
      <w:pPr>
        <w:pStyle w:val="Textbody"/>
        <w:jc w:val="both"/>
        <w:rPr>
          <w:lang w:val="en-US"/>
        </w:rPr>
      </w:pPr>
      <w:r w:rsidRPr="0023091E">
        <w:rPr>
          <w:lang w:val="en-US"/>
        </w:rPr>
        <w:t>For those who don't know, utopia is a 'non-</w:t>
      </w:r>
      <w:del w:id="641" w:author="Alvaro F. Filippi" w:date="2023-01-15T17:19:00Z">
        <w:r w:rsidRPr="0023091E">
          <w:rPr>
            <w:lang w:val="en-US"/>
          </w:rPr>
          <w:delText>-</w:delText>
        </w:r>
      </w:del>
      <w:r w:rsidRPr="0023091E">
        <w:rPr>
          <w:lang w:val="en-US"/>
        </w:rPr>
        <w:t>place'</w:t>
      </w:r>
    </w:p>
    <w:p w14:paraId="5BE4D941" w14:textId="77777777" w:rsidR="00F465BE" w:rsidRPr="0023091E" w:rsidRDefault="00000000" w:rsidP="00765CE2">
      <w:pPr>
        <w:pStyle w:val="Textbody"/>
        <w:jc w:val="both"/>
        <w:rPr>
          <w:lang w:val="en-US"/>
        </w:rPr>
      </w:pPr>
      <w:r w:rsidRPr="0023091E">
        <w:rPr>
          <w:lang w:val="en-US"/>
        </w:rPr>
        <w:t>Idealism means you create an idea in your head and try to apply it to reality.</w:t>
      </w:r>
    </w:p>
    <w:p w14:paraId="756F6EFF" w14:textId="77777777" w:rsidR="00F465BE" w:rsidRPr="0023091E" w:rsidRDefault="00000000" w:rsidP="00765CE2">
      <w:pPr>
        <w:pStyle w:val="Textbody"/>
        <w:jc w:val="both"/>
        <w:rPr>
          <w:lang w:val="en-US"/>
        </w:rPr>
      </w:pPr>
      <w:r w:rsidRPr="0023091E">
        <w:rPr>
          <w:lang w:val="en-US"/>
        </w:rPr>
        <w:t>Materialism is the opposite of that.</w:t>
      </w:r>
    </w:p>
    <w:p w14:paraId="4F022B6A" w14:textId="77777777" w:rsidR="00F465BE" w:rsidRPr="0023091E" w:rsidRDefault="00000000" w:rsidP="00765CE2">
      <w:pPr>
        <w:pStyle w:val="Textbody"/>
        <w:jc w:val="both"/>
        <w:rPr>
          <w:lang w:val="en-US"/>
        </w:rPr>
      </w:pPr>
      <w:r w:rsidRPr="0023091E">
        <w:rPr>
          <w:lang w:val="en-US"/>
        </w:rPr>
        <w:t>Marx puts this idea upside-down.</w:t>
      </w:r>
    </w:p>
    <w:p w14:paraId="2148683D" w14:textId="77777777" w:rsidR="00F465BE" w:rsidRPr="0023091E" w:rsidRDefault="00000000" w:rsidP="00765CE2">
      <w:pPr>
        <w:pStyle w:val="Textbody"/>
        <w:jc w:val="both"/>
        <w:rPr>
          <w:lang w:val="en-US"/>
        </w:rPr>
      </w:pPr>
      <w:r w:rsidRPr="0023091E">
        <w:rPr>
          <w:lang w:val="en-US"/>
        </w:rPr>
        <w:t>It's not reality that is created by our thoughts.</w:t>
      </w:r>
    </w:p>
    <w:p w14:paraId="71D3A0C2" w14:textId="77777777" w:rsidR="00F465BE" w:rsidRPr="0023091E" w:rsidRDefault="00000000" w:rsidP="00765CE2">
      <w:pPr>
        <w:pStyle w:val="Textbody"/>
        <w:jc w:val="both"/>
        <w:rPr>
          <w:lang w:val="en-US"/>
        </w:rPr>
      </w:pPr>
      <w:r w:rsidRPr="0023091E">
        <w:rPr>
          <w:lang w:val="en-US"/>
        </w:rPr>
        <w:t>But rather our ideas are an abstraction of reality.</w:t>
      </w:r>
    </w:p>
    <w:p w14:paraId="5ECB1FF2" w14:textId="0409B138" w:rsidR="00F465BE" w:rsidRPr="0023091E" w:rsidRDefault="00000000" w:rsidP="00765CE2">
      <w:pPr>
        <w:pStyle w:val="Textbody"/>
        <w:jc w:val="both"/>
        <w:rPr>
          <w:lang w:val="en-US"/>
        </w:rPr>
      </w:pPr>
      <w:del w:id="642" w:author="Diane Falcão" w:date="2023-01-16T23:32:00Z">
        <w:r w:rsidRPr="0023091E" w:rsidDel="006A488E">
          <w:rPr>
            <w:lang w:val="en-US"/>
          </w:rPr>
          <w:delText>First</w:delText>
        </w:r>
      </w:del>
      <w:ins w:id="643" w:author="Diane Falcão" w:date="2023-01-16T23:32:00Z">
        <w:r w:rsidR="006A488E" w:rsidRPr="0023091E">
          <w:rPr>
            <w:lang w:val="en-US"/>
          </w:rPr>
          <w:t>First,</w:t>
        </w:r>
      </w:ins>
      <w:r w:rsidRPr="0023091E">
        <w:rPr>
          <w:lang w:val="en-US"/>
        </w:rPr>
        <w:t xml:space="preserve"> we get into contact with reality</w:t>
      </w:r>
    </w:p>
    <w:p w14:paraId="31956F4A" w14:textId="77777777" w:rsidR="00F465BE" w:rsidRPr="0023091E" w:rsidRDefault="00000000" w:rsidP="00765CE2">
      <w:pPr>
        <w:pStyle w:val="Textbody"/>
        <w:jc w:val="both"/>
        <w:rPr>
          <w:lang w:val="en-US"/>
        </w:rPr>
      </w:pPr>
      <w:r w:rsidRPr="0023091E">
        <w:rPr>
          <w:lang w:val="en-US"/>
        </w:rPr>
        <w:t>and then we formulate ideas, not the contrary.</w:t>
      </w:r>
    </w:p>
    <w:p w14:paraId="4CDB44B2" w14:textId="77777777" w:rsidR="00F465BE" w:rsidRPr="0023091E" w:rsidRDefault="00000000" w:rsidP="00765CE2">
      <w:pPr>
        <w:pStyle w:val="Textbody"/>
        <w:jc w:val="both"/>
        <w:rPr>
          <w:lang w:val="en-US"/>
        </w:rPr>
      </w:pPr>
      <w:r w:rsidRPr="0023091E">
        <w:rPr>
          <w:lang w:val="en-US"/>
        </w:rPr>
        <w:t>And there is an inseparable connection between material reality,</w:t>
      </w:r>
    </w:p>
    <w:p w14:paraId="12E74033" w14:textId="77777777" w:rsidR="00F465BE" w:rsidRPr="0023091E" w:rsidRDefault="00000000" w:rsidP="00765CE2">
      <w:pPr>
        <w:pStyle w:val="Textbody"/>
        <w:jc w:val="both"/>
        <w:rPr>
          <w:lang w:val="en-US"/>
        </w:rPr>
      </w:pPr>
      <w:r w:rsidRPr="0023091E">
        <w:rPr>
          <w:lang w:val="en-US"/>
        </w:rPr>
        <w:t>the objects that are around us, and how we organize society.</w:t>
      </w:r>
    </w:p>
    <w:p w14:paraId="4C96AEB5" w14:textId="77777777" w:rsidR="00F465BE" w:rsidRPr="0023091E" w:rsidRDefault="00000000" w:rsidP="00765CE2">
      <w:pPr>
        <w:pStyle w:val="Textbody"/>
        <w:jc w:val="both"/>
        <w:rPr>
          <w:lang w:val="en-US"/>
        </w:rPr>
      </w:pPr>
      <w:r w:rsidRPr="0023091E">
        <w:rPr>
          <w:lang w:val="en-US"/>
        </w:rPr>
        <w:t>These two things are inseparable.</w:t>
      </w:r>
    </w:p>
    <w:p w14:paraId="4BB928D9" w14:textId="77777777" w:rsidR="00F465BE" w:rsidRPr="0023091E" w:rsidRDefault="00000000" w:rsidP="00765CE2">
      <w:pPr>
        <w:pStyle w:val="Textbody"/>
        <w:jc w:val="both"/>
        <w:rPr>
          <w:lang w:val="en-US"/>
        </w:rPr>
      </w:pPr>
      <w:r w:rsidRPr="0023091E">
        <w:rPr>
          <w:lang w:val="en-US"/>
        </w:rPr>
        <w:t>There's no social organization without a material backing, a material substrate.</w:t>
      </w:r>
    </w:p>
    <w:p w14:paraId="1960F788" w14:textId="77777777" w:rsidR="00F465BE" w:rsidRPr="0023091E" w:rsidRDefault="00000000" w:rsidP="00765CE2">
      <w:pPr>
        <w:pStyle w:val="Textbody"/>
        <w:jc w:val="both"/>
        <w:rPr>
          <w:lang w:val="en-US"/>
        </w:rPr>
      </w:pPr>
      <w:r w:rsidRPr="0023091E">
        <w:rPr>
          <w:lang w:val="en-US"/>
        </w:rPr>
        <w:t>There's no use in designing a society in our heads and trying</w:t>
      </w:r>
    </w:p>
    <w:p w14:paraId="3804E90F" w14:textId="77777777" w:rsidR="00F465BE" w:rsidRPr="0023091E" w:rsidRDefault="00000000" w:rsidP="00765CE2">
      <w:pPr>
        <w:pStyle w:val="Textbody"/>
        <w:jc w:val="both"/>
        <w:rPr>
          <w:lang w:val="en-US"/>
        </w:rPr>
      </w:pPr>
      <w:r w:rsidRPr="0023091E">
        <w:rPr>
          <w:lang w:val="en-US"/>
        </w:rPr>
        <w:t>to apply it to reality while ignoring reality itself.</w:t>
      </w:r>
    </w:p>
    <w:p w14:paraId="2F6DB752" w14:textId="77777777" w:rsidR="00F465BE" w:rsidRPr="0023091E" w:rsidRDefault="00000000" w:rsidP="00765CE2">
      <w:pPr>
        <w:pStyle w:val="Textbody"/>
        <w:jc w:val="both"/>
        <w:rPr>
          <w:lang w:val="en-US"/>
        </w:rPr>
      </w:pPr>
      <w:r w:rsidRPr="0023091E">
        <w:rPr>
          <w:lang w:val="en-US"/>
        </w:rPr>
        <w:t>That's materialism. That's the difference, right?</w:t>
      </w:r>
    </w:p>
    <w:p w14:paraId="1F1E9A96" w14:textId="37D4900B" w:rsidR="00F465BE" w:rsidRPr="0023091E" w:rsidRDefault="00000000" w:rsidP="00765CE2">
      <w:pPr>
        <w:pStyle w:val="Textbody"/>
        <w:jc w:val="both"/>
        <w:rPr>
          <w:lang w:val="en-US"/>
        </w:rPr>
      </w:pPr>
      <w:del w:id="644" w:author="Diane Falcão" w:date="2023-01-16T23:32:00Z">
        <w:r w:rsidRPr="0023091E" w:rsidDel="006A488E">
          <w:rPr>
            <w:lang w:val="en-US"/>
          </w:rPr>
          <w:delText>So</w:delText>
        </w:r>
      </w:del>
      <w:ins w:id="645" w:author="Diane Falcão" w:date="2023-01-16T23:32:00Z">
        <w:r w:rsidR="006A488E" w:rsidRPr="0023091E">
          <w:rPr>
            <w:lang w:val="en-US"/>
          </w:rPr>
          <w:t>So,</w:t>
        </w:r>
      </w:ins>
      <w:r w:rsidRPr="0023091E">
        <w:rPr>
          <w:lang w:val="en-US"/>
        </w:rPr>
        <w:t xml:space="preserve"> what is material reality? To make it clearer,</w:t>
      </w:r>
    </w:p>
    <w:p w14:paraId="741D1F24" w14:textId="77777777" w:rsidR="00F465BE" w:rsidRPr="0023091E" w:rsidRDefault="00000000" w:rsidP="00765CE2">
      <w:pPr>
        <w:pStyle w:val="Textbody"/>
        <w:jc w:val="both"/>
        <w:rPr>
          <w:lang w:val="en-US"/>
        </w:rPr>
      </w:pPr>
      <w:r w:rsidRPr="0023091E">
        <w:rPr>
          <w:lang w:val="en-US"/>
        </w:rPr>
        <w:lastRenderedPageBreak/>
        <w:t>it's not only nature</w:t>
      </w:r>
      <w:del w:id="646" w:author="Diane Falcão" w:date="2023-01-26T03:25:00Z">
        <w:r w:rsidRPr="0023091E" w:rsidDel="009B43AA">
          <w:rPr>
            <w:lang w:val="en-US"/>
          </w:rPr>
          <w:delText>,</w:delText>
        </w:r>
      </w:del>
      <w:r w:rsidRPr="0023091E">
        <w:rPr>
          <w:lang w:val="en-US"/>
        </w:rPr>
        <w:t xml:space="preserve"> but also the way we produce</w:t>
      </w:r>
    </w:p>
    <w:p w14:paraId="1C40A031" w14:textId="77777777" w:rsidR="00F465BE" w:rsidRPr="0023091E" w:rsidRDefault="00000000" w:rsidP="00765CE2">
      <w:pPr>
        <w:pStyle w:val="Textbody"/>
        <w:jc w:val="both"/>
        <w:rPr>
          <w:lang w:val="en-US"/>
        </w:rPr>
      </w:pPr>
      <w:r w:rsidRPr="00DD7722">
        <w:rPr>
          <w:lang w:val="en-US"/>
        </w:rPr>
        <w:t>Remember I told you to look around?</w:t>
      </w:r>
    </w:p>
    <w:p w14:paraId="764E31DE" w14:textId="7AC5D998" w:rsidR="00F465BE" w:rsidRPr="0023091E" w:rsidRDefault="00000000" w:rsidP="00765CE2">
      <w:pPr>
        <w:pStyle w:val="Textbody"/>
        <w:jc w:val="both"/>
        <w:rPr>
          <w:lang w:val="en-US"/>
        </w:rPr>
      </w:pPr>
      <w:r w:rsidRPr="0023091E">
        <w:rPr>
          <w:lang w:val="en-US"/>
        </w:rPr>
        <w:t xml:space="preserve">That </w:t>
      </w:r>
      <w:ins w:id="647" w:author="Diane Falcão" w:date="2023-01-26T17:01:00Z">
        <w:r w:rsidR="00DD7722">
          <w:rPr>
            <w:lang w:val="en-US"/>
          </w:rPr>
          <w:t xml:space="preserve">is </w:t>
        </w:r>
      </w:ins>
      <w:r w:rsidRPr="0023091E">
        <w:rPr>
          <w:lang w:val="en-US"/>
        </w:rPr>
        <w:t xml:space="preserve">all produced </w:t>
      </w:r>
      <w:del w:id="648" w:author="Diane Falcão" w:date="2023-01-26T17:02:00Z">
        <w:r w:rsidRPr="0023091E" w:rsidDel="008266C2">
          <w:rPr>
            <w:lang w:val="en-US"/>
          </w:rPr>
          <w:delText xml:space="preserve">in order </w:delText>
        </w:r>
      </w:del>
      <w:r w:rsidRPr="0023091E">
        <w:rPr>
          <w:lang w:val="en-US"/>
        </w:rPr>
        <w:t>to satisfy our material needs.</w:t>
      </w:r>
    </w:p>
    <w:p w14:paraId="30DC0916" w14:textId="6796D1EC" w:rsidR="00F465BE" w:rsidRPr="0023091E" w:rsidRDefault="00000000" w:rsidP="00765CE2">
      <w:pPr>
        <w:pStyle w:val="Textbody"/>
        <w:jc w:val="both"/>
        <w:rPr>
          <w:lang w:val="en-US"/>
        </w:rPr>
      </w:pPr>
      <w:r w:rsidRPr="0023091E">
        <w:rPr>
          <w:lang w:val="en-US"/>
        </w:rPr>
        <w:t xml:space="preserve">We have to sit </w:t>
      </w:r>
      <w:del w:id="649" w:author="Diane Falcão" w:date="2023-01-16T23:32:00Z">
        <w:r w:rsidRPr="0023091E" w:rsidDel="00587268">
          <w:rPr>
            <w:lang w:val="en-US"/>
          </w:rPr>
          <w:delText>down,</w:delText>
        </w:r>
      </w:del>
      <w:ins w:id="650" w:author="Diane Falcão" w:date="2023-01-16T23:32:00Z">
        <w:r w:rsidR="00587268" w:rsidRPr="0023091E">
          <w:rPr>
            <w:lang w:val="en-US"/>
          </w:rPr>
          <w:t>down;</w:t>
        </w:r>
      </w:ins>
      <w:r w:rsidRPr="0023091E">
        <w:rPr>
          <w:lang w:val="en-US"/>
        </w:rPr>
        <w:t xml:space="preserve"> we make a chair.</w:t>
      </w:r>
    </w:p>
    <w:p w14:paraId="04555927" w14:textId="77777777" w:rsidR="00F465BE" w:rsidRPr="0023091E" w:rsidRDefault="00000000" w:rsidP="00765CE2">
      <w:pPr>
        <w:pStyle w:val="Textbody"/>
        <w:jc w:val="both"/>
        <w:rPr>
          <w:lang w:val="en-US"/>
        </w:rPr>
      </w:pPr>
      <w:r w:rsidRPr="0023091E">
        <w:rPr>
          <w:lang w:val="en-US"/>
        </w:rPr>
        <w:t>That's part of material reality as well.</w:t>
      </w:r>
    </w:p>
    <w:p w14:paraId="5949DD92" w14:textId="77777777" w:rsidR="00F465BE" w:rsidRPr="0023091E" w:rsidRDefault="00000000" w:rsidP="00765CE2">
      <w:pPr>
        <w:pStyle w:val="Textbody"/>
        <w:jc w:val="both"/>
        <w:rPr>
          <w:lang w:val="en-US"/>
        </w:rPr>
      </w:pPr>
      <w:r w:rsidRPr="0023091E">
        <w:rPr>
          <w:lang w:val="en-US"/>
        </w:rPr>
        <w:t>But not only that, our production also satisfies</w:t>
      </w:r>
    </w:p>
    <w:p w14:paraId="01C610EB" w14:textId="77777777" w:rsidR="00F465BE" w:rsidRPr="0023091E" w:rsidRDefault="00000000" w:rsidP="00765CE2">
      <w:pPr>
        <w:pStyle w:val="Textbody"/>
        <w:jc w:val="both"/>
        <w:rPr>
          <w:lang w:val="en-US"/>
        </w:rPr>
      </w:pPr>
      <w:r w:rsidRPr="0023091E">
        <w:rPr>
          <w:lang w:val="en-US"/>
        </w:rPr>
        <w:t xml:space="preserve">our cultural and intellectual </w:t>
      </w:r>
      <w:del w:id="651" w:author="Alvaro F. Filippi" w:date="2023-01-15T17:21:00Z">
        <w:r w:rsidRPr="0023091E">
          <w:rPr>
            <w:lang w:val="en-US"/>
          </w:rPr>
          <w:delText>wants</w:delText>
        </w:r>
      </w:del>
      <w:ins w:id="652" w:author="Alvaro F. Filippi" w:date="2023-01-15T17:21:00Z">
        <w:r w:rsidRPr="0023091E">
          <w:rPr>
            <w:lang w:val="en-US"/>
          </w:rPr>
          <w:t>cravings</w:t>
        </w:r>
      </w:ins>
      <w:r w:rsidRPr="0023091E">
        <w:rPr>
          <w:lang w:val="en-US"/>
        </w:rPr>
        <w:t>.</w:t>
      </w:r>
    </w:p>
    <w:p w14:paraId="2683C9E9" w14:textId="77777777" w:rsidR="00F465BE" w:rsidRPr="0023091E" w:rsidRDefault="00000000" w:rsidP="00765CE2">
      <w:pPr>
        <w:pStyle w:val="Textbody"/>
        <w:jc w:val="both"/>
        <w:rPr>
          <w:lang w:val="en-US"/>
        </w:rPr>
      </w:pPr>
      <w:r w:rsidRPr="0023091E">
        <w:rPr>
          <w:lang w:val="en-US"/>
        </w:rPr>
        <w:t>Not only eating, clothing, housing but also what we desire</w:t>
      </w:r>
    </w:p>
    <w:p w14:paraId="28E5AE83" w14:textId="77777777" w:rsidR="00F465BE" w:rsidRPr="0023091E" w:rsidRDefault="00000000" w:rsidP="00765CE2">
      <w:pPr>
        <w:pStyle w:val="Textbody"/>
        <w:jc w:val="both"/>
        <w:rPr>
          <w:lang w:val="en-US"/>
        </w:rPr>
      </w:pPr>
      <w:r w:rsidRPr="0023091E">
        <w:rPr>
          <w:lang w:val="en-US"/>
        </w:rPr>
        <w:t>to consume as culture.</w:t>
      </w:r>
    </w:p>
    <w:p w14:paraId="0E64B148" w14:textId="77777777" w:rsidR="00F465BE" w:rsidRPr="0023091E" w:rsidRDefault="00000000" w:rsidP="00765CE2">
      <w:pPr>
        <w:pStyle w:val="Textbody"/>
        <w:jc w:val="both"/>
        <w:rPr>
          <w:lang w:val="en-US"/>
        </w:rPr>
      </w:pPr>
      <w:r w:rsidRPr="0023091E">
        <w:rPr>
          <w:lang w:val="en-US"/>
        </w:rPr>
        <w:t>This quote is by Marx and Engels</w:t>
      </w:r>
      <w:ins w:id="653" w:author="Alvaro F. Filippi" w:date="2023-01-15T17:22:00Z">
        <w:r w:rsidRPr="0023091E">
          <w:rPr>
            <w:lang w:val="en-US"/>
          </w:rPr>
          <w:t>:</w:t>
        </w:r>
      </w:ins>
    </w:p>
    <w:p w14:paraId="47F1DAE4" w14:textId="585BEECD" w:rsidR="00F465BE" w:rsidRPr="00AA78CC" w:rsidRDefault="00000000" w:rsidP="00765CE2">
      <w:pPr>
        <w:pStyle w:val="Textbody"/>
        <w:jc w:val="both"/>
        <w:rPr>
          <w:ins w:id="654" w:author="Diane Falcão" w:date="2023-01-18T02:18:00Z"/>
          <w:rStyle w:val="Hyperlink"/>
          <w:highlight w:val="lightGray"/>
          <w:rPrChange w:id="655" w:author="Diane Falcão" w:date="2023-01-18T02:16:00Z">
            <w:rPr>
              <w:ins w:id="656" w:author="Diane Falcão" w:date="2023-01-18T02:18:00Z"/>
              <w:lang w:val="en-US"/>
            </w:rPr>
          </w:rPrChange>
        </w:rPr>
      </w:pPr>
      <w:r w:rsidRPr="0023091E">
        <w:rPr>
          <w:lang w:val="en-US"/>
        </w:rPr>
        <w:t>"</w:t>
      </w:r>
      <w:ins w:id="657" w:author="Diane Falcão" w:date="2023-01-18T02:18:00Z">
        <w:r w:rsidR="00AA78CC">
          <w:rPr>
            <w:highlight w:val="lightGray"/>
            <w:lang w:val="en-US"/>
          </w:rPr>
          <w:fldChar w:fldCharType="begin"/>
        </w:r>
        <w:r w:rsidR="00AA78CC">
          <w:rPr>
            <w:highlight w:val="lightGray"/>
            <w:lang w:val="en-US"/>
          </w:rPr>
          <w:instrText xml:space="preserve"> HYPERLINK "https://www.marxists.org/archive/marx/works/1845/german-ideology/ch01a.htm" </w:instrText>
        </w:r>
        <w:r w:rsidR="00AA78CC">
          <w:rPr>
            <w:highlight w:val="lightGray"/>
            <w:lang w:val="en-US"/>
          </w:rPr>
        </w:r>
        <w:r w:rsidR="00AA78CC">
          <w:rPr>
            <w:highlight w:val="lightGray"/>
            <w:lang w:val="en-US"/>
          </w:rPr>
          <w:fldChar w:fldCharType="separate"/>
        </w:r>
        <w:r w:rsidRPr="00AA78CC">
          <w:rPr>
            <w:rStyle w:val="Hyperlink"/>
            <w:highlight w:val="lightGray"/>
            <w:rPrChange w:id="658" w:author="Diane Falcão" w:date="2023-01-18T02:16:00Z">
              <w:rPr>
                <w:lang w:val="en-US"/>
              </w:rPr>
            </w:rPrChange>
          </w:rPr>
          <w:t>What they [</w:t>
        </w:r>
        <w:del w:id="659" w:author="Alvaro F. Filippi" w:date="2023-01-15T17:22:00Z">
          <w:r w:rsidRPr="00AA78CC">
            <w:rPr>
              <w:rStyle w:val="Hyperlink"/>
              <w:highlight w:val="lightGray"/>
              <w:rPrChange w:id="660" w:author="Diane Falcão" w:date="2023-01-18T02:16:00Z">
                <w:rPr>
                  <w:lang w:val="en-US"/>
                </w:rPr>
              </w:rPrChange>
            </w:rPr>
            <w:delText>{</w:delText>
          </w:r>
        </w:del>
        <w:r w:rsidRPr="00AA78CC">
          <w:rPr>
            <w:rStyle w:val="Hyperlink"/>
            <w:highlight w:val="lightGray"/>
            <w:rPrChange w:id="661" w:author="Diane Falcão" w:date="2023-01-18T02:16:00Z">
              <w:rPr>
                <w:lang w:val="en-US"/>
              </w:rPr>
            </w:rPrChange>
          </w:rPr>
          <w:t>the individuals]</w:t>
        </w:r>
        <w:del w:id="662" w:author="Alvaro F. Filippi" w:date="2023-01-15T17:22:00Z">
          <w:r w:rsidRPr="00AA78CC">
            <w:rPr>
              <w:rStyle w:val="Hyperlink"/>
              <w:highlight w:val="lightGray"/>
              <w:rPrChange w:id="663" w:author="Diane Falcão" w:date="2023-01-18T02:16:00Z">
                <w:rPr>
                  <w:lang w:val="en-US"/>
                </w:rPr>
              </w:rPrChange>
            </w:rPr>
            <w:delText>}</w:delText>
          </w:r>
        </w:del>
        <w:r w:rsidRPr="00AA78CC">
          <w:rPr>
            <w:rStyle w:val="Hyperlink"/>
            <w:highlight w:val="lightGray"/>
            <w:rPrChange w:id="664" w:author="Diane Falcão" w:date="2023-01-18T02:16:00Z">
              <w:rPr>
                <w:lang w:val="en-US"/>
              </w:rPr>
            </w:rPrChange>
          </w:rPr>
          <w:t xml:space="preserve"> are, therefore, coincides with their production,</w:t>
        </w:r>
      </w:ins>
    </w:p>
    <w:p w14:paraId="24673E76" w14:textId="77777777" w:rsidR="00F465BE" w:rsidRPr="00AA78CC" w:rsidRDefault="00000000" w:rsidP="00765CE2">
      <w:pPr>
        <w:pStyle w:val="Textbody"/>
        <w:jc w:val="both"/>
        <w:rPr>
          <w:ins w:id="665" w:author="Diane Falcão" w:date="2023-01-18T02:18:00Z"/>
          <w:rStyle w:val="Hyperlink"/>
          <w:highlight w:val="lightGray"/>
          <w:rPrChange w:id="666" w:author="Diane Falcão" w:date="2023-01-18T02:16:00Z">
            <w:rPr>
              <w:ins w:id="667" w:author="Diane Falcão" w:date="2023-01-18T02:18:00Z"/>
              <w:lang w:val="en-US"/>
            </w:rPr>
          </w:rPrChange>
        </w:rPr>
      </w:pPr>
      <w:ins w:id="668" w:author="Diane Falcão" w:date="2023-01-18T02:18:00Z">
        <w:r w:rsidRPr="00AA78CC">
          <w:rPr>
            <w:rStyle w:val="Hyperlink"/>
            <w:highlight w:val="lightGray"/>
            <w:rPrChange w:id="669" w:author="Diane Falcão" w:date="2023-01-18T02:16:00Z">
              <w:rPr>
                <w:lang w:val="en-US"/>
              </w:rPr>
            </w:rPrChange>
          </w:rPr>
          <w:t>both with what they produce and with how they produce.</w:t>
        </w:r>
      </w:ins>
    </w:p>
    <w:p w14:paraId="27D40258" w14:textId="553D60AF" w:rsidR="00F465BE" w:rsidRPr="0023091E" w:rsidRDefault="00000000" w:rsidP="00765CE2">
      <w:pPr>
        <w:pStyle w:val="Textbody"/>
        <w:jc w:val="both"/>
        <w:rPr>
          <w:lang w:val="en-US"/>
        </w:rPr>
      </w:pPr>
      <w:ins w:id="670" w:author="Diane Falcão" w:date="2023-01-18T02:18:00Z">
        <w:r w:rsidRPr="00AA78CC">
          <w:rPr>
            <w:rStyle w:val="Hyperlink"/>
            <w:highlight w:val="lightGray"/>
            <w:rPrChange w:id="671" w:author="Diane Falcão" w:date="2023-01-18T02:16:00Z">
              <w:rPr>
                <w:lang w:val="en-US"/>
              </w:rPr>
            </w:rPrChange>
          </w:rPr>
          <w:t>The nature of individuals thus depends on the material conditions determining their production."</w:t>
        </w:r>
        <w:r w:rsidR="00AA78CC">
          <w:rPr>
            <w:highlight w:val="lightGray"/>
            <w:lang w:val="en-US"/>
          </w:rPr>
          <w:fldChar w:fldCharType="end"/>
        </w:r>
      </w:ins>
    </w:p>
    <w:p w14:paraId="0B6ABCC5" w14:textId="77777777" w:rsidR="00F465BE" w:rsidRPr="0023091E" w:rsidRDefault="00000000" w:rsidP="00765CE2">
      <w:pPr>
        <w:pStyle w:val="Textbody"/>
        <w:jc w:val="both"/>
        <w:rPr>
          <w:lang w:val="en-US"/>
        </w:rPr>
      </w:pPr>
      <w:r w:rsidRPr="0023091E">
        <w:rPr>
          <w:lang w:val="en-US"/>
        </w:rPr>
        <w:t>What we are depends on how we produce our existence.</w:t>
      </w:r>
    </w:p>
    <w:p w14:paraId="18D87A08" w14:textId="77777777" w:rsidR="00F465BE" w:rsidRPr="0023091E" w:rsidRDefault="00000000" w:rsidP="00765CE2">
      <w:pPr>
        <w:pStyle w:val="Textbody"/>
        <w:jc w:val="both"/>
        <w:rPr>
          <w:lang w:val="en-US"/>
        </w:rPr>
      </w:pPr>
      <w:r w:rsidRPr="0023091E">
        <w:rPr>
          <w:lang w:val="en-US"/>
        </w:rPr>
        <w:t>What we are depends on how we eat, where we live,</w:t>
      </w:r>
    </w:p>
    <w:p w14:paraId="43CE3BAE" w14:textId="77777777" w:rsidR="00F465BE" w:rsidRPr="0023091E" w:rsidRDefault="00000000" w:rsidP="00765CE2">
      <w:pPr>
        <w:pStyle w:val="Textbody"/>
        <w:jc w:val="both"/>
        <w:rPr>
          <w:lang w:val="en-US"/>
        </w:rPr>
      </w:pPr>
      <w:r w:rsidRPr="0023091E">
        <w:rPr>
          <w:lang w:val="en-US"/>
        </w:rPr>
        <w:t>what we wear, how we wear.</w:t>
      </w:r>
    </w:p>
    <w:p w14:paraId="59D45395" w14:textId="77777777" w:rsidR="00F465BE" w:rsidRPr="0023091E" w:rsidRDefault="00000000" w:rsidP="00765CE2">
      <w:pPr>
        <w:pStyle w:val="Textbody"/>
        <w:jc w:val="both"/>
        <w:rPr>
          <w:lang w:val="en-US"/>
        </w:rPr>
      </w:pPr>
      <w:r w:rsidRPr="0023091E">
        <w:rPr>
          <w:lang w:val="en-US"/>
        </w:rPr>
        <w:t>It depends on that, on how we transport ourselves,</w:t>
      </w:r>
    </w:p>
    <w:p w14:paraId="41975F02" w14:textId="77777777" w:rsidR="00F465BE" w:rsidRPr="0023091E" w:rsidRDefault="00000000" w:rsidP="00765CE2">
      <w:pPr>
        <w:pStyle w:val="Textbody"/>
        <w:jc w:val="both"/>
        <w:rPr>
          <w:lang w:val="en-US"/>
        </w:rPr>
      </w:pPr>
      <w:r w:rsidRPr="0023091E">
        <w:rPr>
          <w:lang w:val="en-US"/>
        </w:rPr>
        <w:t>how we satisfy our needs.</w:t>
      </w:r>
    </w:p>
    <w:p w14:paraId="6724AE6F" w14:textId="577C323D" w:rsidR="00F465BE" w:rsidRPr="0023091E" w:rsidRDefault="00000000" w:rsidP="00765CE2">
      <w:pPr>
        <w:pStyle w:val="Textbody"/>
        <w:jc w:val="both"/>
        <w:rPr>
          <w:lang w:val="en-US"/>
        </w:rPr>
      </w:pPr>
      <w:del w:id="672" w:author="Diane Falcão" w:date="2023-01-16T23:32:00Z">
        <w:r w:rsidRPr="0023091E" w:rsidDel="00587268">
          <w:rPr>
            <w:lang w:val="en-US"/>
          </w:rPr>
          <w:delText>So</w:delText>
        </w:r>
      </w:del>
      <w:ins w:id="673" w:author="Diane Falcão" w:date="2023-01-16T23:32:00Z">
        <w:r w:rsidR="00587268" w:rsidRPr="0023091E">
          <w:rPr>
            <w:lang w:val="en-US"/>
          </w:rPr>
          <w:t>So,</w:t>
        </w:r>
      </w:ins>
      <w:r w:rsidRPr="0023091E">
        <w:rPr>
          <w:lang w:val="en-US"/>
        </w:rPr>
        <w:t xml:space="preserve"> the way we produce reality</w:t>
      </w:r>
      <w:ins w:id="674" w:author="Alvaro F. Filippi" w:date="2023-01-15T17:22:00Z">
        <w:r w:rsidRPr="0023091E">
          <w:rPr>
            <w:lang w:val="en-US"/>
          </w:rPr>
          <w:t>,</w:t>
        </w:r>
      </w:ins>
    </w:p>
    <w:p w14:paraId="0544C8F2" w14:textId="77777777" w:rsidR="00F465BE" w:rsidRPr="0023091E" w:rsidRDefault="00000000" w:rsidP="00765CE2">
      <w:pPr>
        <w:pStyle w:val="Textbody"/>
        <w:jc w:val="both"/>
        <w:rPr>
          <w:lang w:val="en-US"/>
        </w:rPr>
      </w:pPr>
      <w:r w:rsidRPr="0023091E">
        <w:rPr>
          <w:lang w:val="en-US"/>
        </w:rPr>
        <w:t>we call it infrastructure.</w:t>
      </w:r>
    </w:p>
    <w:p w14:paraId="3ADD9F9D" w14:textId="77777777" w:rsidR="00F465BE" w:rsidRPr="0023091E" w:rsidRDefault="00000000" w:rsidP="00765CE2">
      <w:pPr>
        <w:pStyle w:val="Textbody"/>
        <w:jc w:val="both"/>
        <w:rPr>
          <w:lang w:val="en-US"/>
        </w:rPr>
      </w:pPr>
      <w:r w:rsidRPr="0023091E">
        <w:rPr>
          <w:lang w:val="en-US"/>
        </w:rPr>
        <w:t>Our infrastructure is the production of food, of clothing,</w:t>
      </w:r>
    </w:p>
    <w:p w14:paraId="6341309C" w14:textId="77777777" w:rsidR="00F465BE" w:rsidRPr="0023091E" w:rsidRDefault="00000000" w:rsidP="00765CE2">
      <w:pPr>
        <w:pStyle w:val="Textbody"/>
        <w:jc w:val="both"/>
        <w:rPr>
          <w:lang w:val="en-US"/>
        </w:rPr>
      </w:pPr>
      <w:r w:rsidRPr="0023091E">
        <w:rPr>
          <w:lang w:val="en-US"/>
        </w:rPr>
        <w:t>of houses, etc.</w:t>
      </w:r>
    </w:p>
    <w:p w14:paraId="56F2C40F" w14:textId="77777777" w:rsidR="00F465BE" w:rsidRPr="0023091E" w:rsidRDefault="00000000" w:rsidP="00765CE2">
      <w:pPr>
        <w:pStyle w:val="Textbody"/>
        <w:jc w:val="both"/>
        <w:rPr>
          <w:lang w:val="en-US"/>
        </w:rPr>
      </w:pPr>
      <w:r w:rsidRPr="0023091E">
        <w:rPr>
          <w:lang w:val="en-US"/>
        </w:rPr>
        <w:t>A social structure arises over this infrastructure. We call that superstructure.</w:t>
      </w:r>
    </w:p>
    <w:p w14:paraId="3A58692A" w14:textId="77777777" w:rsidR="00F465BE" w:rsidRPr="0023091E" w:rsidRDefault="00000000" w:rsidP="00765CE2">
      <w:pPr>
        <w:pStyle w:val="Textbody"/>
        <w:jc w:val="both"/>
        <w:rPr>
          <w:lang w:val="en-US"/>
        </w:rPr>
      </w:pPr>
      <w:r w:rsidRPr="0023091E">
        <w:rPr>
          <w:lang w:val="en-US"/>
        </w:rPr>
        <w:t>It's what is above the infrastructure.</w:t>
      </w:r>
    </w:p>
    <w:p w14:paraId="6CC73171" w14:textId="77777777" w:rsidR="00F465BE" w:rsidRPr="0023091E" w:rsidRDefault="00000000" w:rsidP="00765CE2">
      <w:pPr>
        <w:pStyle w:val="Textbody"/>
        <w:jc w:val="both"/>
        <w:rPr>
          <w:lang w:val="en-US"/>
        </w:rPr>
      </w:pPr>
      <w:r w:rsidRPr="0023091E">
        <w:rPr>
          <w:lang w:val="en-US"/>
        </w:rPr>
        <w:t>What is there in the superstructure? Culture, religion, morals, among other things. That is, our culture, our religion, our morals, are</w:t>
      </w:r>
      <w:ins w:id="675" w:author="Alvaro F. Filippi" w:date="2023-01-15T17:23:00Z">
        <w:r w:rsidRPr="0023091E">
          <w:rPr>
            <w:lang w:val="en-US"/>
          </w:rPr>
          <w:t xml:space="preserve"> all</w:t>
        </w:r>
      </w:ins>
      <w:r w:rsidRPr="0023091E">
        <w:rPr>
          <w:lang w:val="en-US"/>
        </w:rPr>
        <w:t xml:space="preserve"> above.</w:t>
      </w:r>
    </w:p>
    <w:p w14:paraId="30C0BD4E" w14:textId="77777777" w:rsidR="00F465BE" w:rsidRPr="0023091E" w:rsidRDefault="00000000" w:rsidP="00765CE2">
      <w:pPr>
        <w:pStyle w:val="Textbody"/>
        <w:jc w:val="both"/>
        <w:rPr>
          <w:lang w:val="en-US"/>
        </w:rPr>
      </w:pPr>
      <w:r w:rsidRPr="0023091E">
        <w:rPr>
          <w:lang w:val="en-US"/>
        </w:rPr>
        <w:t>They are built upon a material basis.</w:t>
      </w:r>
    </w:p>
    <w:p w14:paraId="6D2B198C" w14:textId="77777777" w:rsidR="00F465BE" w:rsidRPr="0023091E" w:rsidRDefault="00000000" w:rsidP="00765CE2">
      <w:pPr>
        <w:pStyle w:val="Textbody"/>
        <w:jc w:val="both"/>
        <w:rPr>
          <w:lang w:val="en-US"/>
        </w:rPr>
      </w:pPr>
      <w:r w:rsidRPr="0023091E">
        <w:rPr>
          <w:lang w:val="en-US"/>
        </w:rPr>
        <w:t>That is to say, for example, that our religion has</w:t>
      </w:r>
    </w:p>
    <w:p w14:paraId="29800340" w14:textId="77777777" w:rsidR="00F465BE" w:rsidRPr="0023091E" w:rsidRDefault="00000000" w:rsidP="00765CE2">
      <w:pPr>
        <w:pStyle w:val="Textbody"/>
        <w:jc w:val="both"/>
        <w:rPr>
          <w:lang w:val="en-US"/>
        </w:rPr>
      </w:pPr>
      <w:r w:rsidRPr="0023091E">
        <w:rPr>
          <w:lang w:val="en-US"/>
        </w:rPr>
        <w:t>everything to do with how we produce our material reality,</w:t>
      </w:r>
    </w:p>
    <w:p w14:paraId="2F097D9A" w14:textId="77777777" w:rsidR="00F465BE" w:rsidRPr="0023091E" w:rsidRDefault="00000000" w:rsidP="00765CE2">
      <w:pPr>
        <w:pStyle w:val="Textbody"/>
        <w:jc w:val="both"/>
        <w:rPr>
          <w:lang w:val="en-US"/>
        </w:rPr>
      </w:pPr>
      <w:r w:rsidRPr="0023091E">
        <w:rPr>
          <w:lang w:val="en-US"/>
        </w:rPr>
        <w:t>how we produce our food, our houses, our clothes.</w:t>
      </w:r>
    </w:p>
    <w:p w14:paraId="1A243E23" w14:textId="77777777" w:rsidR="00F465BE" w:rsidRPr="0023091E" w:rsidRDefault="00000000" w:rsidP="00765CE2">
      <w:pPr>
        <w:pStyle w:val="Textbody"/>
        <w:jc w:val="both"/>
        <w:rPr>
          <w:lang w:val="en-US"/>
        </w:rPr>
      </w:pPr>
      <w:r w:rsidRPr="0023091E">
        <w:rPr>
          <w:lang w:val="en-US"/>
        </w:rPr>
        <w:t>That is all connected and we can never</w:t>
      </w:r>
    </w:p>
    <w:p w14:paraId="7B70793C" w14:textId="77777777" w:rsidR="00F465BE" w:rsidRPr="0023091E" w:rsidRDefault="00000000" w:rsidP="00765CE2">
      <w:pPr>
        <w:pStyle w:val="Textbody"/>
        <w:jc w:val="both"/>
        <w:rPr>
          <w:lang w:val="en-US"/>
        </w:rPr>
      </w:pPr>
      <w:r w:rsidRPr="0023091E">
        <w:rPr>
          <w:lang w:val="en-US"/>
        </w:rPr>
        <w:t>lo</w:t>
      </w:r>
      <w:del w:id="676" w:author="Alvaro F. Filippi" w:date="2023-01-15T17:23:00Z">
        <w:r w:rsidRPr="0023091E">
          <w:rPr>
            <w:lang w:val="en-US"/>
          </w:rPr>
          <w:delText>o</w:delText>
        </w:r>
      </w:del>
      <w:r w:rsidRPr="0023091E">
        <w:rPr>
          <w:lang w:val="en-US"/>
        </w:rPr>
        <w:t>se sight of the material basis of reality.</w:t>
      </w:r>
    </w:p>
    <w:p w14:paraId="24E7FFAA" w14:textId="77777777" w:rsidR="00F465BE" w:rsidRPr="0023091E" w:rsidRDefault="00000000" w:rsidP="00765CE2">
      <w:pPr>
        <w:pStyle w:val="Textbody"/>
        <w:jc w:val="both"/>
        <w:rPr>
          <w:lang w:val="en-US"/>
        </w:rPr>
      </w:pPr>
      <w:r w:rsidRPr="0023091E">
        <w:rPr>
          <w:lang w:val="en-US"/>
        </w:rPr>
        <w:t>One thing depends on the other.</w:t>
      </w:r>
    </w:p>
    <w:p w14:paraId="7347E2D0" w14:textId="77777777" w:rsidR="00F465BE" w:rsidRPr="0023091E" w:rsidRDefault="00000000" w:rsidP="00765CE2">
      <w:pPr>
        <w:pStyle w:val="Textbody"/>
        <w:jc w:val="both"/>
        <w:rPr>
          <w:lang w:val="en-US"/>
        </w:rPr>
      </w:pPr>
      <w:r w:rsidRPr="0023091E">
        <w:rPr>
          <w:lang w:val="en-US"/>
        </w:rPr>
        <w:t>Is this a mechanical process</w:t>
      </w:r>
      <w:ins w:id="677" w:author="Alvaro F. Filippi" w:date="2023-01-15T17:24:00Z">
        <w:r w:rsidRPr="0023091E">
          <w:rPr>
            <w:lang w:val="en-US"/>
          </w:rPr>
          <w:t>,</w:t>
        </w:r>
      </w:ins>
      <w:r w:rsidRPr="0023091E">
        <w:rPr>
          <w:lang w:val="en-US"/>
        </w:rPr>
        <w:t xml:space="preserve"> though?</w:t>
      </w:r>
    </w:p>
    <w:p w14:paraId="27D53F66" w14:textId="77777777" w:rsidR="00F465BE" w:rsidRPr="0023091E" w:rsidRDefault="00000000" w:rsidP="00765CE2">
      <w:pPr>
        <w:pStyle w:val="Textbody"/>
        <w:jc w:val="both"/>
        <w:rPr>
          <w:lang w:val="en-US"/>
        </w:rPr>
      </w:pPr>
      <w:r w:rsidRPr="0023091E">
        <w:rPr>
          <w:lang w:val="en-US"/>
        </w:rPr>
        <w:t>Does that mean that every time we produce food in the same way</w:t>
      </w:r>
    </w:p>
    <w:p w14:paraId="3AEDED05" w14:textId="77777777" w:rsidR="00F465BE" w:rsidRPr="0023091E" w:rsidRDefault="00000000" w:rsidP="00765CE2">
      <w:pPr>
        <w:pStyle w:val="Textbody"/>
        <w:jc w:val="both"/>
        <w:rPr>
          <w:lang w:val="en-US"/>
        </w:rPr>
      </w:pPr>
      <w:r w:rsidRPr="0023091E">
        <w:rPr>
          <w:lang w:val="en-US"/>
        </w:rPr>
        <w:t>the same religion will emerge?</w:t>
      </w:r>
    </w:p>
    <w:p w14:paraId="54AA9ECC" w14:textId="77777777" w:rsidR="00F465BE" w:rsidRPr="0023091E" w:rsidRDefault="00000000" w:rsidP="00765CE2">
      <w:pPr>
        <w:pStyle w:val="Textbody"/>
        <w:jc w:val="both"/>
        <w:rPr>
          <w:lang w:val="en-US"/>
        </w:rPr>
      </w:pPr>
      <w:r w:rsidRPr="0023091E">
        <w:rPr>
          <w:lang w:val="en-US"/>
        </w:rPr>
        <w:lastRenderedPageBreak/>
        <w:t>No, it doesn't mean that the same material basis</w:t>
      </w:r>
    </w:p>
    <w:p w14:paraId="309AEAFA" w14:textId="77777777" w:rsidR="00F465BE" w:rsidRPr="0023091E" w:rsidRDefault="00000000" w:rsidP="00765CE2">
      <w:pPr>
        <w:pStyle w:val="Textbody"/>
        <w:jc w:val="both"/>
        <w:rPr>
          <w:lang w:val="en-US"/>
        </w:rPr>
      </w:pPr>
      <w:r w:rsidRPr="0023091E">
        <w:rPr>
          <w:lang w:val="en-US"/>
        </w:rPr>
        <w:t>will always give rise to the same superstructure,</w:t>
      </w:r>
    </w:p>
    <w:p w14:paraId="42353DC1" w14:textId="77777777" w:rsidR="00F465BE" w:rsidRPr="0023091E" w:rsidRDefault="00000000" w:rsidP="00765CE2">
      <w:pPr>
        <w:pStyle w:val="Textbody"/>
        <w:jc w:val="both"/>
        <w:rPr>
          <w:lang w:val="en-US"/>
        </w:rPr>
      </w:pPr>
      <w:r w:rsidRPr="0023091E">
        <w:rPr>
          <w:lang w:val="en-US"/>
        </w:rPr>
        <w:t>but that the superstructure is dependent on the material basis. Dependent.</w:t>
      </w:r>
    </w:p>
    <w:p w14:paraId="0F8EF327" w14:textId="77777777" w:rsidR="00F465BE" w:rsidRPr="0023091E" w:rsidRDefault="00000000" w:rsidP="00765CE2">
      <w:pPr>
        <w:pStyle w:val="Textbody"/>
        <w:jc w:val="both"/>
        <w:rPr>
          <w:lang w:val="en-US"/>
        </w:rPr>
      </w:pPr>
      <w:r w:rsidRPr="0023091E">
        <w:rPr>
          <w:lang w:val="en-US"/>
        </w:rPr>
        <w:t>It is not mechanically determined by it, but dependent on it.</w:t>
      </w:r>
    </w:p>
    <w:p w14:paraId="7A12D111" w14:textId="77777777" w:rsidR="00F465BE" w:rsidRPr="0023091E" w:rsidRDefault="00000000" w:rsidP="00765CE2">
      <w:pPr>
        <w:pStyle w:val="Textbody"/>
        <w:jc w:val="both"/>
        <w:rPr>
          <w:lang w:val="en-US"/>
        </w:rPr>
      </w:pPr>
      <w:r w:rsidRPr="0023091E">
        <w:rPr>
          <w:lang w:val="en-US"/>
        </w:rPr>
        <w:t>This is really important;</w:t>
      </w:r>
    </w:p>
    <w:p w14:paraId="3EEB7854" w14:textId="77777777" w:rsidR="00F465BE" w:rsidRPr="0023091E" w:rsidRDefault="00000000" w:rsidP="00765CE2">
      <w:pPr>
        <w:pStyle w:val="Textbody"/>
        <w:jc w:val="both"/>
        <w:rPr>
          <w:lang w:val="en-US"/>
        </w:rPr>
      </w:pPr>
      <w:r w:rsidRPr="0023091E">
        <w:rPr>
          <w:lang w:val="en-US"/>
        </w:rPr>
        <w:t>once this superstructure has risen,</w:t>
      </w:r>
    </w:p>
    <w:p w14:paraId="6A7411CB" w14:textId="77777777" w:rsidR="00F465BE" w:rsidRPr="0023091E" w:rsidRDefault="00000000" w:rsidP="00765CE2">
      <w:pPr>
        <w:pStyle w:val="Textbody"/>
        <w:jc w:val="both"/>
        <w:rPr>
          <w:lang w:val="en-US"/>
        </w:rPr>
      </w:pPr>
      <w:r w:rsidRPr="0023091E">
        <w:rPr>
          <w:lang w:val="en-US"/>
        </w:rPr>
        <w:t>it impacts back on the material basis.</w:t>
      </w:r>
    </w:p>
    <w:p w14:paraId="01DB8C71" w14:textId="77D70E45" w:rsidR="00F465BE" w:rsidRPr="0023091E" w:rsidRDefault="00000000" w:rsidP="00765CE2">
      <w:pPr>
        <w:pStyle w:val="Textbody"/>
        <w:jc w:val="both"/>
        <w:rPr>
          <w:lang w:val="en-US"/>
        </w:rPr>
      </w:pPr>
      <w:del w:id="678" w:author="Diane Falcão" w:date="2023-01-16T23:32:00Z">
        <w:r w:rsidRPr="0023091E" w:rsidDel="00587268">
          <w:rPr>
            <w:lang w:val="en-US"/>
          </w:rPr>
          <w:delText>So</w:delText>
        </w:r>
      </w:del>
      <w:ins w:id="679" w:author="Diane Falcão" w:date="2023-01-16T23:32:00Z">
        <w:r w:rsidR="00587268" w:rsidRPr="0023091E">
          <w:rPr>
            <w:lang w:val="en-US"/>
          </w:rPr>
          <w:t>So,</w:t>
        </w:r>
      </w:ins>
      <w:r w:rsidRPr="0023091E">
        <w:rPr>
          <w:lang w:val="en-US"/>
        </w:rPr>
        <w:t xml:space="preserve"> our culture, our religion, our morals can</w:t>
      </w:r>
    </w:p>
    <w:p w14:paraId="5EA7698C" w14:textId="77777777" w:rsidR="00F465BE" w:rsidRPr="0023091E" w:rsidRDefault="00000000" w:rsidP="00765CE2">
      <w:pPr>
        <w:pStyle w:val="Textbody"/>
        <w:jc w:val="both"/>
        <w:rPr>
          <w:lang w:val="en-US"/>
        </w:rPr>
      </w:pPr>
      <w:r w:rsidRPr="0023091E">
        <w:rPr>
          <w:lang w:val="en-US"/>
        </w:rPr>
        <w:t>impact on how we produce our reality.</w:t>
      </w:r>
    </w:p>
    <w:p w14:paraId="5788F6ED" w14:textId="77777777" w:rsidR="00F465BE" w:rsidRPr="0023091E" w:rsidRDefault="00000000" w:rsidP="00765CE2">
      <w:pPr>
        <w:pStyle w:val="Textbody"/>
        <w:jc w:val="both"/>
        <w:rPr>
          <w:lang w:val="en-US"/>
        </w:rPr>
      </w:pPr>
      <w:r w:rsidRPr="0023091E">
        <w:rPr>
          <w:lang w:val="en-US"/>
        </w:rPr>
        <w:t>But it doesn't exist without that reality.</w:t>
      </w:r>
    </w:p>
    <w:p w14:paraId="3C75D57D" w14:textId="77777777" w:rsidR="00F465BE" w:rsidRPr="0023091E" w:rsidRDefault="00000000" w:rsidP="00765CE2">
      <w:pPr>
        <w:pStyle w:val="Textbody"/>
        <w:jc w:val="both"/>
        <w:rPr>
          <w:lang w:val="en-US"/>
        </w:rPr>
      </w:pPr>
      <w:r w:rsidRPr="0023091E">
        <w:rPr>
          <w:lang w:val="en-US"/>
        </w:rPr>
        <w:t>That's a dialectical movement.</w:t>
      </w:r>
    </w:p>
    <w:p w14:paraId="0F8BEBC3" w14:textId="77777777" w:rsidR="00F465BE" w:rsidRPr="0023091E" w:rsidRDefault="00000000" w:rsidP="00765CE2">
      <w:pPr>
        <w:pStyle w:val="Textbody"/>
        <w:jc w:val="both"/>
        <w:rPr>
          <w:lang w:val="en-US"/>
        </w:rPr>
      </w:pPr>
      <w:r w:rsidRPr="0023091E">
        <w:rPr>
          <w:lang w:val="en-US"/>
        </w:rPr>
        <w:t>Remember we said dialectics was important?</w:t>
      </w:r>
    </w:p>
    <w:p w14:paraId="05E05908" w14:textId="77777777" w:rsidR="00F465BE" w:rsidRPr="0023091E" w:rsidRDefault="00000000" w:rsidP="00765CE2">
      <w:pPr>
        <w:pStyle w:val="Textbody"/>
        <w:jc w:val="both"/>
        <w:rPr>
          <w:lang w:val="en-US"/>
        </w:rPr>
      </w:pPr>
      <w:r w:rsidRPr="0023091E">
        <w:rPr>
          <w:lang w:val="en-US"/>
        </w:rPr>
        <w:t>In its connections, in its movement, and not in fixed categories.</w:t>
      </w:r>
    </w:p>
    <w:p w14:paraId="0AC43C6F" w14:textId="77777777" w:rsidR="00F465BE" w:rsidRPr="0023091E" w:rsidRDefault="00000000" w:rsidP="00765CE2">
      <w:pPr>
        <w:pStyle w:val="Textbody"/>
        <w:jc w:val="both"/>
        <w:rPr>
          <w:lang w:val="en-US"/>
        </w:rPr>
      </w:pPr>
      <w:r w:rsidRPr="0023091E">
        <w:rPr>
          <w:lang w:val="en-US"/>
        </w:rPr>
        <w:t>Infrastructure and superstructure aren't fixed, unchanging categories.</w:t>
      </w:r>
    </w:p>
    <w:p w14:paraId="254F2E77" w14:textId="77777777" w:rsidR="00F465BE" w:rsidRPr="0023091E" w:rsidRDefault="00000000" w:rsidP="00765CE2">
      <w:pPr>
        <w:pStyle w:val="Textbody"/>
        <w:jc w:val="both"/>
        <w:rPr>
          <w:lang w:val="en-US"/>
        </w:rPr>
      </w:pPr>
      <w:r w:rsidRPr="0023091E">
        <w:rPr>
          <w:lang w:val="en-US"/>
        </w:rPr>
        <w:t>They are connected, they interact with each other and they move.</w:t>
      </w:r>
    </w:p>
    <w:p w14:paraId="69B65149" w14:textId="77777777" w:rsidR="00F465BE" w:rsidRPr="0023091E" w:rsidRDefault="00000000" w:rsidP="00765CE2">
      <w:pPr>
        <w:pStyle w:val="Textbody"/>
        <w:jc w:val="both"/>
        <w:rPr>
          <w:lang w:val="en-US"/>
        </w:rPr>
      </w:pPr>
      <w:r w:rsidRPr="0023091E">
        <w:rPr>
          <w:lang w:val="en-US"/>
        </w:rPr>
        <w:t>I know it's complicated, but give it a chance and at least</w:t>
      </w:r>
    </w:p>
    <w:p w14:paraId="1259575B" w14:textId="77777777" w:rsidR="00F465BE" w:rsidRPr="0023091E" w:rsidRDefault="00000000" w:rsidP="00765CE2">
      <w:pPr>
        <w:pStyle w:val="Textbody"/>
        <w:jc w:val="both"/>
        <w:rPr>
          <w:lang w:val="en-US"/>
        </w:rPr>
      </w:pPr>
      <w:r w:rsidRPr="0023091E">
        <w:rPr>
          <w:lang w:val="en-US"/>
        </w:rPr>
        <w:t xml:space="preserve"> get familiarized with this vocabulary: materialism, material basis,</w:t>
      </w:r>
    </w:p>
    <w:p w14:paraId="0878FEE0" w14:textId="77777777" w:rsidR="00F465BE" w:rsidRPr="0023091E" w:rsidRDefault="00000000" w:rsidP="00765CE2">
      <w:pPr>
        <w:pStyle w:val="Textbody"/>
        <w:jc w:val="both"/>
        <w:rPr>
          <w:lang w:val="en-US"/>
        </w:rPr>
      </w:pPr>
      <w:r w:rsidRPr="0023091E">
        <w:rPr>
          <w:lang w:val="en-US"/>
        </w:rPr>
        <w:t xml:space="preserve"> infrastructure, superstructure, dialectics, etc.</w:t>
      </w:r>
    </w:p>
    <w:p w14:paraId="24D68F6C" w14:textId="28819DF4" w:rsidR="00F465BE" w:rsidRPr="0023091E" w:rsidRDefault="00000000" w:rsidP="00765CE2">
      <w:pPr>
        <w:pStyle w:val="Textbody"/>
        <w:jc w:val="both"/>
        <w:rPr>
          <w:lang w:val="en-US"/>
        </w:rPr>
      </w:pPr>
      <w:del w:id="680" w:author="Diane Falcão" w:date="2023-01-16T23:32:00Z">
        <w:r w:rsidRPr="0023091E" w:rsidDel="00587268">
          <w:rPr>
            <w:lang w:val="en-US"/>
          </w:rPr>
          <w:delText>So</w:delText>
        </w:r>
      </w:del>
      <w:ins w:id="681" w:author="Diane Falcão" w:date="2023-01-16T23:32:00Z">
        <w:r w:rsidR="00587268" w:rsidRPr="0023091E">
          <w:rPr>
            <w:lang w:val="en-US"/>
          </w:rPr>
          <w:t>So,</w:t>
        </w:r>
      </w:ins>
      <w:r w:rsidRPr="0023091E">
        <w:rPr>
          <w:lang w:val="en-US"/>
        </w:rPr>
        <w:t xml:space="preserve"> do you remember what was dialectical and historical materialism?</w:t>
      </w:r>
    </w:p>
    <w:p w14:paraId="5648F6FA" w14:textId="77777777" w:rsidR="00F465BE" w:rsidRPr="0023091E" w:rsidRDefault="00000000" w:rsidP="00765CE2">
      <w:pPr>
        <w:pStyle w:val="Textbody"/>
        <w:jc w:val="both"/>
        <w:rPr>
          <w:lang w:val="en-US"/>
        </w:rPr>
      </w:pPr>
      <w:r w:rsidRPr="0023091E">
        <w:rPr>
          <w:lang w:val="en-US"/>
        </w:rPr>
        <w:t>Where does the historical part come in?</w:t>
      </w:r>
    </w:p>
    <w:p w14:paraId="4837BF5E" w14:textId="77777777" w:rsidR="00F465BE" w:rsidRPr="0023091E" w:rsidRDefault="00000000" w:rsidP="00765CE2">
      <w:pPr>
        <w:pStyle w:val="Textbody"/>
        <w:jc w:val="both"/>
        <w:rPr>
          <w:lang w:val="en-US"/>
        </w:rPr>
      </w:pPr>
      <w:r w:rsidRPr="0023091E">
        <w:rPr>
          <w:lang w:val="en-US"/>
        </w:rPr>
        <w:t>This method is such that Marx and Engels perceive</w:t>
      </w:r>
    </w:p>
    <w:p w14:paraId="1DB55E3B" w14:textId="77777777" w:rsidR="00F465BE" w:rsidRPr="0023091E" w:rsidRDefault="00000000" w:rsidP="00765CE2">
      <w:pPr>
        <w:pStyle w:val="Textbody"/>
        <w:jc w:val="both"/>
        <w:rPr>
          <w:lang w:val="en-US"/>
        </w:rPr>
      </w:pPr>
      <w:r w:rsidRPr="0023091E">
        <w:rPr>
          <w:lang w:val="en-US"/>
        </w:rPr>
        <w:t xml:space="preserve"> History through the ways people produced</w:t>
      </w:r>
    </w:p>
    <w:p w14:paraId="51ECB22F" w14:textId="77777777" w:rsidR="00F465BE" w:rsidRPr="0023091E" w:rsidRDefault="00000000" w:rsidP="00765CE2">
      <w:pPr>
        <w:pStyle w:val="Textbody"/>
        <w:jc w:val="both"/>
        <w:rPr>
          <w:lang w:val="en-US"/>
        </w:rPr>
      </w:pPr>
      <w:r w:rsidRPr="0023091E">
        <w:rPr>
          <w:lang w:val="en-US"/>
        </w:rPr>
        <w:t xml:space="preserve"> their reality in order to satisfy their needs and how that affected the social structure.</w:t>
      </w:r>
    </w:p>
    <w:p w14:paraId="007C8A1F" w14:textId="2FC7687A" w:rsidR="00F465BE" w:rsidRPr="0023091E" w:rsidRDefault="00000000" w:rsidP="00765CE2">
      <w:pPr>
        <w:pStyle w:val="Textbody"/>
        <w:jc w:val="both"/>
        <w:rPr>
          <w:lang w:val="en-US"/>
        </w:rPr>
      </w:pPr>
      <w:del w:id="682" w:author="Diane Falcão" w:date="2023-01-16T23:32:00Z">
        <w:r w:rsidRPr="0023091E" w:rsidDel="00587268">
          <w:rPr>
            <w:lang w:val="en-US"/>
          </w:rPr>
          <w:delText>So</w:delText>
        </w:r>
      </w:del>
      <w:ins w:id="683" w:author="Diane Falcão" w:date="2023-01-16T23:32:00Z">
        <w:r w:rsidR="00587268" w:rsidRPr="0023091E">
          <w:rPr>
            <w:lang w:val="en-US"/>
          </w:rPr>
          <w:t>So,</w:t>
        </w:r>
      </w:ins>
      <w:r w:rsidRPr="0023091E">
        <w:rPr>
          <w:lang w:val="en-US"/>
        </w:rPr>
        <w:t xml:space="preserve"> for Marx and Engels the first historical fact is</w:t>
      </w:r>
    </w:p>
    <w:p w14:paraId="44CB80F5" w14:textId="77777777" w:rsidR="00F465BE" w:rsidRPr="0023091E" w:rsidRDefault="00000000" w:rsidP="00765CE2">
      <w:pPr>
        <w:pStyle w:val="Textbody"/>
        <w:jc w:val="both"/>
        <w:rPr>
          <w:lang w:val="en-US"/>
        </w:rPr>
      </w:pPr>
      <w:r w:rsidRPr="0023091E">
        <w:rPr>
          <w:lang w:val="en-US"/>
        </w:rPr>
        <w:t xml:space="preserve"> the satisfaction of our needs.</w:t>
      </w:r>
    </w:p>
    <w:p w14:paraId="4E1F0B99" w14:textId="73E2BF78" w:rsidR="00F465BE" w:rsidRPr="0023091E" w:rsidRDefault="00000000" w:rsidP="00765CE2">
      <w:pPr>
        <w:pStyle w:val="Textbody"/>
        <w:jc w:val="both"/>
        <w:rPr>
          <w:lang w:val="en-US"/>
        </w:rPr>
      </w:pPr>
      <w:r w:rsidRPr="0023091E">
        <w:rPr>
          <w:lang w:val="en-US"/>
        </w:rPr>
        <w:t xml:space="preserve">The first time a human built a tool in order to satisfy a need. </w:t>
      </w:r>
      <w:del w:id="684" w:author="Diane Falcão" w:date="2023-01-16T23:33:00Z">
        <w:r w:rsidRPr="0023091E" w:rsidDel="00587268">
          <w:rPr>
            <w:lang w:val="en-US"/>
          </w:rPr>
          <w:delText>Thats</w:delText>
        </w:r>
      </w:del>
      <w:ins w:id="685" w:author="Diane Falcão" w:date="2023-01-16T23:33:00Z">
        <w:r w:rsidR="00587268" w:rsidRPr="0023091E">
          <w:rPr>
            <w:lang w:val="en-US"/>
          </w:rPr>
          <w:t>That’s</w:t>
        </w:r>
      </w:ins>
      <w:r w:rsidRPr="0023091E">
        <w:rPr>
          <w:lang w:val="en-US"/>
        </w:rPr>
        <w:t xml:space="preserve"> the first historical fact.</w:t>
      </w:r>
    </w:p>
    <w:p w14:paraId="180CD4A9" w14:textId="7F98AE84" w:rsidR="00F465BE" w:rsidRPr="0023091E" w:rsidRDefault="00000000" w:rsidP="00765CE2">
      <w:pPr>
        <w:pStyle w:val="Textbody"/>
        <w:jc w:val="both"/>
        <w:rPr>
          <w:lang w:val="en-US"/>
        </w:rPr>
      </w:pPr>
      <w:r w:rsidRPr="0023091E">
        <w:rPr>
          <w:lang w:val="en-US"/>
        </w:rPr>
        <w:t xml:space="preserve">From the moment we satisfy a need on, we create other needs. This is the historical process </w:t>
      </w:r>
      <w:del w:id="686" w:author="Diane Falcão" w:date="2023-01-26T17:04:00Z">
        <w:r w:rsidRPr="0023091E" w:rsidDel="00103F36">
          <w:rPr>
            <w:lang w:val="en-US"/>
          </w:rPr>
          <w:delText xml:space="preserve">for </w:delText>
        </w:r>
      </w:del>
      <w:ins w:id="687" w:author="Diane Falcão" w:date="2023-01-26T17:04:00Z">
        <w:r w:rsidR="00103F36">
          <w:rPr>
            <w:lang w:val="en-US"/>
          </w:rPr>
          <w:t>of</w:t>
        </w:r>
        <w:r w:rsidR="00103F36" w:rsidRPr="0023091E">
          <w:rPr>
            <w:lang w:val="en-US"/>
          </w:rPr>
          <w:t xml:space="preserve"> </w:t>
        </w:r>
      </w:ins>
      <w:r w:rsidRPr="0023091E">
        <w:rPr>
          <w:lang w:val="en-US"/>
        </w:rPr>
        <w:t>creating new needs.</w:t>
      </w:r>
    </w:p>
    <w:p w14:paraId="3F471656" w14:textId="77777777" w:rsidR="00F465BE" w:rsidRPr="0023091E" w:rsidRDefault="00000000" w:rsidP="00765CE2">
      <w:pPr>
        <w:pStyle w:val="Textbody"/>
        <w:jc w:val="both"/>
        <w:rPr>
          <w:lang w:val="en-US"/>
        </w:rPr>
      </w:pPr>
      <w:r w:rsidRPr="0023091E">
        <w:rPr>
          <w:lang w:val="en-US"/>
        </w:rPr>
        <w:t>The wheel of History keeps on turning</w:t>
      </w:r>
    </w:p>
    <w:p w14:paraId="2530AAE6" w14:textId="77777777" w:rsidR="00F465BE" w:rsidRPr="0023091E" w:rsidRDefault="00000000" w:rsidP="00765CE2">
      <w:pPr>
        <w:pStyle w:val="Textbody"/>
        <w:jc w:val="both"/>
        <w:rPr>
          <w:lang w:val="en-US"/>
        </w:rPr>
      </w:pPr>
      <w:r w:rsidRPr="0023091E">
        <w:rPr>
          <w:lang w:val="en-US"/>
        </w:rPr>
        <w:t xml:space="preserve"> as we satisfy our needs.</w:t>
      </w:r>
    </w:p>
    <w:p w14:paraId="5719023C" w14:textId="1571B325" w:rsidR="00F465BE" w:rsidRPr="0023091E" w:rsidRDefault="00000000" w:rsidP="00765CE2">
      <w:pPr>
        <w:pStyle w:val="Textbody"/>
        <w:jc w:val="both"/>
        <w:rPr>
          <w:lang w:val="en-US"/>
        </w:rPr>
      </w:pPr>
      <w:del w:id="688" w:author="Diane Falcão" w:date="2023-01-16T23:33:00Z">
        <w:r w:rsidRPr="0023091E" w:rsidDel="00587268">
          <w:rPr>
            <w:lang w:val="en-US"/>
          </w:rPr>
          <w:delText>So</w:delText>
        </w:r>
      </w:del>
      <w:ins w:id="689" w:author="Diane Falcão" w:date="2023-01-16T23:33:00Z">
        <w:r w:rsidR="00587268" w:rsidRPr="0023091E">
          <w:rPr>
            <w:lang w:val="en-US"/>
          </w:rPr>
          <w:t>So,</w:t>
        </w:r>
      </w:ins>
      <w:r w:rsidRPr="0023091E">
        <w:rPr>
          <w:lang w:val="en-US"/>
        </w:rPr>
        <w:t xml:space="preserve"> Marx and Engels look at History and ask:</w:t>
      </w:r>
    </w:p>
    <w:p w14:paraId="757798FA" w14:textId="77777777" w:rsidR="00F465BE" w:rsidRPr="0023091E" w:rsidRDefault="00000000" w:rsidP="00765CE2">
      <w:pPr>
        <w:pStyle w:val="Textbody"/>
        <w:jc w:val="both"/>
        <w:rPr>
          <w:lang w:val="en-US"/>
        </w:rPr>
      </w:pPr>
      <w:r w:rsidRPr="0023091E">
        <w:rPr>
          <w:lang w:val="en-US"/>
        </w:rPr>
        <w:t>how did they produce? From this production, what was the social structure?</w:t>
      </w:r>
    </w:p>
    <w:p w14:paraId="08349F37" w14:textId="77777777" w:rsidR="00F465BE" w:rsidRPr="0023091E" w:rsidRDefault="00000000" w:rsidP="00765CE2">
      <w:pPr>
        <w:pStyle w:val="Textbody"/>
        <w:jc w:val="both"/>
        <w:rPr>
          <w:lang w:val="en-US"/>
        </w:rPr>
      </w:pPr>
      <w:r w:rsidRPr="0023091E">
        <w:rPr>
          <w:lang w:val="en-US"/>
        </w:rPr>
        <w:t>How does the social structure of said society relate</w:t>
      </w:r>
    </w:p>
    <w:p w14:paraId="65CCC623" w14:textId="77777777" w:rsidR="00F465BE" w:rsidRPr="0023091E" w:rsidRDefault="00000000" w:rsidP="00765CE2">
      <w:pPr>
        <w:pStyle w:val="Textbody"/>
        <w:jc w:val="both"/>
        <w:rPr>
          <w:lang w:val="en-US"/>
        </w:rPr>
      </w:pPr>
      <w:r w:rsidRPr="0023091E">
        <w:rPr>
          <w:lang w:val="en-US"/>
        </w:rPr>
        <w:t xml:space="preserve"> to the way this society produces?</w:t>
      </w:r>
    </w:p>
    <w:p w14:paraId="7BDA1FA7" w14:textId="77777777" w:rsidR="00F465BE" w:rsidRPr="0023091E" w:rsidRDefault="00000000" w:rsidP="00765CE2">
      <w:pPr>
        <w:pStyle w:val="Textbody"/>
        <w:jc w:val="both"/>
        <w:rPr>
          <w:lang w:val="en-US"/>
        </w:rPr>
      </w:pPr>
      <w:r w:rsidRPr="0023091E">
        <w:rPr>
          <w:lang w:val="en-US"/>
        </w:rPr>
        <w:t>That's historical materialism.</w:t>
      </w:r>
    </w:p>
    <w:p w14:paraId="79FD3BEE" w14:textId="77777777" w:rsidR="00F465BE" w:rsidRPr="0023091E" w:rsidRDefault="00000000" w:rsidP="00765CE2">
      <w:pPr>
        <w:pStyle w:val="Textbody"/>
        <w:jc w:val="both"/>
        <w:rPr>
          <w:lang w:val="en-US"/>
        </w:rPr>
      </w:pPr>
      <w:r w:rsidRPr="0023091E">
        <w:rPr>
          <w:lang w:val="en-US"/>
        </w:rPr>
        <w:t>For summarizing, there's a quotation that's a bit long,</w:t>
      </w:r>
    </w:p>
    <w:p w14:paraId="02F119D1" w14:textId="77777777" w:rsidR="00F465BE" w:rsidRPr="0023091E" w:rsidRDefault="00000000" w:rsidP="00765CE2">
      <w:pPr>
        <w:pStyle w:val="Textbody"/>
        <w:jc w:val="both"/>
        <w:rPr>
          <w:lang w:val="en-US"/>
        </w:rPr>
      </w:pPr>
      <w:r w:rsidRPr="0023091E">
        <w:rPr>
          <w:lang w:val="en-US"/>
        </w:rPr>
        <w:t xml:space="preserve"> but it ties together everything I've said.  </w:t>
      </w:r>
    </w:p>
    <w:p w14:paraId="7678203E" w14:textId="77777777" w:rsidR="00F465BE" w:rsidRPr="009141D5" w:rsidRDefault="00000000" w:rsidP="00765CE2">
      <w:pPr>
        <w:pStyle w:val="Textbody"/>
        <w:jc w:val="both"/>
        <w:rPr>
          <w:highlight w:val="lightGray"/>
          <w:lang w:val="en-US"/>
          <w:rPrChange w:id="690" w:author="Diane Falcão" w:date="2023-01-18T02:23:00Z">
            <w:rPr>
              <w:lang w:val="en-US"/>
            </w:rPr>
          </w:rPrChange>
        </w:rPr>
      </w:pPr>
      <w:r w:rsidRPr="0023091E">
        <w:rPr>
          <w:lang w:val="en-US"/>
        </w:rPr>
        <w:lastRenderedPageBreak/>
        <w:t>"</w:t>
      </w:r>
      <w:r w:rsidRPr="009141D5">
        <w:rPr>
          <w:highlight w:val="lightGray"/>
          <w:lang w:val="en-US"/>
          <w:rPrChange w:id="691" w:author="Diane Falcão" w:date="2023-01-18T02:23:00Z">
            <w:rPr>
              <w:lang w:val="en-US"/>
            </w:rPr>
          </w:rPrChange>
        </w:rPr>
        <w:t>The materialist conception of history starts from the proposition that the production of the means to support human life and,</w:t>
      </w:r>
    </w:p>
    <w:p w14:paraId="7979E900" w14:textId="77777777" w:rsidR="00F465BE" w:rsidRPr="009141D5" w:rsidRDefault="00000000" w:rsidP="00765CE2">
      <w:pPr>
        <w:pStyle w:val="Textbody"/>
        <w:jc w:val="both"/>
        <w:rPr>
          <w:highlight w:val="lightGray"/>
          <w:lang w:val="en-US"/>
          <w:rPrChange w:id="692" w:author="Diane Falcão" w:date="2023-01-18T02:23:00Z">
            <w:rPr>
              <w:lang w:val="en-US"/>
            </w:rPr>
          </w:rPrChange>
        </w:rPr>
      </w:pPr>
      <w:r w:rsidRPr="009141D5">
        <w:rPr>
          <w:highlight w:val="lightGray"/>
          <w:lang w:val="en-US"/>
          <w:rPrChange w:id="693" w:author="Diane Falcão" w:date="2023-01-18T02:23:00Z">
            <w:rPr>
              <w:lang w:val="en-US"/>
            </w:rPr>
          </w:rPrChange>
        </w:rPr>
        <w:t xml:space="preserve"> next to production, the exchange of things produced, is the basis of all social structure;</w:t>
      </w:r>
    </w:p>
    <w:p w14:paraId="54ECAD4B" w14:textId="77777777" w:rsidR="00F465BE" w:rsidRPr="009141D5" w:rsidRDefault="00000000" w:rsidP="00765CE2">
      <w:pPr>
        <w:pStyle w:val="Textbody"/>
        <w:jc w:val="both"/>
        <w:rPr>
          <w:highlight w:val="lightGray"/>
          <w:lang w:val="en-US"/>
          <w:rPrChange w:id="694" w:author="Diane Falcão" w:date="2023-01-18T02:23:00Z">
            <w:rPr>
              <w:lang w:val="en-US"/>
            </w:rPr>
          </w:rPrChange>
        </w:rPr>
      </w:pPr>
      <w:r w:rsidRPr="009141D5">
        <w:rPr>
          <w:highlight w:val="lightGray"/>
          <w:lang w:val="en-US"/>
          <w:rPrChange w:id="695" w:author="Diane Falcão" w:date="2023-01-18T02:23:00Z">
            <w:rPr>
              <w:lang w:val="en-US"/>
            </w:rPr>
          </w:rPrChange>
        </w:rPr>
        <w:t xml:space="preserve"> that in every society that has appeared in history,</w:t>
      </w:r>
    </w:p>
    <w:p w14:paraId="16C0FFAC" w14:textId="77777777" w:rsidR="00F465BE" w:rsidRPr="009141D5" w:rsidRDefault="00000000" w:rsidP="00765CE2">
      <w:pPr>
        <w:pStyle w:val="Textbody"/>
        <w:jc w:val="both"/>
        <w:rPr>
          <w:highlight w:val="lightGray"/>
          <w:lang w:val="en-US"/>
          <w:rPrChange w:id="696" w:author="Diane Falcão" w:date="2023-01-18T02:23:00Z">
            <w:rPr>
              <w:lang w:val="en-US"/>
            </w:rPr>
          </w:rPrChange>
        </w:rPr>
      </w:pPr>
      <w:r w:rsidRPr="009141D5">
        <w:rPr>
          <w:highlight w:val="lightGray"/>
          <w:lang w:val="en-US"/>
          <w:rPrChange w:id="697" w:author="Diane Falcão" w:date="2023-01-18T02:23:00Z">
            <w:rPr>
              <w:lang w:val="en-US"/>
            </w:rPr>
          </w:rPrChange>
        </w:rPr>
        <w:t xml:space="preserve"> the manner in which wealth is distributed and</w:t>
      </w:r>
    </w:p>
    <w:p w14:paraId="051D32C5" w14:textId="77777777" w:rsidR="00F465BE" w:rsidRPr="009141D5" w:rsidRDefault="00000000" w:rsidP="00765CE2">
      <w:pPr>
        <w:pStyle w:val="Textbody"/>
        <w:jc w:val="both"/>
        <w:rPr>
          <w:highlight w:val="lightGray"/>
          <w:lang w:val="en-US"/>
          <w:rPrChange w:id="698" w:author="Diane Falcão" w:date="2023-01-18T02:23:00Z">
            <w:rPr>
              <w:lang w:val="en-US"/>
            </w:rPr>
          </w:rPrChange>
        </w:rPr>
      </w:pPr>
      <w:r w:rsidRPr="009141D5">
        <w:rPr>
          <w:highlight w:val="lightGray"/>
          <w:lang w:val="en-US"/>
          <w:rPrChange w:id="699" w:author="Diane Falcão" w:date="2023-01-18T02:23:00Z">
            <w:rPr>
              <w:lang w:val="en-US"/>
            </w:rPr>
          </w:rPrChange>
        </w:rPr>
        <w:t xml:space="preserve"> society divided into classes or orders</w:t>
      </w:r>
    </w:p>
    <w:p w14:paraId="4C315568" w14:textId="77777777" w:rsidR="00F465BE" w:rsidRPr="009141D5" w:rsidRDefault="00000000" w:rsidP="00765CE2">
      <w:pPr>
        <w:pStyle w:val="Textbody"/>
        <w:jc w:val="both"/>
        <w:rPr>
          <w:highlight w:val="lightGray"/>
          <w:lang w:val="en-US"/>
          <w:rPrChange w:id="700" w:author="Diane Falcão" w:date="2023-01-18T02:23:00Z">
            <w:rPr>
              <w:lang w:val="en-US"/>
            </w:rPr>
          </w:rPrChange>
        </w:rPr>
      </w:pPr>
      <w:r w:rsidRPr="009141D5">
        <w:rPr>
          <w:highlight w:val="lightGray"/>
          <w:lang w:val="en-US"/>
          <w:rPrChange w:id="701" w:author="Diane Falcão" w:date="2023-01-18T02:23:00Z">
            <w:rPr>
              <w:lang w:val="en-US"/>
            </w:rPr>
          </w:rPrChange>
        </w:rPr>
        <w:t xml:space="preserve"> is dependent upon what is produced, how it is produced,</w:t>
      </w:r>
    </w:p>
    <w:p w14:paraId="1BA64635" w14:textId="77777777" w:rsidR="00F465BE" w:rsidRPr="009141D5" w:rsidRDefault="00000000" w:rsidP="00765CE2">
      <w:pPr>
        <w:pStyle w:val="Textbody"/>
        <w:jc w:val="both"/>
        <w:rPr>
          <w:highlight w:val="lightGray"/>
          <w:lang w:val="en-US"/>
          <w:rPrChange w:id="702" w:author="Diane Falcão" w:date="2023-01-18T02:23:00Z">
            <w:rPr>
              <w:lang w:val="en-US"/>
            </w:rPr>
          </w:rPrChange>
        </w:rPr>
      </w:pPr>
      <w:r w:rsidRPr="009141D5">
        <w:rPr>
          <w:highlight w:val="lightGray"/>
          <w:lang w:val="en-US"/>
          <w:rPrChange w:id="703" w:author="Diane Falcão" w:date="2023-01-18T02:23:00Z">
            <w:rPr>
              <w:lang w:val="en-US"/>
            </w:rPr>
          </w:rPrChange>
        </w:rPr>
        <w:t xml:space="preserve"> and how the products are exchanged.  </w:t>
      </w:r>
    </w:p>
    <w:p w14:paraId="54E02769" w14:textId="77777777" w:rsidR="00F465BE" w:rsidRPr="009141D5" w:rsidRDefault="00000000" w:rsidP="00765CE2">
      <w:pPr>
        <w:pStyle w:val="Textbody"/>
        <w:jc w:val="both"/>
        <w:rPr>
          <w:highlight w:val="lightGray"/>
          <w:lang w:val="en-US"/>
          <w:rPrChange w:id="704" w:author="Diane Falcão" w:date="2023-01-18T02:23:00Z">
            <w:rPr>
              <w:lang w:val="en-US"/>
            </w:rPr>
          </w:rPrChange>
        </w:rPr>
      </w:pPr>
      <w:r w:rsidRPr="009141D5">
        <w:rPr>
          <w:highlight w:val="lightGray"/>
          <w:lang w:val="en-US"/>
          <w:rPrChange w:id="705" w:author="Diane Falcão" w:date="2023-01-18T02:23:00Z">
            <w:rPr>
              <w:lang w:val="en-US"/>
            </w:rPr>
          </w:rPrChange>
        </w:rPr>
        <w:t>From this point of view, the final causes of all social changes and political revolutions are to be sought,</w:t>
      </w:r>
    </w:p>
    <w:p w14:paraId="3654BDEA" w14:textId="77777777" w:rsidR="00F465BE" w:rsidRPr="009141D5" w:rsidRDefault="00000000" w:rsidP="00765CE2">
      <w:pPr>
        <w:pStyle w:val="Textbody"/>
        <w:jc w:val="both"/>
        <w:rPr>
          <w:highlight w:val="lightGray"/>
          <w:lang w:val="en-US"/>
          <w:rPrChange w:id="706" w:author="Diane Falcão" w:date="2023-01-18T02:23:00Z">
            <w:rPr>
              <w:lang w:val="en-US"/>
            </w:rPr>
          </w:rPrChange>
        </w:rPr>
      </w:pPr>
      <w:r w:rsidRPr="009141D5">
        <w:rPr>
          <w:highlight w:val="lightGray"/>
          <w:lang w:val="en-US"/>
          <w:rPrChange w:id="707" w:author="Diane Falcão" w:date="2023-01-18T02:23:00Z">
            <w:rPr>
              <w:lang w:val="en-US"/>
            </w:rPr>
          </w:rPrChange>
        </w:rPr>
        <w:t xml:space="preserve"> not in men's brains, not in men's better insights into</w:t>
      </w:r>
    </w:p>
    <w:p w14:paraId="6C067A85" w14:textId="77777777" w:rsidR="00F465BE" w:rsidRPr="009141D5" w:rsidRDefault="00000000" w:rsidP="00765CE2">
      <w:pPr>
        <w:pStyle w:val="Textbody"/>
        <w:jc w:val="both"/>
        <w:rPr>
          <w:highlight w:val="lightGray"/>
          <w:lang w:val="en-US"/>
          <w:rPrChange w:id="708" w:author="Diane Falcão" w:date="2023-01-18T02:23:00Z">
            <w:rPr>
              <w:lang w:val="en-US"/>
            </w:rPr>
          </w:rPrChange>
        </w:rPr>
      </w:pPr>
      <w:r w:rsidRPr="009141D5">
        <w:rPr>
          <w:highlight w:val="lightGray"/>
          <w:lang w:val="en-US"/>
          <w:rPrChange w:id="709" w:author="Diane Falcão" w:date="2023-01-18T02:23:00Z">
            <w:rPr>
              <w:lang w:val="en-US"/>
            </w:rPr>
          </w:rPrChange>
        </w:rPr>
        <w:t xml:space="preserve"> eternal truth and justice, but in changes in the modes of production and exchange.</w:t>
      </w:r>
    </w:p>
    <w:p w14:paraId="4F972937" w14:textId="77777777" w:rsidR="00F465BE" w:rsidRPr="0023091E" w:rsidRDefault="00000000" w:rsidP="00765CE2">
      <w:pPr>
        <w:pStyle w:val="Textbody"/>
        <w:jc w:val="both"/>
        <w:rPr>
          <w:lang w:val="en-US"/>
        </w:rPr>
      </w:pPr>
      <w:r w:rsidRPr="009141D5">
        <w:rPr>
          <w:highlight w:val="lightGray"/>
          <w:lang w:val="en-US"/>
          <w:rPrChange w:id="710" w:author="Diane Falcão" w:date="2023-01-18T02:23:00Z">
            <w:rPr>
              <w:lang w:val="en-US"/>
            </w:rPr>
          </w:rPrChange>
        </w:rPr>
        <w:t xml:space="preserve"> They are to be sought, not in the philosophy, but in the economics of each particular epoch."</w:t>
      </w:r>
    </w:p>
    <w:p w14:paraId="75150835" w14:textId="77777777" w:rsidR="00F465BE" w:rsidRPr="0023091E" w:rsidRDefault="00000000" w:rsidP="00765CE2">
      <w:pPr>
        <w:pStyle w:val="Textbody"/>
        <w:jc w:val="both"/>
        <w:rPr>
          <w:lang w:val="en-US"/>
        </w:rPr>
      </w:pPr>
      <w:r w:rsidRPr="0023091E">
        <w:rPr>
          <w:lang w:val="en-US"/>
        </w:rPr>
        <w:t>This means that revolutions, including the bourgeois revolutions,</w:t>
      </w:r>
    </w:p>
    <w:p w14:paraId="42E8C24E" w14:textId="177EA2AB" w:rsidR="00F465BE" w:rsidRPr="0023091E" w:rsidRDefault="00000000" w:rsidP="00765CE2">
      <w:pPr>
        <w:pStyle w:val="Textbody"/>
        <w:jc w:val="both"/>
        <w:rPr>
          <w:lang w:val="en-US"/>
        </w:rPr>
      </w:pPr>
      <w:r w:rsidRPr="0023091E">
        <w:rPr>
          <w:lang w:val="en-US"/>
        </w:rPr>
        <w:t xml:space="preserve"> didn't happen in the way liberals themselves describe </w:t>
      </w:r>
      <w:del w:id="711" w:author="Diane Falcão" w:date="2023-01-26T17:05:00Z">
        <w:r w:rsidRPr="0023091E" w:rsidDel="00103F36">
          <w:rPr>
            <w:lang w:val="en-US"/>
          </w:rPr>
          <w:delText>it</w:delText>
        </w:r>
      </w:del>
      <w:ins w:id="712" w:author="Diane Falcão" w:date="2023-01-26T17:05:00Z">
        <w:r w:rsidR="00103F36">
          <w:rPr>
            <w:lang w:val="en-US"/>
          </w:rPr>
          <w:t>them</w:t>
        </w:r>
      </w:ins>
      <w:r w:rsidRPr="0023091E">
        <w:rPr>
          <w:lang w:val="en-US"/>
        </w:rPr>
        <w:t>.</w:t>
      </w:r>
    </w:p>
    <w:p w14:paraId="7672F749" w14:textId="77777777" w:rsidR="00F465BE" w:rsidRPr="0023091E" w:rsidRDefault="00000000" w:rsidP="00765CE2">
      <w:pPr>
        <w:pStyle w:val="Textbody"/>
        <w:jc w:val="both"/>
        <w:rPr>
          <w:lang w:val="en-US"/>
        </w:rPr>
      </w:pPr>
      <w:r w:rsidRPr="0023091E">
        <w:rPr>
          <w:lang w:val="en-US"/>
        </w:rPr>
        <w:t>The liberals say people started demanding more freedom</w:t>
      </w:r>
    </w:p>
    <w:p w14:paraId="33859A44" w14:textId="77777777" w:rsidR="00F465BE" w:rsidRPr="0023091E" w:rsidRDefault="00000000" w:rsidP="00765CE2">
      <w:pPr>
        <w:pStyle w:val="Textbody"/>
        <w:jc w:val="both"/>
        <w:rPr>
          <w:lang w:val="en-US"/>
        </w:rPr>
      </w:pPr>
      <w:r w:rsidRPr="0023091E">
        <w:rPr>
          <w:lang w:val="en-US"/>
        </w:rPr>
        <w:t>and that propelled the revolution forward.</w:t>
      </w:r>
    </w:p>
    <w:p w14:paraId="277BE82A" w14:textId="77777777" w:rsidR="00F465BE" w:rsidRPr="0023091E" w:rsidRDefault="00000000" w:rsidP="00765CE2">
      <w:pPr>
        <w:pStyle w:val="Textbody"/>
        <w:jc w:val="both"/>
        <w:rPr>
          <w:lang w:val="en-US"/>
        </w:rPr>
      </w:pPr>
      <w:r w:rsidRPr="0023091E">
        <w:rPr>
          <w:lang w:val="en-US"/>
        </w:rPr>
        <w:t>No. Revolutions happen when our way of producing</w:t>
      </w:r>
    </w:p>
    <w:p w14:paraId="57865558" w14:textId="77777777" w:rsidR="00F465BE" w:rsidRPr="0023091E" w:rsidRDefault="00000000" w:rsidP="00765CE2">
      <w:pPr>
        <w:pStyle w:val="Textbody"/>
        <w:jc w:val="both"/>
        <w:rPr>
          <w:lang w:val="en-US"/>
        </w:rPr>
      </w:pPr>
      <w:r w:rsidRPr="0023091E">
        <w:rPr>
          <w:lang w:val="en-US"/>
        </w:rPr>
        <w:t xml:space="preserve"> and reproducing life changes.</w:t>
      </w:r>
    </w:p>
    <w:p w14:paraId="5784F2C0" w14:textId="77777777" w:rsidR="00F465BE" w:rsidRPr="0023091E" w:rsidRDefault="00000000" w:rsidP="00765CE2">
      <w:pPr>
        <w:pStyle w:val="Textbody"/>
        <w:jc w:val="both"/>
        <w:rPr>
          <w:lang w:val="en-US"/>
        </w:rPr>
      </w:pPr>
      <w:r w:rsidRPr="0023091E">
        <w:rPr>
          <w:lang w:val="en-US"/>
        </w:rPr>
        <w:t>Every revolution has a material basis, a material substrate.</w:t>
      </w:r>
    </w:p>
    <w:p w14:paraId="22618B2A" w14:textId="3FEAB167" w:rsidR="00F465BE" w:rsidRPr="0023091E" w:rsidRDefault="00000000" w:rsidP="00765CE2">
      <w:pPr>
        <w:pStyle w:val="Textbody"/>
        <w:jc w:val="both"/>
        <w:rPr>
          <w:lang w:val="en-US"/>
        </w:rPr>
      </w:pPr>
      <w:r w:rsidRPr="0023091E">
        <w:rPr>
          <w:lang w:val="en-US"/>
        </w:rPr>
        <w:t xml:space="preserve">It doesn't appear in someone's mind and is then applied </w:t>
      </w:r>
      <w:del w:id="713" w:author="Diane Falcão" w:date="2023-01-26T17:06:00Z">
        <w:r w:rsidRPr="0023091E" w:rsidDel="00103F36">
          <w:rPr>
            <w:lang w:val="en-US"/>
          </w:rPr>
          <w:delText>in</w:delText>
        </w:r>
      </w:del>
      <w:r w:rsidRPr="0023091E">
        <w:rPr>
          <w:lang w:val="en-US"/>
        </w:rPr>
        <w:t>to reality</w:t>
      </w:r>
    </w:p>
    <w:p w14:paraId="132494D1" w14:textId="77777777" w:rsidR="00F465BE" w:rsidRPr="0023091E" w:rsidRDefault="00000000" w:rsidP="00765CE2">
      <w:pPr>
        <w:pStyle w:val="Textbody"/>
        <w:jc w:val="both"/>
        <w:rPr>
          <w:lang w:val="en-US"/>
        </w:rPr>
      </w:pPr>
      <w:r w:rsidRPr="0023091E">
        <w:rPr>
          <w:lang w:val="en-US"/>
        </w:rPr>
        <w:t>because that's impossible, that goes against the laws of nature.</w:t>
      </w:r>
    </w:p>
    <w:p w14:paraId="7D6DBF22" w14:textId="77777777" w:rsidR="00F465BE" w:rsidRPr="0023091E" w:rsidRDefault="00000000" w:rsidP="00765CE2">
      <w:pPr>
        <w:pStyle w:val="Textbody"/>
        <w:jc w:val="both"/>
        <w:rPr>
          <w:lang w:val="en-US"/>
        </w:rPr>
      </w:pPr>
      <w:r w:rsidRPr="0023091E">
        <w:rPr>
          <w:lang w:val="en-US"/>
        </w:rPr>
        <w:t>And that's what we call idealism.</w:t>
      </w:r>
    </w:p>
    <w:p w14:paraId="764A77CE" w14:textId="77777777" w:rsidR="00F465BE" w:rsidRPr="0023091E" w:rsidRDefault="00F465BE" w:rsidP="00765CE2">
      <w:pPr>
        <w:pStyle w:val="Textbody"/>
        <w:jc w:val="both"/>
        <w:rPr>
          <w:lang w:val="en-US"/>
        </w:rPr>
      </w:pPr>
    </w:p>
    <w:p w14:paraId="21E30ECD" w14:textId="77777777" w:rsidR="00F465BE" w:rsidRPr="0023091E" w:rsidRDefault="00000000" w:rsidP="00765CE2">
      <w:pPr>
        <w:pStyle w:val="Ttulo1"/>
        <w:jc w:val="both"/>
        <w:rPr>
          <w:rFonts w:ascii="Times New Roman" w:eastAsia="Times New Roman" w:hAnsi="Times New Roman" w:cs="Times New Roman"/>
          <w:lang w:val="en-US"/>
        </w:rPr>
      </w:pPr>
      <w:r w:rsidRPr="0023091E">
        <w:rPr>
          <w:rFonts w:ascii="Times New Roman" w:hAnsi="Times New Roman"/>
          <w:lang w:val="en-US"/>
        </w:rPr>
        <w:t>03 – Critique of Political Economy</w:t>
      </w:r>
    </w:p>
    <w:p w14:paraId="1EBB96C8" w14:textId="77777777" w:rsidR="00F465BE" w:rsidRPr="0023091E" w:rsidRDefault="00000000" w:rsidP="00765CE2">
      <w:pPr>
        <w:pStyle w:val="Textbody"/>
        <w:jc w:val="both"/>
        <w:rPr>
          <w:lang w:val="en-US"/>
        </w:rPr>
      </w:pPr>
      <w:r w:rsidRPr="0023091E">
        <w:rPr>
          <w:lang w:val="en-US"/>
        </w:rPr>
        <w:t>Marxism emerges as an opposition</w:t>
      </w:r>
      <w:ins w:id="714" w:author="Alvaro F. Filippi" w:date="2023-01-15T18:19:00Z">
        <w:r w:rsidRPr="0023091E">
          <w:rPr>
            <w:lang w:val="en-US"/>
          </w:rPr>
          <w:t>,</w:t>
        </w:r>
      </w:ins>
      <w:r w:rsidRPr="0023091E">
        <w:rPr>
          <w:lang w:val="en-US"/>
        </w:rPr>
        <w:t xml:space="preserve"> </w:t>
      </w:r>
      <w:del w:id="715" w:author="Alvaro F. Filippi" w:date="2023-01-15T18:19:00Z">
        <w:r w:rsidRPr="0023091E">
          <w:rPr>
            <w:lang w:val="en-US"/>
          </w:rPr>
          <w:delText>in</w:delText>
        </w:r>
      </w:del>
      <w:ins w:id="716" w:author="Alvaro F. Filippi" w:date="2023-01-15T18:19:00Z">
        <w:r w:rsidRPr="0023091E">
          <w:rPr>
            <w:lang w:val="en-US"/>
          </w:rPr>
          <w:t>as</w:t>
        </w:r>
      </w:ins>
      <w:r w:rsidRPr="0023091E">
        <w:rPr>
          <w:lang w:val="en-US"/>
        </w:rPr>
        <w:t xml:space="preserve"> a critique of idealism and utopianism, ok?</w:t>
      </w:r>
    </w:p>
    <w:p w14:paraId="1D943500" w14:textId="77777777" w:rsidR="00F465BE" w:rsidRPr="0023091E" w:rsidRDefault="00000000" w:rsidP="00765CE2">
      <w:pPr>
        <w:pStyle w:val="Textbody"/>
        <w:jc w:val="both"/>
        <w:rPr>
          <w:lang w:val="en-US"/>
        </w:rPr>
      </w:pPr>
      <w:r w:rsidRPr="0023091E">
        <w:rPr>
          <w:lang w:val="en-US"/>
        </w:rPr>
        <w:t xml:space="preserve">So, pay attention </w:t>
      </w:r>
      <w:del w:id="717" w:author="Alvaro F. Filippi" w:date="2023-01-15T18:19:00Z">
        <w:r w:rsidRPr="0023091E">
          <w:rPr>
            <w:lang w:val="en-US"/>
          </w:rPr>
          <w:delText>in</w:delText>
        </w:r>
      </w:del>
      <w:ins w:id="718" w:author="Alvaro F. Filippi" w:date="2023-01-15T18:19:00Z">
        <w:r w:rsidRPr="0023091E">
          <w:rPr>
            <w:lang w:val="en-US"/>
          </w:rPr>
          <w:t>to</w:t>
        </w:r>
      </w:ins>
      <w:r w:rsidRPr="0023091E">
        <w:rPr>
          <w:lang w:val="en-US"/>
        </w:rPr>
        <w:t xml:space="preserve"> this last Engel's quote here:</w:t>
      </w:r>
    </w:p>
    <w:p w14:paraId="59C1F945" w14:textId="77777777" w:rsidR="00F465BE" w:rsidRPr="0023091E" w:rsidRDefault="00000000" w:rsidP="00765CE2">
      <w:pPr>
        <w:pStyle w:val="Textbody"/>
        <w:jc w:val="both"/>
        <w:rPr>
          <w:lang w:val="en-US"/>
        </w:rPr>
      </w:pPr>
      <w:r w:rsidRPr="0023091E">
        <w:rPr>
          <w:lang w:val="en-US"/>
        </w:rPr>
        <w:t>"</w:t>
      </w:r>
      <w:r w:rsidRPr="008B2996">
        <w:rPr>
          <w:highlight w:val="lightGray"/>
          <w:lang w:val="en-US"/>
          <w:rPrChange w:id="719" w:author="Diane Falcão" w:date="2023-01-18T02:24:00Z">
            <w:rPr>
              <w:lang w:val="en-US"/>
            </w:rPr>
          </w:rPrChange>
        </w:rPr>
        <w:t>They are to be sought, not in the philosophy, but in the economics</w:t>
      </w:r>
      <w:ins w:id="720" w:author="Alvaro F. Filippi" w:date="2023-01-15T18:19:00Z">
        <w:r w:rsidRPr="008B2996">
          <w:rPr>
            <w:highlight w:val="lightGray"/>
            <w:lang w:val="en-US"/>
            <w:rPrChange w:id="721" w:author="Diane Falcão" w:date="2023-01-18T02:24:00Z">
              <w:rPr>
                <w:lang w:val="en-US"/>
              </w:rPr>
            </w:rPrChange>
          </w:rPr>
          <w:t>.”</w:t>
        </w:r>
      </w:ins>
    </w:p>
    <w:p w14:paraId="0184B5B8" w14:textId="33325228" w:rsidR="00F465BE" w:rsidRPr="0023091E" w:rsidRDefault="00000000" w:rsidP="00765CE2">
      <w:pPr>
        <w:pStyle w:val="Textbody"/>
        <w:jc w:val="both"/>
        <w:rPr>
          <w:lang w:val="en-US"/>
        </w:rPr>
      </w:pPr>
      <w:r w:rsidRPr="0023091E">
        <w:rPr>
          <w:lang w:val="en-US"/>
        </w:rPr>
        <w:t xml:space="preserve">That's what we are going to talk </w:t>
      </w:r>
      <w:ins w:id="722" w:author="Diane Falcão" w:date="2023-01-26T17:06:00Z">
        <w:r w:rsidR="00103F36">
          <w:rPr>
            <w:lang w:val="en-US"/>
          </w:rPr>
          <w:t xml:space="preserve">about </w:t>
        </w:r>
      </w:ins>
      <w:r w:rsidRPr="0023091E">
        <w:rPr>
          <w:lang w:val="en-US"/>
        </w:rPr>
        <w:t>now:</w:t>
      </w:r>
      <w:ins w:id="723" w:author="Alvaro F. Filippi" w:date="2023-01-15T18:19:00Z">
        <w:r w:rsidRPr="0023091E">
          <w:rPr>
            <w:lang w:val="en-US"/>
          </w:rPr>
          <w:t xml:space="preserve"> the</w:t>
        </w:r>
      </w:ins>
      <w:r w:rsidRPr="0023091E">
        <w:rPr>
          <w:lang w:val="en-US"/>
        </w:rPr>
        <w:t xml:space="preserve"> Critique of Economy.</w:t>
      </w:r>
    </w:p>
    <w:p w14:paraId="5B3C0BAA" w14:textId="77602DD1" w:rsidR="00F465BE" w:rsidRPr="0023091E" w:rsidRDefault="00000000" w:rsidP="00765CE2">
      <w:pPr>
        <w:pStyle w:val="Textbody"/>
        <w:jc w:val="both"/>
        <w:rPr>
          <w:lang w:val="en-US"/>
        </w:rPr>
      </w:pPr>
      <w:del w:id="724" w:author="Diane Falcão" w:date="2023-01-16T23:33:00Z">
        <w:r w:rsidRPr="0023091E" w:rsidDel="00587268">
          <w:rPr>
            <w:lang w:val="en-US"/>
          </w:rPr>
          <w:delText>So</w:delText>
        </w:r>
      </w:del>
      <w:ins w:id="725" w:author="Diane Falcão" w:date="2023-01-16T23:33:00Z">
        <w:r w:rsidR="00587268" w:rsidRPr="0023091E">
          <w:rPr>
            <w:lang w:val="en-US"/>
          </w:rPr>
          <w:t>So,</w:t>
        </w:r>
      </w:ins>
      <w:r w:rsidRPr="0023091E">
        <w:rPr>
          <w:lang w:val="en-US"/>
        </w:rPr>
        <w:t xml:space="preserve"> one thing that I need you to pay attention </w:t>
      </w:r>
      <w:ins w:id="726" w:author="Diane Falcão" w:date="2023-01-26T17:06:00Z">
        <w:r w:rsidR="001F2362">
          <w:rPr>
            <w:lang w:val="en-US"/>
          </w:rPr>
          <w:t xml:space="preserve">to </w:t>
        </w:r>
      </w:ins>
      <w:r w:rsidRPr="0023091E">
        <w:rPr>
          <w:lang w:val="en-US"/>
        </w:rPr>
        <w:t>is this:</w:t>
      </w:r>
    </w:p>
    <w:p w14:paraId="29985EF6" w14:textId="77777777" w:rsidR="00F465BE" w:rsidRPr="0023091E" w:rsidRDefault="00000000" w:rsidP="00765CE2">
      <w:pPr>
        <w:pStyle w:val="Textbody"/>
        <w:jc w:val="both"/>
        <w:rPr>
          <w:lang w:val="en-US"/>
        </w:rPr>
      </w:pPr>
      <w:r w:rsidRPr="0023091E">
        <w:rPr>
          <w:lang w:val="en-US"/>
        </w:rPr>
        <w:t xml:space="preserve">Why </w:t>
      </w:r>
      <w:ins w:id="727" w:author="Alvaro F. Filippi" w:date="2023-01-15T18:20:00Z">
        <w:r w:rsidRPr="0023091E">
          <w:rPr>
            <w:lang w:val="en-US"/>
          </w:rPr>
          <w:t xml:space="preserve">did </w:t>
        </w:r>
      </w:ins>
      <w:r w:rsidRPr="0023091E">
        <w:rPr>
          <w:lang w:val="en-US"/>
        </w:rPr>
        <w:t xml:space="preserve">I first explain through the </w:t>
      </w:r>
      <w:del w:id="728" w:author="Alvaro F. Filippi" w:date="2023-01-15T18:20:00Z">
        <w:r w:rsidRPr="0023091E">
          <w:rPr>
            <w:lang w:val="en-US"/>
          </w:rPr>
          <w:delText>philosofical</w:delText>
        </w:r>
      </w:del>
      <w:ins w:id="729" w:author="Alvaro F. Filippi" w:date="2023-01-15T18:20:00Z">
        <w:r w:rsidRPr="0023091E">
          <w:rPr>
            <w:lang w:val="en-US"/>
          </w:rPr>
          <w:t>philosophical</w:t>
        </w:r>
      </w:ins>
      <w:r w:rsidRPr="0023091E">
        <w:rPr>
          <w:lang w:val="en-US"/>
        </w:rPr>
        <w:t xml:space="preserve"> pillar?</w:t>
      </w:r>
    </w:p>
    <w:p w14:paraId="557FDF61" w14:textId="77777777" w:rsidR="00F465BE" w:rsidRPr="0023091E" w:rsidRDefault="00000000" w:rsidP="00765CE2">
      <w:pPr>
        <w:pStyle w:val="Textbody"/>
        <w:jc w:val="both"/>
        <w:rPr>
          <w:lang w:val="en-US"/>
        </w:rPr>
      </w:pPr>
      <w:r w:rsidRPr="0023091E">
        <w:rPr>
          <w:lang w:val="en-US"/>
        </w:rPr>
        <w:t xml:space="preserve">The </w:t>
      </w:r>
      <w:del w:id="730" w:author="Alvaro F. Filippi" w:date="2023-01-15T18:20:00Z">
        <w:r w:rsidRPr="0023091E">
          <w:rPr>
            <w:lang w:val="en-US"/>
          </w:rPr>
          <w:delText>philosofical</w:delText>
        </w:r>
      </w:del>
      <w:ins w:id="731" w:author="Alvaro F. Filippi" w:date="2023-01-15T18:20:00Z">
        <w:r w:rsidRPr="0023091E">
          <w:rPr>
            <w:lang w:val="en-US"/>
          </w:rPr>
          <w:t>philosophical</w:t>
        </w:r>
      </w:ins>
      <w:r w:rsidRPr="0023091E">
        <w:rPr>
          <w:lang w:val="en-US"/>
        </w:rPr>
        <w:t xml:space="preserve"> pillar give</w:t>
      </w:r>
      <w:ins w:id="732" w:author="Alvaro F. Filippi" w:date="2023-01-15T18:20:00Z">
        <w:r w:rsidRPr="0023091E">
          <w:rPr>
            <w:lang w:val="en-US"/>
          </w:rPr>
          <w:t>s</w:t>
        </w:r>
      </w:ins>
      <w:r w:rsidRPr="0023091E">
        <w:rPr>
          <w:lang w:val="en-US"/>
        </w:rPr>
        <w:t xml:space="preserve"> us the method.</w:t>
      </w:r>
    </w:p>
    <w:p w14:paraId="25A9682D" w14:textId="77777777" w:rsidR="00F465BE" w:rsidRPr="0023091E" w:rsidRDefault="00000000" w:rsidP="00765CE2">
      <w:pPr>
        <w:pStyle w:val="Textbody"/>
        <w:jc w:val="both"/>
        <w:rPr>
          <w:lang w:val="en-US"/>
        </w:rPr>
      </w:pPr>
      <w:r w:rsidRPr="0023091E">
        <w:rPr>
          <w:lang w:val="en-US"/>
        </w:rPr>
        <w:t>And Marx and Engels analyze everything from now using this method.</w:t>
      </w:r>
    </w:p>
    <w:p w14:paraId="6F0E5B50" w14:textId="77777777" w:rsidR="00F465BE" w:rsidRPr="0023091E" w:rsidRDefault="00000000" w:rsidP="00765CE2">
      <w:pPr>
        <w:pStyle w:val="Textbody"/>
        <w:jc w:val="both"/>
        <w:rPr>
          <w:lang w:val="en-US"/>
        </w:rPr>
      </w:pPr>
      <w:r w:rsidRPr="0023091E">
        <w:rPr>
          <w:lang w:val="en-US"/>
        </w:rPr>
        <w:t>Dialectical and historical materialism is always the perspective.</w:t>
      </w:r>
    </w:p>
    <w:p w14:paraId="14D20B85" w14:textId="1438A791" w:rsidR="00F465BE" w:rsidRPr="0023091E" w:rsidRDefault="00000000" w:rsidP="00765CE2">
      <w:pPr>
        <w:pStyle w:val="Textbody"/>
        <w:jc w:val="both"/>
        <w:rPr>
          <w:lang w:val="en-US"/>
        </w:rPr>
      </w:pPr>
      <w:r w:rsidRPr="0023091E">
        <w:rPr>
          <w:lang w:val="en-US"/>
        </w:rPr>
        <w:t xml:space="preserve">This method is applied to reality to understand </w:t>
      </w:r>
      <w:del w:id="733" w:author="Diane Falcão" w:date="2023-01-26T17:06:00Z">
        <w:r w:rsidRPr="0023091E" w:rsidDel="001F2362">
          <w:rPr>
            <w:lang w:val="en-US"/>
          </w:rPr>
          <w:delText xml:space="preserve">the </w:delText>
        </w:r>
      </w:del>
      <w:r w:rsidRPr="0023091E">
        <w:rPr>
          <w:lang w:val="en-US"/>
        </w:rPr>
        <w:t>reality.</w:t>
      </w:r>
    </w:p>
    <w:p w14:paraId="59109FBE" w14:textId="77777777" w:rsidR="00F465BE" w:rsidRPr="0023091E" w:rsidRDefault="00000000" w:rsidP="00765CE2">
      <w:pPr>
        <w:pStyle w:val="Textbody"/>
        <w:jc w:val="both"/>
        <w:rPr>
          <w:lang w:val="en-US"/>
        </w:rPr>
      </w:pPr>
      <w:r w:rsidRPr="0023091E">
        <w:rPr>
          <w:lang w:val="en-US"/>
        </w:rPr>
        <w:t xml:space="preserve">And now we move on to the </w:t>
      </w:r>
      <w:ins w:id="734" w:author="Alvaro F. Filippi" w:date="2023-01-15T18:20:00Z">
        <w:r w:rsidRPr="0023091E">
          <w:rPr>
            <w:lang w:val="en-US"/>
          </w:rPr>
          <w:t>e</w:t>
        </w:r>
      </w:ins>
      <w:del w:id="735" w:author="Alvaro F. Filippi" w:date="2023-01-15T18:20:00Z">
        <w:r w:rsidRPr="0023091E">
          <w:rPr>
            <w:lang w:val="en-US"/>
          </w:rPr>
          <w:delText>E</w:delText>
        </w:r>
      </w:del>
      <w:r w:rsidRPr="0023091E">
        <w:rPr>
          <w:lang w:val="en-US"/>
        </w:rPr>
        <w:t xml:space="preserve">conomic </w:t>
      </w:r>
      <w:ins w:id="736" w:author="Alvaro F. Filippi" w:date="2023-01-15T18:20:00Z">
        <w:r w:rsidRPr="0023091E">
          <w:rPr>
            <w:lang w:val="en-US"/>
          </w:rPr>
          <w:t>p</w:t>
        </w:r>
      </w:ins>
      <w:del w:id="737" w:author="Alvaro F. Filippi" w:date="2023-01-15T18:20:00Z">
        <w:r w:rsidRPr="0023091E">
          <w:rPr>
            <w:lang w:val="en-US"/>
          </w:rPr>
          <w:delText>P</w:delText>
        </w:r>
      </w:del>
      <w:r w:rsidRPr="0023091E">
        <w:rPr>
          <w:lang w:val="en-US"/>
        </w:rPr>
        <w:t>illar of Marxism.</w:t>
      </w:r>
    </w:p>
    <w:p w14:paraId="6DCD1F3A" w14:textId="3DA02769" w:rsidR="00F465BE" w:rsidRPr="0023091E" w:rsidRDefault="00000000" w:rsidP="00765CE2">
      <w:pPr>
        <w:pStyle w:val="Textbody"/>
        <w:jc w:val="both"/>
        <w:rPr>
          <w:lang w:val="en-US"/>
        </w:rPr>
      </w:pPr>
      <w:r w:rsidRPr="0023091E">
        <w:rPr>
          <w:lang w:val="en-US"/>
        </w:rPr>
        <w:lastRenderedPageBreak/>
        <w:t xml:space="preserve">Remember I said that Marx was exiled </w:t>
      </w:r>
      <w:del w:id="738" w:author="Diane Falcão" w:date="2023-01-26T17:06:00Z">
        <w:r w:rsidRPr="0023091E" w:rsidDel="001F2362">
          <w:rPr>
            <w:lang w:val="en-US"/>
          </w:rPr>
          <w:delText xml:space="preserve">in </w:delText>
        </w:r>
      </w:del>
      <w:ins w:id="739" w:author="Diane Falcão" w:date="2023-01-26T17:06:00Z">
        <w:r w:rsidR="001F2362">
          <w:rPr>
            <w:lang w:val="en-US"/>
          </w:rPr>
          <w:t>to</w:t>
        </w:r>
        <w:r w:rsidR="001F2362" w:rsidRPr="0023091E">
          <w:rPr>
            <w:lang w:val="en-US"/>
          </w:rPr>
          <w:t xml:space="preserve"> </w:t>
        </w:r>
      </w:ins>
      <w:r w:rsidRPr="0023091E">
        <w:rPr>
          <w:lang w:val="en-US"/>
        </w:rPr>
        <w:t>France and he met Engels there? So, Engels read</w:t>
      </w:r>
      <w:del w:id="740" w:author="Alvaro F. Filippi" w:date="2023-01-15T18:20:00Z">
        <w:r w:rsidRPr="0023091E">
          <w:rPr>
            <w:lang w:val="en-US"/>
          </w:rPr>
          <w:delText>s</w:delText>
        </w:r>
      </w:del>
      <w:r w:rsidRPr="0023091E">
        <w:rPr>
          <w:lang w:val="en-US"/>
        </w:rPr>
        <w:t xml:space="preserve"> Marx's texts and he criticize</w:t>
      </w:r>
      <w:ins w:id="741" w:author="Alvaro F. Filippi" w:date="2023-01-15T18:20:00Z">
        <w:r w:rsidRPr="0023091E">
          <w:rPr>
            <w:lang w:val="en-US"/>
          </w:rPr>
          <w:t>d</w:t>
        </w:r>
      </w:ins>
      <w:del w:id="742" w:author="Alvaro F. Filippi" w:date="2023-01-15T18:20:00Z">
        <w:r w:rsidRPr="0023091E">
          <w:rPr>
            <w:lang w:val="en-US"/>
          </w:rPr>
          <w:delText>s</w:delText>
        </w:r>
      </w:del>
      <w:r w:rsidRPr="0023091E">
        <w:rPr>
          <w:lang w:val="en-US"/>
        </w:rPr>
        <w:t xml:space="preserve"> Marx's texts</w:t>
      </w:r>
      <w:del w:id="743" w:author="Alvaro F. Filippi" w:date="2023-01-15T18:21:00Z">
        <w:r w:rsidRPr="0023091E">
          <w:rPr>
            <w:lang w:val="en-US"/>
          </w:rPr>
          <w:delText xml:space="preserve"> </w:delText>
        </w:r>
      </w:del>
      <w:r w:rsidRPr="0023091E">
        <w:rPr>
          <w:lang w:val="en-US"/>
        </w:rPr>
        <w:t>. He said: “Marx, there is an economic dimension missing from your analy</w:t>
      </w:r>
      <w:del w:id="744" w:author="Alvaro F. Filippi" w:date="2023-01-15T18:21:00Z">
        <w:r w:rsidRPr="0023091E">
          <w:rPr>
            <w:lang w:val="en-US"/>
          </w:rPr>
          <w:delText>zes</w:delText>
        </w:r>
      </w:del>
      <w:ins w:id="745" w:author="Alvaro F. Filippi" w:date="2023-01-15T18:21:00Z">
        <w:r w:rsidRPr="0023091E">
          <w:rPr>
            <w:lang w:val="en-US"/>
          </w:rPr>
          <w:t>ses</w:t>
        </w:r>
      </w:ins>
      <w:r w:rsidRPr="0023091E">
        <w:rPr>
          <w:lang w:val="en-US"/>
        </w:rPr>
        <w:t>”</w:t>
      </w:r>
    </w:p>
    <w:p w14:paraId="7133E0CA" w14:textId="77777777" w:rsidR="00F465BE" w:rsidRPr="0023091E" w:rsidRDefault="00000000" w:rsidP="00765CE2">
      <w:pPr>
        <w:pStyle w:val="Textbody"/>
        <w:jc w:val="both"/>
        <w:rPr>
          <w:lang w:val="en-US"/>
        </w:rPr>
      </w:pPr>
      <w:r w:rsidRPr="0023091E">
        <w:rPr>
          <w:lang w:val="en-US"/>
        </w:rPr>
        <w:t>Then Marx closed</w:t>
      </w:r>
      <w:ins w:id="746" w:author="Alvaro F. Filippi" w:date="2023-01-15T18:21:00Z">
        <w:r w:rsidRPr="0023091E">
          <w:rPr>
            <w:lang w:val="en-US"/>
          </w:rPr>
          <w:t xml:space="preserve"> himself</w:t>
        </w:r>
      </w:ins>
      <w:r w:rsidRPr="0023091E">
        <w:rPr>
          <w:lang w:val="en-US"/>
        </w:rPr>
        <w:t xml:space="preserve"> inside a library</w:t>
      </w:r>
    </w:p>
    <w:p w14:paraId="6E4394CC" w14:textId="4027264F" w:rsidR="00F465BE" w:rsidRPr="0023091E" w:rsidRDefault="00000000" w:rsidP="00765CE2">
      <w:pPr>
        <w:pStyle w:val="Textbody"/>
        <w:jc w:val="both"/>
        <w:rPr>
          <w:lang w:val="en-US"/>
        </w:rPr>
      </w:pPr>
      <w:r w:rsidRPr="0023091E">
        <w:rPr>
          <w:lang w:val="en-US"/>
        </w:rPr>
        <w:t xml:space="preserve">and </w:t>
      </w:r>
      <w:del w:id="747" w:author="Diane Falcão" w:date="2023-01-26T17:06:00Z">
        <w:r w:rsidRPr="0023091E" w:rsidDel="001F2362">
          <w:rPr>
            <w:lang w:val="en-US"/>
          </w:rPr>
          <w:delText xml:space="preserve">he </w:delText>
        </w:r>
      </w:del>
      <w:r w:rsidRPr="0023091E">
        <w:rPr>
          <w:lang w:val="en-US"/>
        </w:rPr>
        <w:t>read</w:t>
      </w:r>
      <w:del w:id="748" w:author="Alvaro F. Filippi" w:date="2023-01-15T18:21:00Z">
        <w:r w:rsidRPr="0023091E">
          <w:rPr>
            <w:lang w:val="en-US"/>
          </w:rPr>
          <w:delText>s</w:delText>
        </w:r>
      </w:del>
      <w:r w:rsidRPr="0023091E">
        <w:rPr>
          <w:lang w:val="en-US"/>
        </w:rPr>
        <w:t xml:space="preserve"> the writings of English economists,</w:t>
      </w:r>
    </w:p>
    <w:p w14:paraId="31B05A36" w14:textId="53A1D5DE" w:rsidR="00F465BE" w:rsidRPr="0023091E" w:rsidRDefault="00000000" w:rsidP="00765CE2">
      <w:pPr>
        <w:pStyle w:val="Textbody"/>
        <w:jc w:val="both"/>
        <w:rPr>
          <w:lang w:val="en-US"/>
        </w:rPr>
      </w:pPr>
      <w:r w:rsidRPr="00CB73C7">
        <w:rPr>
          <w:lang w:val="en-US"/>
        </w:rPr>
        <w:t xml:space="preserve">especially these two </w:t>
      </w:r>
      <w:del w:id="749" w:author="Diane Falcão" w:date="2023-01-26T17:07:00Z">
        <w:r w:rsidRPr="00CB73C7" w:rsidDel="001F2362">
          <w:rPr>
            <w:lang w:val="en-US"/>
          </w:rPr>
          <w:delText xml:space="preserve">in </w:delText>
        </w:r>
      </w:del>
      <w:ins w:id="750" w:author="Diane Falcão" w:date="2023-01-26T17:07:00Z">
        <w:r w:rsidR="001F2362">
          <w:rPr>
            <w:lang w:val="en-US"/>
          </w:rPr>
          <w:t>o</w:t>
        </w:r>
        <w:r w:rsidR="001F2362" w:rsidRPr="00CB73C7">
          <w:rPr>
            <w:lang w:val="en-US"/>
          </w:rPr>
          <w:t xml:space="preserve">n </w:t>
        </w:r>
      </w:ins>
      <w:r w:rsidRPr="00CB73C7">
        <w:rPr>
          <w:lang w:val="en-US"/>
        </w:rPr>
        <w:t xml:space="preserve">the screen: </w:t>
      </w:r>
      <w:r w:rsidRPr="00CB73C7">
        <w:rPr>
          <w:highlight w:val="yellow"/>
          <w:lang w:val="en-US"/>
          <w:rPrChange w:id="751" w:author="Diane Falcão" w:date="2023-01-18T02:26:00Z">
            <w:rPr>
              <w:lang w:val="en-US"/>
            </w:rPr>
          </w:rPrChange>
        </w:rPr>
        <w:t>Adam Smith</w:t>
      </w:r>
      <w:r w:rsidRPr="00CB73C7">
        <w:rPr>
          <w:lang w:val="en-US"/>
        </w:rPr>
        <w:t xml:space="preserve"> and </w:t>
      </w:r>
      <w:r w:rsidRPr="00CB73C7">
        <w:rPr>
          <w:highlight w:val="yellow"/>
          <w:lang w:val="en-US"/>
          <w:rPrChange w:id="752" w:author="Diane Falcão" w:date="2023-01-18T02:26:00Z">
            <w:rPr>
              <w:lang w:val="en-US"/>
            </w:rPr>
          </w:rPrChange>
        </w:rPr>
        <w:t>David Ricardo</w:t>
      </w:r>
      <w:r w:rsidRPr="00CB73C7">
        <w:rPr>
          <w:lang w:val="en-US"/>
        </w:rPr>
        <w:t>.</w:t>
      </w:r>
    </w:p>
    <w:p w14:paraId="55818615" w14:textId="77777777" w:rsidR="00F465BE" w:rsidRPr="0023091E" w:rsidRDefault="00000000" w:rsidP="00765CE2">
      <w:pPr>
        <w:pStyle w:val="Textbody"/>
        <w:jc w:val="both"/>
        <w:rPr>
          <w:lang w:val="en-US"/>
        </w:rPr>
      </w:pPr>
      <w:r w:rsidRPr="0023091E">
        <w:rPr>
          <w:lang w:val="en-US"/>
        </w:rPr>
        <w:t>And I need to clarify now:</w:t>
      </w:r>
    </w:p>
    <w:p w14:paraId="6501C3DF" w14:textId="77777777" w:rsidR="00F465BE" w:rsidRPr="0023091E" w:rsidRDefault="00000000" w:rsidP="00765CE2">
      <w:pPr>
        <w:pStyle w:val="Textbody"/>
        <w:jc w:val="both"/>
        <w:rPr>
          <w:lang w:val="en-US"/>
        </w:rPr>
      </w:pPr>
      <w:r w:rsidRPr="0023091E">
        <w:rPr>
          <w:lang w:val="en-US"/>
        </w:rPr>
        <w:t>Can you see that I'm using the term "Political Economy"</w:t>
      </w:r>
    </w:p>
    <w:p w14:paraId="0FC41F9A" w14:textId="77777777" w:rsidR="00F465BE" w:rsidRPr="0023091E" w:rsidRDefault="00000000" w:rsidP="00765CE2">
      <w:pPr>
        <w:pStyle w:val="Textbody"/>
        <w:jc w:val="both"/>
        <w:rPr>
          <w:lang w:val="en-US"/>
        </w:rPr>
      </w:pPr>
      <w:r w:rsidRPr="0023091E">
        <w:rPr>
          <w:lang w:val="en-US"/>
        </w:rPr>
        <w:t>Back then, "Political Economy" term was dominant</w:t>
      </w:r>
    </w:p>
    <w:p w14:paraId="71FD0566" w14:textId="77777777" w:rsidR="00F465BE" w:rsidRPr="0023091E" w:rsidRDefault="00000000" w:rsidP="00765CE2">
      <w:pPr>
        <w:pStyle w:val="Textbody"/>
        <w:jc w:val="both"/>
        <w:rPr>
          <w:lang w:val="en-US"/>
        </w:rPr>
      </w:pPr>
      <w:r w:rsidRPr="0023091E">
        <w:rPr>
          <w:lang w:val="en-US"/>
        </w:rPr>
        <w:t>because it was clear that "Economics" and "Politics" were inseparable.</w:t>
      </w:r>
    </w:p>
    <w:p w14:paraId="12C50B93" w14:textId="6F82D7AB" w:rsidR="00F465BE" w:rsidRPr="0023091E" w:rsidRDefault="00000000" w:rsidP="00765CE2">
      <w:pPr>
        <w:pStyle w:val="Textbody"/>
        <w:jc w:val="both"/>
        <w:rPr>
          <w:lang w:val="en-US"/>
        </w:rPr>
      </w:pPr>
      <w:r w:rsidRPr="0023091E">
        <w:rPr>
          <w:lang w:val="en-US"/>
        </w:rPr>
        <w:t xml:space="preserve">As </w:t>
      </w:r>
      <w:ins w:id="753" w:author="Diane Falcão" w:date="2023-01-26T17:07:00Z">
        <w:r w:rsidR="001F2362">
          <w:rPr>
            <w:lang w:val="en-US"/>
          </w:rPr>
          <w:t xml:space="preserve">the </w:t>
        </w:r>
      </w:ins>
      <w:ins w:id="754" w:author="Alvaro F. Filippi" w:date="2023-01-15T18:22:00Z">
        <w:r w:rsidRPr="0023091E">
          <w:rPr>
            <w:lang w:val="en-US"/>
          </w:rPr>
          <w:t>b</w:t>
        </w:r>
      </w:ins>
      <w:del w:id="755" w:author="Alvaro F. Filippi" w:date="2023-01-15T18:22:00Z">
        <w:r w:rsidRPr="0023091E">
          <w:rPr>
            <w:lang w:val="en-US"/>
          </w:rPr>
          <w:delText>B</w:delText>
        </w:r>
      </w:del>
      <w:ins w:id="756" w:author="Alvaro F. Filippi" w:date="2023-01-15T18:22:00Z">
        <w:r w:rsidRPr="0023091E">
          <w:rPr>
            <w:lang w:val="en-US"/>
          </w:rPr>
          <w:t>o</w:t>
        </w:r>
      </w:ins>
      <w:r w:rsidRPr="0023091E">
        <w:rPr>
          <w:lang w:val="en-US"/>
        </w:rPr>
        <w:t>urge</w:t>
      </w:r>
      <w:ins w:id="757" w:author="Alvaro F. Filippi" w:date="2023-01-15T18:22:00Z">
        <w:r w:rsidRPr="0023091E">
          <w:rPr>
            <w:lang w:val="en-US"/>
          </w:rPr>
          <w:t>oi</w:t>
        </w:r>
      </w:ins>
      <w:del w:id="758" w:author="Alvaro F. Filippi" w:date="2023-01-15T18:22:00Z">
        <w:r w:rsidRPr="0023091E">
          <w:rPr>
            <w:lang w:val="en-US"/>
          </w:rPr>
          <w:delText>ou</w:delText>
        </w:r>
      </w:del>
      <w:r w:rsidRPr="0023091E">
        <w:rPr>
          <w:lang w:val="en-US"/>
        </w:rPr>
        <w:t xml:space="preserve">s </w:t>
      </w:r>
      <w:del w:id="759" w:author="Alvaro F. Filippi" w:date="2023-01-15T18:22:00Z">
        <w:r w:rsidRPr="0023091E">
          <w:rPr>
            <w:lang w:val="en-US"/>
          </w:rPr>
          <w:delText>E</w:delText>
        </w:r>
      </w:del>
      <w:ins w:id="760" w:author="Alvaro F. Filippi" w:date="2023-01-15T18:22:00Z">
        <w:r w:rsidRPr="0023091E">
          <w:rPr>
            <w:lang w:val="en-US"/>
          </w:rPr>
          <w:t>e</w:t>
        </w:r>
      </w:ins>
      <w:r w:rsidRPr="0023091E">
        <w:rPr>
          <w:lang w:val="en-US"/>
        </w:rPr>
        <w:t>conomy was becoming dominant,</w:t>
      </w:r>
    </w:p>
    <w:p w14:paraId="2C59C113" w14:textId="7E3D9307" w:rsidR="00F465BE" w:rsidRPr="0023091E" w:rsidRDefault="00000000" w:rsidP="00765CE2">
      <w:pPr>
        <w:pStyle w:val="Textbody"/>
        <w:jc w:val="both"/>
        <w:rPr>
          <w:lang w:val="en-US"/>
        </w:rPr>
      </w:pPr>
      <w:r w:rsidRPr="0023091E">
        <w:rPr>
          <w:lang w:val="en-US"/>
        </w:rPr>
        <w:t xml:space="preserve">they discard the "political" to give </w:t>
      </w:r>
      <w:del w:id="761" w:author="Diane Falcão" w:date="2023-01-26T17:07:00Z">
        <w:r w:rsidRPr="0023091E" w:rsidDel="00FC3DB1">
          <w:rPr>
            <w:lang w:val="en-US"/>
          </w:rPr>
          <w:delText xml:space="preserve">an </w:delText>
        </w:r>
      </w:del>
      <w:r w:rsidRPr="0023091E">
        <w:rPr>
          <w:lang w:val="en-US"/>
        </w:rPr>
        <w:t>alleged neutrality for Economics. “No, no. Economics has nothing to do with Politics. Economics is Economics.</w:t>
      </w:r>
    </w:p>
    <w:p w14:paraId="0A50B200" w14:textId="7B6E7E1A" w:rsidR="00F465BE" w:rsidRPr="0023091E" w:rsidRDefault="00000000" w:rsidP="00765CE2">
      <w:pPr>
        <w:pStyle w:val="Textbody"/>
        <w:jc w:val="both"/>
        <w:rPr>
          <w:lang w:val="en-US"/>
        </w:rPr>
      </w:pPr>
      <w:r w:rsidRPr="0023091E">
        <w:rPr>
          <w:lang w:val="en-US"/>
        </w:rPr>
        <w:t xml:space="preserve">Economics is an exact science, we </w:t>
      </w:r>
      <w:ins w:id="762" w:author="Alvaro F. Filippi" w:date="2023-01-15T18:22:00Z">
        <w:r w:rsidRPr="0023091E">
          <w:rPr>
            <w:lang w:val="en-US"/>
          </w:rPr>
          <w:t>conduct</w:t>
        </w:r>
      </w:ins>
      <w:del w:id="763" w:author="Alvaro F. Filippi" w:date="2023-01-15T18:22:00Z">
        <w:r w:rsidRPr="0023091E">
          <w:rPr>
            <w:lang w:val="en-US"/>
          </w:rPr>
          <w:delText>do</w:delText>
        </w:r>
      </w:del>
      <w:r w:rsidRPr="0023091E">
        <w:rPr>
          <w:lang w:val="en-US"/>
        </w:rPr>
        <w:t xml:space="preserve"> a study of reality </w:t>
      </w:r>
      <w:del w:id="764" w:author="Diane Falcão" w:date="2023-01-26T17:07:00Z">
        <w:r w:rsidRPr="0023091E" w:rsidDel="00FC3DB1">
          <w:rPr>
            <w:lang w:val="en-US"/>
          </w:rPr>
          <w:delText>in a neutral way</w:delText>
        </w:r>
      </w:del>
      <w:ins w:id="765" w:author="Diane Falcão" w:date="2023-01-26T17:07:00Z">
        <w:r w:rsidR="00FC3DB1">
          <w:rPr>
            <w:lang w:val="en-US"/>
          </w:rPr>
          <w:t>neutrally</w:t>
        </w:r>
      </w:ins>
      <w:r w:rsidRPr="0023091E">
        <w:rPr>
          <w:lang w:val="en-US"/>
        </w:rPr>
        <w:t>."</w:t>
      </w:r>
    </w:p>
    <w:p w14:paraId="54C95109" w14:textId="31BD2CA0" w:rsidR="00F465BE" w:rsidRPr="0023091E" w:rsidRDefault="00000000" w:rsidP="00765CE2">
      <w:pPr>
        <w:pStyle w:val="Textbody"/>
        <w:jc w:val="both"/>
        <w:rPr>
          <w:lang w:val="en-US"/>
        </w:rPr>
      </w:pPr>
      <w:r w:rsidRPr="0023091E">
        <w:rPr>
          <w:lang w:val="en-US"/>
        </w:rPr>
        <w:t>And for Marxists, until this day the expression used is "Political Economy", ok? Marxists do</w:t>
      </w:r>
      <w:del w:id="766" w:author="Diane Falcão" w:date="2023-01-26T17:08:00Z">
        <w:r w:rsidRPr="0023091E" w:rsidDel="00720A48">
          <w:rPr>
            <w:lang w:val="en-US"/>
          </w:rPr>
          <w:delText>es</w:delText>
        </w:r>
      </w:del>
      <w:r w:rsidRPr="0023091E">
        <w:rPr>
          <w:lang w:val="en-US"/>
        </w:rPr>
        <w:t xml:space="preserve">n't disassociate </w:t>
      </w:r>
      <w:ins w:id="767" w:author="Diane Falcão" w:date="2023-01-26T17:08:00Z">
        <w:r w:rsidR="00720A48">
          <w:rPr>
            <w:lang w:val="en-US"/>
          </w:rPr>
          <w:t xml:space="preserve">the </w:t>
        </w:r>
      </w:ins>
      <w:r w:rsidRPr="0023091E">
        <w:rPr>
          <w:lang w:val="en-US"/>
        </w:rPr>
        <w:t>economy from politics. Never.</w:t>
      </w:r>
    </w:p>
    <w:p w14:paraId="4A36B876" w14:textId="77777777" w:rsidR="00F465BE" w:rsidRPr="0023091E" w:rsidRDefault="00000000" w:rsidP="00765CE2">
      <w:pPr>
        <w:pStyle w:val="Textbody"/>
        <w:jc w:val="both"/>
        <w:rPr>
          <w:lang w:val="en-US"/>
        </w:rPr>
      </w:pPr>
      <w:r w:rsidRPr="0023091E">
        <w:rPr>
          <w:lang w:val="en-US"/>
        </w:rPr>
        <w:t>By the way, I even put here, look.</w:t>
      </w:r>
    </w:p>
    <w:p w14:paraId="304F59D0" w14:textId="77777777" w:rsidR="00F465BE" w:rsidRPr="0023091E" w:rsidRDefault="00000000" w:rsidP="00765CE2">
      <w:pPr>
        <w:pStyle w:val="Textbody"/>
        <w:jc w:val="both"/>
        <w:rPr>
          <w:lang w:val="en-US"/>
        </w:rPr>
      </w:pPr>
      <w:r w:rsidRPr="0023091E">
        <w:rPr>
          <w:lang w:val="en-US"/>
        </w:rPr>
        <w:t>For those who don't know, Marx's masterpiece “Capital”, “Das Kapital”,</w:t>
      </w:r>
    </w:p>
    <w:p w14:paraId="6F355D52" w14:textId="77777777" w:rsidR="00F465BE" w:rsidRPr="0023091E" w:rsidRDefault="00000000" w:rsidP="00765CE2">
      <w:pPr>
        <w:pStyle w:val="Textbody"/>
        <w:jc w:val="both"/>
        <w:rPr>
          <w:lang w:val="en-US"/>
        </w:rPr>
      </w:pPr>
      <w:r w:rsidRPr="0023091E">
        <w:rPr>
          <w:lang w:val="en-US"/>
        </w:rPr>
        <w:t>it's written here: “A Critique of Political Economy”,</w:t>
      </w:r>
    </w:p>
    <w:p w14:paraId="6D4A0E0B" w14:textId="77777777" w:rsidR="00F465BE" w:rsidRPr="0023091E" w:rsidRDefault="00000000" w:rsidP="00765CE2">
      <w:pPr>
        <w:pStyle w:val="Textbody"/>
        <w:jc w:val="both"/>
        <w:rPr>
          <w:lang w:val="en-US"/>
        </w:rPr>
      </w:pPr>
      <w:r w:rsidRPr="0023091E">
        <w:rPr>
          <w:lang w:val="en-US"/>
        </w:rPr>
        <w:t>“Capital</w:t>
      </w:r>
      <w:ins w:id="768" w:author="Alvaro F. Filippi" w:date="2023-01-15T18:23:00Z">
        <w:r w:rsidRPr="0023091E">
          <w:rPr>
            <w:lang w:val="en-US"/>
          </w:rPr>
          <w:t>:</w:t>
        </w:r>
      </w:ins>
      <w:del w:id="769" w:author="Alvaro F. Filippi" w:date="2023-01-15T18:23:00Z">
        <w:r w:rsidRPr="0023091E">
          <w:rPr>
            <w:lang w:val="en-US"/>
          </w:rPr>
          <w:delText>".</w:delText>
        </w:r>
      </w:del>
      <w:r w:rsidRPr="0023091E">
        <w:rPr>
          <w:lang w:val="en-US"/>
        </w:rPr>
        <w:t xml:space="preserve"> Critique of Political Economy", it's the subtitle.</w:t>
      </w:r>
    </w:p>
    <w:p w14:paraId="4D09B48E" w14:textId="36EA8BCC" w:rsidR="00F465BE" w:rsidRPr="0023091E" w:rsidRDefault="00000000" w:rsidP="00765CE2">
      <w:pPr>
        <w:pStyle w:val="Textbody"/>
        <w:jc w:val="both"/>
        <w:rPr>
          <w:lang w:val="en-US"/>
        </w:rPr>
      </w:pPr>
      <w:del w:id="770" w:author="Diane Falcão" w:date="2023-01-16T23:33:00Z">
        <w:r w:rsidRPr="0023091E" w:rsidDel="00587268">
          <w:rPr>
            <w:lang w:val="en-US"/>
          </w:rPr>
          <w:delText>So</w:delText>
        </w:r>
      </w:del>
      <w:ins w:id="771" w:author="Diane Falcão" w:date="2023-01-16T23:33:00Z">
        <w:r w:rsidR="00587268" w:rsidRPr="0023091E">
          <w:rPr>
            <w:lang w:val="en-US"/>
          </w:rPr>
          <w:t>So,</w:t>
        </w:r>
      </w:ins>
      <w:r w:rsidRPr="0023091E">
        <w:rPr>
          <w:lang w:val="en-US"/>
        </w:rPr>
        <w:t xml:space="preserve"> the Marxist economy develops out</w:t>
      </w:r>
    </w:p>
    <w:p w14:paraId="08608F78" w14:textId="77777777" w:rsidR="00F465BE" w:rsidRPr="0023091E" w:rsidRDefault="00000000" w:rsidP="00765CE2">
      <w:pPr>
        <w:pStyle w:val="Textbody"/>
        <w:jc w:val="both"/>
        <w:rPr>
          <w:lang w:val="en-US"/>
        </w:rPr>
      </w:pPr>
      <w:r w:rsidRPr="0023091E">
        <w:rPr>
          <w:lang w:val="en-US"/>
        </w:rPr>
        <w:t>of a critique of the political economy of bourgeois economists.</w:t>
      </w:r>
    </w:p>
    <w:p w14:paraId="7B6CA6F0" w14:textId="77777777" w:rsidR="00F465BE" w:rsidRPr="0023091E" w:rsidRDefault="00000000" w:rsidP="00765CE2">
      <w:pPr>
        <w:pStyle w:val="Textbody"/>
        <w:jc w:val="both"/>
        <w:rPr>
          <w:lang w:val="en-US"/>
        </w:rPr>
      </w:pPr>
      <w:r w:rsidRPr="0023091E">
        <w:rPr>
          <w:lang w:val="en-US"/>
        </w:rPr>
        <w:t>And some would say, just to make it clear for you,</w:t>
      </w:r>
    </w:p>
    <w:p w14:paraId="124D35CF" w14:textId="77777777" w:rsidR="00F465BE" w:rsidRPr="0023091E" w:rsidRDefault="00000000" w:rsidP="00765CE2">
      <w:pPr>
        <w:pStyle w:val="Textbody"/>
        <w:jc w:val="both"/>
        <w:rPr>
          <w:lang w:val="en-US"/>
        </w:rPr>
      </w:pPr>
      <w:r w:rsidRPr="0023091E">
        <w:rPr>
          <w:lang w:val="en-US"/>
        </w:rPr>
        <w:t>some would say there is no Marxist Economics,</w:t>
      </w:r>
    </w:p>
    <w:p w14:paraId="3715F9FA" w14:textId="77777777" w:rsidR="00F465BE" w:rsidRPr="0023091E" w:rsidRDefault="00000000" w:rsidP="00765CE2">
      <w:pPr>
        <w:pStyle w:val="Textbody"/>
        <w:jc w:val="both"/>
        <w:rPr>
          <w:lang w:val="en-US"/>
        </w:rPr>
      </w:pPr>
      <w:r w:rsidRPr="0023091E">
        <w:rPr>
          <w:lang w:val="en-US"/>
        </w:rPr>
        <w:t>that Marxist Economics is a bourgeois economy's critique,</w:t>
      </w:r>
    </w:p>
    <w:p w14:paraId="6123B300" w14:textId="77777777" w:rsidR="00F465BE" w:rsidRPr="0023091E" w:rsidRDefault="00000000" w:rsidP="00765CE2">
      <w:pPr>
        <w:pStyle w:val="Textbody"/>
        <w:jc w:val="both"/>
        <w:rPr>
          <w:lang w:val="en-US"/>
        </w:rPr>
      </w:pPr>
      <w:r w:rsidRPr="0023091E">
        <w:rPr>
          <w:lang w:val="en-US"/>
        </w:rPr>
        <w:t>but you'll see controversy about it</w:t>
      </w:r>
      <w:del w:id="772" w:author="Diane Falcão" w:date="2023-01-26T17:09:00Z">
        <w:r w:rsidRPr="0023091E" w:rsidDel="00720A48">
          <w:rPr>
            <w:lang w:val="en-US"/>
          </w:rPr>
          <w:delText xml:space="preserve"> </w:delText>
        </w:r>
      </w:del>
      <w:r w:rsidRPr="0023091E">
        <w:rPr>
          <w:lang w:val="en-US"/>
        </w:rPr>
        <w:t>.</w:t>
      </w:r>
    </w:p>
    <w:p w14:paraId="3196F645" w14:textId="77777777" w:rsidR="00F465BE" w:rsidRPr="0023091E" w:rsidRDefault="00000000" w:rsidP="00765CE2">
      <w:pPr>
        <w:pStyle w:val="Textbody"/>
        <w:jc w:val="both"/>
        <w:rPr>
          <w:lang w:val="en-US"/>
        </w:rPr>
      </w:pPr>
      <w:r w:rsidRPr="0023091E">
        <w:rPr>
          <w:lang w:val="en-US"/>
        </w:rPr>
        <w:t>Just to let you know that this exists.</w:t>
      </w:r>
    </w:p>
    <w:p w14:paraId="077284CB" w14:textId="77777777" w:rsidR="00F465BE" w:rsidRPr="0023091E" w:rsidRDefault="00000000" w:rsidP="00765CE2">
      <w:pPr>
        <w:pStyle w:val="Textbody"/>
        <w:jc w:val="both"/>
        <w:rPr>
          <w:lang w:val="en-US"/>
        </w:rPr>
      </w:pPr>
      <w:r w:rsidRPr="0023091E">
        <w:rPr>
          <w:lang w:val="en-US"/>
        </w:rPr>
        <w:t>What is the critique of Marx's Political Economy?</w:t>
      </w:r>
    </w:p>
    <w:p w14:paraId="4F5D1D69" w14:textId="77777777" w:rsidR="00F465BE" w:rsidRPr="0023091E" w:rsidRDefault="00000000" w:rsidP="00765CE2">
      <w:pPr>
        <w:pStyle w:val="Textbody"/>
        <w:jc w:val="both"/>
        <w:rPr>
          <w:lang w:val="en-US"/>
        </w:rPr>
      </w:pPr>
      <w:r w:rsidRPr="0023091E">
        <w:rPr>
          <w:lang w:val="en-US"/>
        </w:rPr>
        <w:t>It's an analysis of capitalism, basically.</w:t>
      </w:r>
    </w:p>
    <w:p w14:paraId="423E31CA" w14:textId="77777777" w:rsidR="00F465BE" w:rsidRPr="0023091E" w:rsidRDefault="00000000" w:rsidP="00765CE2">
      <w:pPr>
        <w:pStyle w:val="Textbody"/>
        <w:jc w:val="both"/>
        <w:rPr>
          <w:lang w:val="en-US"/>
        </w:rPr>
      </w:pPr>
      <w:r w:rsidRPr="0023091E">
        <w:rPr>
          <w:lang w:val="en-US"/>
        </w:rPr>
        <w:t>Marx lived at a time when capitalism was already dominant</w:t>
      </w:r>
      <w:del w:id="773" w:author="Diane Falcão" w:date="2023-01-26T17:09:00Z">
        <w:r w:rsidRPr="0023091E" w:rsidDel="00720A48">
          <w:rPr>
            <w:lang w:val="en-US"/>
          </w:rPr>
          <w:delText xml:space="preserve"> </w:delText>
        </w:r>
      </w:del>
      <w:r w:rsidRPr="0023091E">
        <w:rPr>
          <w:lang w:val="en-US"/>
        </w:rPr>
        <w:t>.</w:t>
      </w:r>
    </w:p>
    <w:p w14:paraId="6708FAC2" w14:textId="35ADC4B2" w:rsidR="00F465BE" w:rsidRPr="0023091E" w:rsidRDefault="00000000" w:rsidP="00765CE2">
      <w:pPr>
        <w:pStyle w:val="Textbody"/>
        <w:jc w:val="both"/>
        <w:rPr>
          <w:lang w:val="en-US"/>
        </w:rPr>
      </w:pPr>
      <w:del w:id="774" w:author="Diane Falcão" w:date="2023-01-16T23:34:00Z">
        <w:r w:rsidRPr="0023091E" w:rsidDel="00694DBA">
          <w:rPr>
            <w:lang w:val="en-US"/>
          </w:rPr>
          <w:delText>But,</w:delText>
        </w:r>
      </w:del>
      <w:ins w:id="775" w:author="Diane Falcão" w:date="2023-01-16T23:34:00Z">
        <w:r w:rsidR="00694DBA" w:rsidRPr="0023091E">
          <w:rPr>
            <w:lang w:val="en-US"/>
          </w:rPr>
          <w:t>But</w:t>
        </w:r>
      </w:ins>
      <w:r w:rsidRPr="0023091E">
        <w:rPr>
          <w:lang w:val="en-US"/>
        </w:rPr>
        <w:t xml:space="preserve"> what is capitalism, folks? What is capitalism?</w:t>
      </w:r>
    </w:p>
    <w:p w14:paraId="5E88BF4A" w14:textId="77777777" w:rsidR="00F465BE" w:rsidRPr="0023091E" w:rsidRDefault="00000000" w:rsidP="00765CE2">
      <w:pPr>
        <w:pStyle w:val="Textbody"/>
        <w:jc w:val="both"/>
        <w:rPr>
          <w:lang w:val="en-US"/>
        </w:rPr>
      </w:pPr>
      <w:r w:rsidRPr="0023091E">
        <w:rPr>
          <w:lang w:val="en-US"/>
        </w:rPr>
        <w:t xml:space="preserve">And I'm telling you, this Critique of Political Economy's excerpt will be where I'll </w:t>
      </w:r>
      <w:del w:id="776" w:author="Alvaro F. Filippi" w:date="2023-01-15T18:24:00Z">
        <w:r w:rsidRPr="0023091E">
          <w:rPr>
            <w:lang w:val="en-US"/>
          </w:rPr>
          <w:delText>immunize</w:delText>
        </w:r>
      </w:del>
      <w:ins w:id="777" w:author="Alvaro F. Filippi" w:date="2023-01-15T18:24:00Z">
        <w:r w:rsidRPr="0023091E">
          <w:rPr>
            <w:lang w:val="en-US"/>
          </w:rPr>
          <w:t>inject</w:t>
        </w:r>
      </w:ins>
      <w:r w:rsidRPr="0023091E">
        <w:rPr>
          <w:lang w:val="en-US"/>
        </w:rPr>
        <w:t xml:space="preserve"> you with</w:t>
      </w:r>
      <w:del w:id="778" w:author="Alvaro F. Filippi" w:date="2023-01-15T18:24:00Z">
        <w:r w:rsidRPr="0023091E">
          <w:rPr>
            <w:lang w:val="en-US"/>
          </w:rPr>
          <w:delText xml:space="preserve"> a</w:delText>
        </w:r>
      </w:del>
      <w:r w:rsidRPr="0023091E">
        <w:rPr>
          <w:lang w:val="en-US"/>
        </w:rPr>
        <w:t xml:space="preserve"> mandatory vocabulary to understand Critique of Political Economy, ok?</w:t>
      </w:r>
    </w:p>
    <w:p w14:paraId="3F1F596B" w14:textId="77777777" w:rsidR="00F465BE" w:rsidRPr="0023091E" w:rsidRDefault="00000000" w:rsidP="00765CE2">
      <w:pPr>
        <w:pStyle w:val="Textbody"/>
        <w:jc w:val="both"/>
        <w:rPr>
          <w:lang w:val="en-US"/>
        </w:rPr>
      </w:pPr>
      <w:r w:rsidRPr="0023091E">
        <w:rPr>
          <w:lang w:val="en-US"/>
        </w:rPr>
        <w:t xml:space="preserve">Here we are going to make a kind of glossary because it's needed, right? </w:t>
      </w:r>
      <w:ins w:id="779" w:author="Alvaro F. Filippi" w:date="2023-01-15T18:24:00Z">
        <w:r w:rsidRPr="0023091E">
          <w:rPr>
            <w:lang w:val="en-US"/>
          </w:rPr>
          <w:t>To t</w:t>
        </w:r>
      </w:ins>
      <w:del w:id="780" w:author="Alvaro F. Filippi" w:date="2023-01-15T18:24:00Z">
        <w:r w:rsidRPr="0023091E">
          <w:rPr>
            <w:lang w:val="en-US"/>
          </w:rPr>
          <w:delText>T</w:delText>
        </w:r>
      </w:del>
      <w:r w:rsidRPr="0023091E">
        <w:rPr>
          <w:lang w:val="en-US"/>
        </w:rPr>
        <w:t xml:space="preserve">ruly understand; </w:t>
      </w:r>
      <w:ins w:id="781" w:author="Alvaro F. Filippi" w:date="2023-01-15T18:24:00Z">
        <w:r w:rsidRPr="0023091E">
          <w:rPr>
            <w:lang w:val="en-US"/>
          </w:rPr>
          <w:t xml:space="preserve">to </w:t>
        </w:r>
      </w:ins>
      <w:r w:rsidRPr="0023091E">
        <w:rPr>
          <w:lang w:val="en-US"/>
        </w:rPr>
        <w:t>know how to describe what these terms mean</w:t>
      </w:r>
      <w:del w:id="782" w:author="Alvaro F. Filippi" w:date="2023-01-15T18:24:00Z">
        <w:r w:rsidRPr="0023091E">
          <w:rPr>
            <w:lang w:val="en-US"/>
          </w:rPr>
          <w:delText>s</w:delText>
        </w:r>
      </w:del>
      <w:r w:rsidRPr="0023091E">
        <w:rPr>
          <w:lang w:val="en-US"/>
        </w:rPr>
        <w:t>.</w:t>
      </w:r>
    </w:p>
    <w:p w14:paraId="30B6280D" w14:textId="77777777" w:rsidR="00F465BE" w:rsidRPr="0023091E" w:rsidRDefault="00000000" w:rsidP="00765CE2">
      <w:pPr>
        <w:pStyle w:val="Textbody"/>
        <w:jc w:val="both"/>
        <w:rPr>
          <w:lang w:val="en-US"/>
        </w:rPr>
      </w:pPr>
      <w:r w:rsidRPr="0023091E">
        <w:rPr>
          <w:lang w:val="en-US"/>
        </w:rPr>
        <w:t>I'm going to talk like that, with just the cam, and we'll recap later.</w:t>
      </w:r>
    </w:p>
    <w:p w14:paraId="572B4DD1" w14:textId="77777777" w:rsidR="00F465BE" w:rsidRPr="0023091E" w:rsidRDefault="00000000" w:rsidP="00765CE2">
      <w:pPr>
        <w:pStyle w:val="Textbody"/>
        <w:jc w:val="both"/>
        <w:rPr>
          <w:lang w:val="en-US"/>
        </w:rPr>
      </w:pPr>
      <w:r w:rsidRPr="0023091E">
        <w:rPr>
          <w:lang w:val="en-US"/>
        </w:rPr>
        <w:t>Anyway, relax.</w:t>
      </w:r>
    </w:p>
    <w:p w14:paraId="335535A0" w14:textId="77777777" w:rsidR="00F465BE" w:rsidRPr="0023091E" w:rsidRDefault="00000000" w:rsidP="00765CE2">
      <w:pPr>
        <w:pStyle w:val="Textbody"/>
        <w:jc w:val="both"/>
        <w:rPr>
          <w:lang w:val="en-US"/>
        </w:rPr>
      </w:pPr>
      <w:r w:rsidRPr="0023091E">
        <w:rPr>
          <w:lang w:val="en-US"/>
        </w:rPr>
        <w:t>What is capitalism? Capitalism is a mode of production, mode of production.</w:t>
      </w:r>
    </w:p>
    <w:p w14:paraId="66F707C6" w14:textId="77777777" w:rsidR="00F465BE" w:rsidRPr="0023091E" w:rsidRDefault="00000000" w:rsidP="00765CE2">
      <w:pPr>
        <w:pStyle w:val="Textbody"/>
        <w:jc w:val="both"/>
        <w:rPr>
          <w:lang w:val="en-US"/>
        </w:rPr>
      </w:pPr>
      <w:r w:rsidRPr="0023091E">
        <w:rPr>
          <w:lang w:val="en-US"/>
        </w:rPr>
        <w:t>What is a "mode of production"? Mode of production is the result of interactions</w:t>
      </w:r>
    </w:p>
    <w:p w14:paraId="2DF2302A" w14:textId="77777777" w:rsidR="00F465BE" w:rsidRPr="0023091E" w:rsidRDefault="00000000" w:rsidP="00765CE2">
      <w:pPr>
        <w:pStyle w:val="Textbody"/>
        <w:jc w:val="both"/>
        <w:rPr>
          <w:lang w:val="en-US"/>
        </w:rPr>
      </w:pPr>
      <w:r w:rsidRPr="0023091E">
        <w:rPr>
          <w:lang w:val="en-US"/>
        </w:rPr>
        <w:lastRenderedPageBreak/>
        <w:t>between productive forces and relations of production.</w:t>
      </w:r>
    </w:p>
    <w:p w14:paraId="3F2E910D" w14:textId="77777777" w:rsidR="00F465BE" w:rsidRPr="0023091E" w:rsidRDefault="00000000" w:rsidP="00765CE2">
      <w:pPr>
        <w:pStyle w:val="Textbody"/>
        <w:jc w:val="both"/>
        <w:rPr>
          <w:lang w:val="en-US"/>
        </w:rPr>
      </w:pPr>
      <w:r w:rsidRPr="0023091E">
        <w:rPr>
          <w:lang w:val="en-US"/>
        </w:rPr>
        <w:t>What are productive forces and relations of production? Productive forces are how humans act on nature.</w:t>
      </w:r>
    </w:p>
    <w:p w14:paraId="787F78BC" w14:textId="77777777" w:rsidR="00F465BE" w:rsidRPr="0023091E" w:rsidRDefault="00000000" w:rsidP="00765CE2">
      <w:pPr>
        <w:pStyle w:val="Textbody"/>
        <w:jc w:val="both"/>
        <w:rPr>
          <w:lang w:val="en-US"/>
        </w:rPr>
      </w:pPr>
      <w:r w:rsidRPr="0023091E">
        <w:rPr>
          <w:lang w:val="en-US"/>
        </w:rPr>
        <w:t>Relations of production are how humans act on each other.</w:t>
      </w:r>
    </w:p>
    <w:p w14:paraId="4D47BC68" w14:textId="2185303C" w:rsidR="00F465BE" w:rsidRPr="0023091E" w:rsidRDefault="00000000" w:rsidP="00765CE2">
      <w:pPr>
        <w:pStyle w:val="Textbody"/>
        <w:jc w:val="both"/>
        <w:rPr>
          <w:lang w:val="en-US"/>
        </w:rPr>
      </w:pPr>
      <w:r w:rsidRPr="0023091E">
        <w:rPr>
          <w:lang w:val="en-US"/>
        </w:rPr>
        <w:t xml:space="preserve">Therefore, we </w:t>
      </w:r>
      <w:del w:id="783" w:author="Alvaro F. Filippi" w:date="2023-01-15T18:26:00Z">
        <w:r w:rsidRPr="0023091E">
          <w:rPr>
            <w:lang w:val="en-US"/>
          </w:rPr>
          <w:delText>have an action</w:delText>
        </w:r>
      </w:del>
      <w:ins w:id="784" w:author="Alvaro F. Filippi" w:date="2023-01-15T18:26:00Z">
        <w:r w:rsidRPr="0023091E">
          <w:rPr>
            <w:lang w:val="en-US"/>
          </w:rPr>
          <w:t>actuate</w:t>
        </w:r>
      </w:ins>
      <w:r w:rsidRPr="0023091E">
        <w:rPr>
          <w:lang w:val="en-US"/>
        </w:rPr>
        <w:t xml:space="preserve"> on nature and </w:t>
      </w:r>
      <w:del w:id="785" w:author="Alvaro F. Filippi" w:date="2023-01-15T18:26:00Z">
        <w:r w:rsidRPr="0023091E">
          <w:rPr>
            <w:lang w:val="en-US"/>
          </w:rPr>
          <w:delText xml:space="preserve">an action </w:delText>
        </w:r>
      </w:del>
      <w:del w:id="786" w:author="Diane Falcão" w:date="2023-01-26T17:09:00Z">
        <w:r w:rsidRPr="0023091E" w:rsidDel="00B45DA1">
          <w:rPr>
            <w:lang w:val="en-US"/>
          </w:rPr>
          <w:delText xml:space="preserve">on </w:delText>
        </w:r>
      </w:del>
      <w:r w:rsidRPr="0023091E">
        <w:rPr>
          <w:lang w:val="en-US"/>
        </w:rPr>
        <w:t>each other. The interaction between these actions results in the mode of production, right?</w:t>
      </w:r>
    </w:p>
    <w:p w14:paraId="5413C237" w14:textId="77777777" w:rsidR="00F465BE" w:rsidRPr="0023091E" w:rsidRDefault="00000000" w:rsidP="00765CE2">
      <w:pPr>
        <w:pStyle w:val="Textbody"/>
        <w:jc w:val="both"/>
        <w:rPr>
          <w:lang w:val="en-US"/>
        </w:rPr>
      </w:pPr>
      <w:r w:rsidRPr="0023091E">
        <w:rPr>
          <w:lang w:val="en-US"/>
        </w:rPr>
        <w:t>Point number one: What are the capitalist productive forces?</w:t>
      </w:r>
    </w:p>
    <w:p w14:paraId="150E890E" w14:textId="77777777" w:rsidR="00F465BE" w:rsidRPr="0023091E" w:rsidRDefault="00000000" w:rsidP="00765CE2">
      <w:pPr>
        <w:pStyle w:val="Textbody"/>
        <w:jc w:val="both"/>
        <w:rPr>
          <w:lang w:val="en-US"/>
        </w:rPr>
      </w:pPr>
      <w:r w:rsidRPr="0023091E">
        <w:rPr>
          <w:lang w:val="en-US"/>
        </w:rPr>
        <w:t>Capitalist productive forces are the employment of industry, machinery,</w:t>
      </w:r>
    </w:p>
    <w:p w14:paraId="69ACA617" w14:textId="77777777" w:rsidR="00F465BE" w:rsidRPr="0023091E" w:rsidRDefault="00000000" w:rsidP="00765CE2">
      <w:pPr>
        <w:pStyle w:val="Textbody"/>
        <w:jc w:val="both"/>
        <w:rPr>
          <w:lang w:val="en-US"/>
        </w:rPr>
      </w:pPr>
      <w:ins w:id="787" w:author="Alvaro F. Filippi" w:date="2023-01-15T18:27:00Z">
        <w:r w:rsidRPr="0023091E">
          <w:rPr>
            <w:lang w:val="en-US"/>
          </w:rPr>
          <w:t xml:space="preserve">automation of </w:t>
        </w:r>
      </w:ins>
      <w:r w:rsidRPr="0023091E">
        <w:rPr>
          <w:lang w:val="en-US"/>
        </w:rPr>
        <w:t>energy matrices</w:t>
      </w:r>
      <w:del w:id="788" w:author="Alvaro F. Filippi" w:date="2023-01-15T18:27:00Z">
        <w:r w:rsidRPr="0023091E">
          <w:rPr>
            <w:lang w:val="en-US"/>
          </w:rPr>
          <w:delText xml:space="preserve"> automation</w:delText>
        </w:r>
      </w:del>
      <w:r w:rsidRPr="0023091E">
        <w:rPr>
          <w:lang w:val="en-US"/>
        </w:rPr>
        <w:t>, and especially division of labor</w:t>
      </w:r>
      <w:del w:id="789" w:author="Alvaro F. Filippi" w:date="2023-01-15T18:27:00Z">
        <w:r w:rsidRPr="0023091E">
          <w:rPr>
            <w:lang w:val="en-US"/>
          </w:rPr>
          <w:delText>, division of labor</w:delText>
        </w:r>
      </w:del>
      <w:r w:rsidRPr="0023091E">
        <w:rPr>
          <w:lang w:val="en-US"/>
        </w:rPr>
        <w:t xml:space="preserve">.   </w:t>
      </w:r>
    </w:p>
    <w:p w14:paraId="1F6CAF8D" w14:textId="77777777" w:rsidR="00F465BE" w:rsidRPr="0023091E" w:rsidRDefault="00000000" w:rsidP="00765CE2">
      <w:pPr>
        <w:pStyle w:val="Textbody"/>
        <w:jc w:val="both"/>
        <w:rPr>
          <w:lang w:val="en-US"/>
        </w:rPr>
      </w:pPr>
      <w:r w:rsidRPr="0023091E">
        <w:rPr>
          <w:lang w:val="en-US"/>
        </w:rPr>
        <w:t>In Capitalism, ou</w:t>
      </w:r>
      <w:del w:id="790" w:author="Alvaro F. Filippi" w:date="2023-01-15T18:28:00Z">
        <w:r w:rsidRPr="0023091E">
          <w:rPr>
            <w:lang w:val="en-US"/>
          </w:rPr>
          <w:delText>t</w:delText>
        </w:r>
      </w:del>
      <w:ins w:id="791" w:author="Alvaro F. Filippi" w:date="2023-01-15T18:28:00Z">
        <w:r w:rsidRPr="0023091E">
          <w:rPr>
            <w:lang w:val="en-US"/>
          </w:rPr>
          <w:t>r</w:t>
        </w:r>
      </w:ins>
      <w:r w:rsidRPr="0023091E">
        <w:rPr>
          <w:lang w:val="en-US"/>
        </w:rPr>
        <w:t xml:space="preserve"> work is segmented, it is broken down into </w:t>
      </w:r>
      <w:ins w:id="792" w:author="Alvaro F. Filippi" w:date="2023-01-15T18:28:00Z">
        <w:r w:rsidRPr="0023091E">
          <w:rPr>
            <w:lang w:val="en-US"/>
          </w:rPr>
          <w:t xml:space="preserve">small </w:t>
        </w:r>
      </w:ins>
      <w:r w:rsidRPr="0023091E">
        <w:rPr>
          <w:lang w:val="en-US"/>
        </w:rPr>
        <w:t xml:space="preserve">specialized </w:t>
      </w:r>
      <w:del w:id="793" w:author="Alvaro F. Filippi" w:date="2023-01-15T18:28:00Z">
        <w:r w:rsidRPr="0023091E">
          <w:rPr>
            <w:lang w:val="en-US"/>
          </w:rPr>
          <w:delText xml:space="preserve">small </w:delText>
        </w:r>
      </w:del>
      <w:r w:rsidRPr="0023091E">
        <w:rPr>
          <w:lang w:val="en-US"/>
        </w:rPr>
        <w:t>parts.</w:t>
      </w:r>
    </w:p>
    <w:p w14:paraId="27977CFB" w14:textId="77777777" w:rsidR="00F465BE" w:rsidRPr="0023091E" w:rsidRDefault="00000000" w:rsidP="00765CE2">
      <w:pPr>
        <w:pStyle w:val="Textbody"/>
        <w:jc w:val="both"/>
        <w:rPr>
          <w:lang w:val="en-US"/>
        </w:rPr>
      </w:pPr>
      <w:r w:rsidRPr="0023091E">
        <w:rPr>
          <w:lang w:val="en-US"/>
        </w:rPr>
        <w:t>Therefore, our capitalist productive force isn't just a machine, but it's how we divide up this work.</w:t>
      </w:r>
    </w:p>
    <w:p w14:paraId="79A26AF8" w14:textId="6F3A9854" w:rsidR="00F465BE" w:rsidRPr="0023091E" w:rsidRDefault="00000000" w:rsidP="00765CE2">
      <w:pPr>
        <w:pStyle w:val="Textbody"/>
        <w:jc w:val="both"/>
        <w:rPr>
          <w:lang w:val="en-US"/>
        </w:rPr>
      </w:pPr>
      <w:r w:rsidRPr="0023091E">
        <w:rPr>
          <w:lang w:val="en-US"/>
        </w:rPr>
        <w:t xml:space="preserve">What are </w:t>
      </w:r>
      <w:ins w:id="794" w:author="Diane Falcão" w:date="2023-01-26T17:10:00Z">
        <w:r w:rsidR="00B45DA1">
          <w:rPr>
            <w:lang w:val="en-US"/>
          </w:rPr>
          <w:t xml:space="preserve">the </w:t>
        </w:r>
      </w:ins>
      <w:r w:rsidRPr="0023091E">
        <w:rPr>
          <w:lang w:val="en-US"/>
        </w:rPr>
        <w:t>relations of production? We talked about productive forces, now we have relations of production.</w:t>
      </w:r>
    </w:p>
    <w:p w14:paraId="66EE985D" w14:textId="1FF0D5E2" w:rsidR="00F465BE" w:rsidRPr="0023091E" w:rsidRDefault="00000000" w:rsidP="00765CE2">
      <w:pPr>
        <w:pStyle w:val="Textbody"/>
        <w:jc w:val="both"/>
        <w:rPr>
          <w:lang w:val="en-US"/>
        </w:rPr>
      </w:pPr>
      <w:r w:rsidRPr="0023091E">
        <w:rPr>
          <w:lang w:val="en-US"/>
        </w:rPr>
        <w:t xml:space="preserve">Capitalist relations of production are based </w:t>
      </w:r>
      <w:del w:id="795" w:author="Diane Falcão" w:date="2023-01-26T17:10:00Z">
        <w:r w:rsidRPr="0023091E" w:rsidDel="00B45DA1">
          <w:rPr>
            <w:lang w:val="en-US"/>
          </w:rPr>
          <w:delText xml:space="preserve">in </w:delText>
        </w:r>
      </w:del>
      <w:ins w:id="796" w:author="Diane Falcão" w:date="2023-01-26T17:10:00Z">
        <w:r w:rsidR="00B45DA1">
          <w:rPr>
            <w:lang w:val="en-US"/>
          </w:rPr>
          <w:t>o</w:t>
        </w:r>
        <w:r w:rsidR="00B45DA1" w:rsidRPr="0023091E">
          <w:rPr>
            <w:lang w:val="en-US"/>
          </w:rPr>
          <w:t xml:space="preserve">n </w:t>
        </w:r>
      </w:ins>
      <w:r w:rsidRPr="0023091E">
        <w:rPr>
          <w:lang w:val="en-US"/>
        </w:rPr>
        <w:t xml:space="preserve">the exploitation of </w:t>
      </w:r>
      <w:ins w:id="797" w:author="Alvaro F. Filippi" w:date="2023-01-15T18:28:00Z">
        <w:r w:rsidRPr="0023091E">
          <w:rPr>
            <w:lang w:val="en-US"/>
          </w:rPr>
          <w:t>p</w:t>
        </w:r>
      </w:ins>
      <w:del w:id="798" w:author="Alvaro F. Filippi" w:date="2023-01-15T18:28:00Z">
        <w:r w:rsidRPr="0023091E">
          <w:rPr>
            <w:lang w:val="en-US"/>
          </w:rPr>
          <w:delText>P</w:delText>
        </w:r>
      </w:del>
      <w:r w:rsidRPr="0023091E">
        <w:rPr>
          <w:lang w:val="en-US"/>
        </w:rPr>
        <w:t xml:space="preserve">roletarian </w:t>
      </w:r>
      <w:del w:id="799" w:author="Alvaro F. Filippi" w:date="2023-01-15T19:30:00Z">
        <w:r w:rsidRPr="0023091E">
          <w:rPr>
            <w:lang w:val="en-US"/>
          </w:rPr>
          <w:delText>labour</w:delText>
        </w:r>
      </w:del>
      <w:ins w:id="800" w:author="Alvaro F. Filippi" w:date="2023-01-15T19:30:00Z">
        <w:r w:rsidRPr="0023091E">
          <w:rPr>
            <w:lang w:val="en-US"/>
          </w:rPr>
          <w:t>labor</w:t>
        </w:r>
      </w:ins>
      <w:r w:rsidRPr="0023091E">
        <w:rPr>
          <w:lang w:val="en-US"/>
        </w:rPr>
        <w:t xml:space="preserve"> by the </w:t>
      </w:r>
      <w:del w:id="801" w:author="Alvaro F. Filippi" w:date="2023-01-15T18:28:00Z">
        <w:r w:rsidRPr="0023091E">
          <w:rPr>
            <w:lang w:val="en-US"/>
          </w:rPr>
          <w:delText>B</w:delText>
        </w:r>
      </w:del>
      <w:ins w:id="802" w:author="Alvaro F. Filippi" w:date="2023-01-15T18:28:00Z">
        <w:r w:rsidRPr="0023091E">
          <w:rPr>
            <w:lang w:val="en-US"/>
          </w:rPr>
          <w:t>b</w:t>
        </w:r>
      </w:ins>
      <w:r w:rsidRPr="0023091E">
        <w:rPr>
          <w:lang w:val="en-US"/>
        </w:rPr>
        <w:t>ourgeoisie, ok?</w:t>
      </w:r>
    </w:p>
    <w:p w14:paraId="6A5813C1" w14:textId="15A04BFE" w:rsidR="00F465BE" w:rsidRPr="0023091E" w:rsidRDefault="00000000" w:rsidP="00765CE2">
      <w:pPr>
        <w:pStyle w:val="Textbody"/>
        <w:jc w:val="both"/>
        <w:rPr>
          <w:lang w:val="en-US"/>
        </w:rPr>
      </w:pPr>
      <w:r w:rsidRPr="0023091E">
        <w:rPr>
          <w:lang w:val="en-US"/>
        </w:rPr>
        <w:t xml:space="preserve">The foundation of the relations of production is </w:t>
      </w:r>
      <w:del w:id="803" w:author="Diane Falcão" w:date="2023-01-26T17:10:00Z">
        <w:r w:rsidRPr="0023091E" w:rsidDel="00B45DA1">
          <w:rPr>
            <w:lang w:val="en-US"/>
          </w:rPr>
          <w:delText xml:space="preserve">the </w:delText>
        </w:r>
      </w:del>
      <w:r w:rsidRPr="0023091E">
        <w:rPr>
          <w:lang w:val="en-US"/>
        </w:rPr>
        <w:t>exploitation.</w:t>
      </w:r>
    </w:p>
    <w:p w14:paraId="4FFAC980" w14:textId="7FAD1C32" w:rsidR="00F465BE" w:rsidRPr="0023091E" w:rsidRDefault="00000000" w:rsidP="00765CE2">
      <w:pPr>
        <w:pStyle w:val="Textbody"/>
        <w:jc w:val="both"/>
        <w:rPr>
          <w:lang w:val="en-US"/>
        </w:rPr>
      </w:pPr>
      <w:r w:rsidRPr="0023091E">
        <w:rPr>
          <w:lang w:val="en-US"/>
        </w:rPr>
        <w:t xml:space="preserve">We are going to explain </w:t>
      </w:r>
      <w:del w:id="804" w:author="Diane Falcão" w:date="2023-01-26T17:10:00Z">
        <w:r w:rsidRPr="0023091E" w:rsidDel="00207353">
          <w:rPr>
            <w:lang w:val="en-US"/>
          </w:rPr>
          <w:delText xml:space="preserve">about </w:delText>
        </w:r>
      </w:del>
      <w:r w:rsidRPr="0023091E">
        <w:rPr>
          <w:lang w:val="en-US"/>
        </w:rPr>
        <w:t>exploitation further ahead.</w:t>
      </w:r>
    </w:p>
    <w:p w14:paraId="63110D0A" w14:textId="77777777" w:rsidR="00F465BE" w:rsidRPr="0023091E" w:rsidRDefault="00000000" w:rsidP="00765CE2">
      <w:pPr>
        <w:pStyle w:val="Textbody"/>
        <w:jc w:val="both"/>
        <w:rPr>
          <w:lang w:val="en-US"/>
        </w:rPr>
      </w:pPr>
      <w:r w:rsidRPr="0023091E">
        <w:rPr>
          <w:lang w:val="en-US"/>
        </w:rPr>
        <w:t>First of all, that exploitation is based on a class division.</w:t>
      </w:r>
    </w:p>
    <w:p w14:paraId="202E14CC" w14:textId="77777777" w:rsidR="00F465BE" w:rsidRPr="0023091E" w:rsidRDefault="00000000" w:rsidP="00765CE2">
      <w:pPr>
        <w:pStyle w:val="Textbody"/>
        <w:jc w:val="both"/>
        <w:rPr>
          <w:lang w:val="en-US"/>
        </w:rPr>
      </w:pPr>
      <w:r w:rsidRPr="0023091E">
        <w:rPr>
          <w:lang w:val="en-US"/>
        </w:rPr>
        <w:t xml:space="preserve">What is </w:t>
      </w:r>
      <w:del w:id="805" w:author="Alvaro F. Filippi" w:date="2023-01-15T18:29:00Z">
        <w:r w:rsidRPr="0023091E">
          <w:rPr>
            <w:lang w:val="en-US"/>
          </w:rPr>
          <w:delText>C</w:delText>
        </w:r>
      </w:del>
      <w:ins w:id="806" w:author="Alvaro F. Filippi" w:date="2023-01-15T18:29:00Z">
        <w:r w:rsidRPr="0023091E">
          <w:rPr>
            <w:lang w:val="en-US"/>
          </w:rPr>
          <w:t>c</w:t>
        </w:r>
      </w:ins>
      <w:r w:rsidRPr="0023091E">
        <w:rPr>
          <w:lang w:val="en-US"/>
        </w:rPr>
        <w:t>lass? Class, folks, is a social division of labor.</w:t>
      </w:r>
    </w:p>
    <w:p w14:paraId="22E0999F" w14:textId="77777777" w:rsidR="00F465BE" w:rsidRPr="0023091E" w:rsidRDefault="00000000" w:rsidP="00765CE2">
      <w:pPr>
        <w:pStyle w:val="Textbody"/>
        <w:jc w:val="both"/>
        <w:rPr>
          <w:lang w:val="en-US"/>
        </w:rPr>
      </w:pPr>
      <w:r w:rsidRPr="0023091E">
        <w:rPr>
          <w:lang w:val="en-US"/>
        </w:rPr>
        <w:t>Are there classless societies? Yes. In classless societies</w:t>
      </w:r>
    </w:p>
    <w:p w14:paraId="1D72357E" w14:textId="77777777" w:rsidR="00F465BE" w:rsidRPr="0023091E" w:rsidRDefault="00000000" w:rsidP="00765CE2">
      <w:pPr>
        <w:pStyle w:val="Textbody"/>
        <w:jc w:val="both"/>
        <w:rPr>
          <w:lang w:val="en-US"/>
        </w:rPr>
      </w:pPr>
      <w:r w:rsidRPr="0023091E">
        <w:rPr>
          <w:lang w:val="en-US"/>
        </w:rPr>
        <w:t xml:space="preserve">everyone has to work, everyone benefits from the fruits of labor,  </w:t>
      </w:r>
    </w:p>
    <w:p w14:paraId="417AD640" w14:textId="77777777" w:rsidR="00F465BE" w:rsidRPr="0023091E" w:rsidRDefault="00000000" w:rsidP="00765CE2">
      <w:pPr>
        <w:pStyle w:val="Textbody"/>
        <w:jc w:val="both"/>
        <w:rPr>
          <w:lang w:val="en-US"/>
        </w:rPr>
      </w:pPr>
      <w:r w:rsidRPr="0023091E">
        <w:rPr>
          <w:lang w:val="en-US"/>
        </w:rPr>
        <w:t>and the labor is divided by ability or skill.</w:t>
      </w:r>
    </w:p>
    <w:p w14:paraId="207A26ED" w14:textId="77777777" w:rsidR="00F465BE" w:rsidRPr="0023091E" w:rsidRDefault="00000000" w:rsidP="00765CE2">
      <w:pPr>
        <w:pStyle w:val="Textbody"/>
        <w:jc w:val="both"/>
        <w:rPr>
          <w:lang w:val="en-US"/>
        </w:rPr>
      </w:pPr>
      <w:r w:rsidRPr="00447C6B">
        <w:rPr>
          <w:highlight w:val="yellow"/>
          <w:lang w:val="en-US"/>
          <w:rPrChange w:id="807" w:author="Diane Falcão" w:date="2023-01-30T02:04:00Z">
            <w:rPr>
              <w:lang w:val="en-US"/>
            </w:rPr>
          </w:rPrChange>
        </w:rPr>
        <w:t>This type of division we call</w:t>
      </w:r>
      <w:del w:id="808" w:author="Alvaro F. Filippi" w:date="2023-01-15T18:30:00Z">
        <w:r w:rsidRPr="00447C6B">
          <w:rPr>
            <w:highlight w:val="yellow"/>
            <w:lang w:val="en-US"/>
            <w:rPrChange w:id="809" w:author="Diane Falcão" w:date="2023-01-30T02:04:00Z">
              <w:rPr>
                <w:lang w:val="en-US"/>
              </w:rPr>
            </w:rPrChange>
          </w:rPr>
          <w:delText xml:space="preserve"> it</w:delText>
        </w:r>
      </w:del>
      <w:r w:rsidRPr="00447C6B">
        <w:rPr>
          <w:highlight w:val="yellow"/>
          <w:lang w:val="en-US"/>
          <w:rPrChange w:id="810" w:author="Diane Falcão" w:date="2023-01-30T02:04:00Z">
            <w:rPr>
              <w:lang w:val="en-US"/>
            </w:rPr>
          </w:rPrChange>
        </w:rPr>
        <w:t xml:space="preserve"> "Natural </w:t>
      </w:r>
      <w:del w:id="811" w:author="Alvaro F. Filippi" w:date="2023-01-15T18:30:00Z">
        <w:r w:rsidRPr="00447C6B">
          <w:rPr>
            <w:highlight w:val="yellow"/>
            <w:lang w:val="en-US"/>
            <w:rPrChange w:id="812" w:author="Diane Falcão" w:date="2023-01-30T02:04:00Z">
              <w:rPr>
                <w:lang w:val="en-US"/>
              </w:rPr>
            </w:rPrChange>
          </w:rPr>
          <w:delText>Divison</w:delText>
        </w:r>
      </w:del>
      <w:ins w:id="813" w:author="Alvaro F. Filippi" w:date="2023-01-15T18:30:00Z">
        <w:r w:rsidRPr="00447C6B">
          <w:rPr>
            <w:highlight w:val="yellow"/>
            <w:lang w:val="en-US"/>
            <w:rPrChange w:id="814" w:author="Diane Falcão" w:date="2023-01-30T02:04:00Z">
              <w:rPr>
                <w:lang w:val="en-US"/>
              </w:rPr>
            </w:rPrChange>
          </w:rPr>
          <w:t>Division</w:t>
        </w:r>
      </w:ins>
      <w:r w:rsidRPr="00447C6B">
        <w:rPr>
          <w:highlight w:val="yellow"/>
          <w:lang w:val="en-US"/>
          <w:rPrChange w:id="815" w:author="Diane Falcão" w:date="2023-01-30T02:04:00Z">
            <w:rPr>
              <w:lang w:val="en-US"/>
            </w:rPr>
          </w:rPrChange>
        </w:rPr>
        <w:t>".</w:t>
      </w:r>
    </w:p>
    <w:p w14:paraId="09340521" w14:textId="77777777" w:rsidR="00F465BE" w:rsidRPr="0023091E" w:rsidRDefault="00000000" w:rsidP="00765CE2">
      <w:pPr>
        <w:pStyle w:val="Textbody"/>
        <w:jc w:val="both"/>
        <w:rPr>
          <w:lang w:val="en-US"/>
        </w:rPr>
      </w:pPr>
      <w:r w:rsidRPr="0023091E">
        <w:rPr>
          <w:lang w:val="en-US"/>
        </w:rPr>
        <w:t>In class societies, there is no natural division, there is a social division.</w:t>
      </w:r>
    </w:p>
    <w:p w14:paraId="2BB56ADA" w14:textId="1ADF8A75" w:rsidR="00F465BE" w:rsidRPr="0023091E" w:rsidRDefault="00000000" w:rsidP="00765CE2">
      <w:pPr>
        <w:pStyle w:val="Textbody"/>
        <w:jc w:val="both"/>
        <w:rPr>
          <w:lang w:val="en-US"/>
        </w:rPr>
      </w:pPr>
      <w:r w:rsidRPr="0023091E">
        <w:rPr>
          <w:lang w:val="en-US"/>
        </w:rPr>
        <w:t xml:space="preserve">And what does it means? Imagine that you work </w:t>
      </w:r>
      <w:del w:id="816" w:author="Diane Falcão" w:date="2023-01-26T17:11:00Z">
        <w:r w:rsidRPr="0023091E" w:rsidDel="00207353">
          <w:rPr>
            <w:lang w:val="en-US"/>
          </w:rPr>
          <w:delText xml:space="preserve">on </w:delText>
        </w:r>
      </w:del>
      <w:ins w:id="817" w:author="Diane Falcão" w:date="2023-01-26T17:11:00Z">
        <w:r w:rsidR="00207353">
          <w:rPr>
            <w:lang w:val="en-US"/>
          </w:rPr>
          <w:t>i</w:t>
        </w:r>
        <w:r w:rsidR="00207353" w:rsidRPr="0023091E">
          <w:rPr>
            <w:lang w:val="en-US"/>
          </w:rPr>
          <w:t xml:space="preserve">n </w:t>
        </w:r>
      </w:ins>
      <w:r w:rsidRPr="0023091E">
        <w:rPr>
          <w:lang w:val="en-US"/>
        </w:rPr>
        <w:t xml:space="preserve">a </w:t>
      </w:r>
      <w:proofErr w:type="gramStart"/>
      <w:r w:rsidRPr="0023091E">
        <w:rPr>
          <w:lang w:val="en-US"/>
        </w:rPr>
        <w:t>factory .</w:t>
      </w:r>
      <w:proofErr w:type="gramEnd"/>
    </w:p>
    <w:p w14:paraId="69D0F8F2" w14:textId="77777777" w:rsidR="00F465BE" w:rsidRPr="0023091E" w:rsidRDefault="00000000" w:rsidP="00765CE2">
      <w:pPr>
        <w:pStyle w:val="Textbody"/>
        <w:jc w:val="both"/>
        <w:rPr>
          <w:lang w:val="en-US"/>
        </w:rPr>
      </w:pPr>
      <w:r w:rsidRPr="0023091E">
        <w:rPr>
          <w:lang w:val="en-US"/>
        </w:rPr>
        <w:t>The factory owner isn't less skilled than you to work in the factory.</w:t>
      </w:r>
    </w:p>
    <w:p w14:paraId="10EB4E42" w14:textId="77777777" w:rsidR="00F465BE" w:rsidRPr="0023091E" w:rsidRDefault="00000000" w:rsidP="00765CE2">
      <w:pPr>
        <w:pStyle w:val="Textbody"/>
        <w:jc w:val="both"/>
        <w:rPr>
          <w:lang w:val="en-US"/>
        </w:rPr>
      </w:pPr>
      <w:r w:rsidRPr="0023091E">
        <w:rPr>
          <w:lang w:val="en-US"/>
        </w:rPr>
        <w:t>So, why do you work at the factory and he doesn't?</w:t>
      </w:r>
    </w:p>
    <w:p w14:paraId="2E25F47F" w14:textId="77777777" w:rsidR="00F465BE" w:rsidRPr="0023091E" w:rsidRDefault="00000000" w:rsidP="00765CE2">
      <w:pPr>
        <w:pStyle w:val="Textbody"/>
        <w:jc w:val="both"/>
        <w:rPr>
          <w:lang w:val="en-US"/>
        </w:rPr>
      </w:pPr>
      <w:r w:rsidRPr="0023091E">
        <w:rPr>
          <w:lang w:val="en-US"/>
        </w:rPr>
        <w:t>Since he has the same skills as you.</w:t>
      </w:r>
    </w:p>
    <w:p w14:paraId="012180A9" w14:textId="77777777" w:rsidR="00F465BE" w:rsidRPr="0023091E" w:rsidRDefault="00000000" w:rsidP="00765CE2">
      <w:pPr>
        <w:pStyle w:val="Textbody"/>
        <w:jc w:val="both"/>
        <w:rPr>
          <w:lang w:val="en-US"/>
        </w:rPr>
      </w:pPr>
      <w:r w:rsidRPr="0023091E">
        <w:rPr>
          <w:lang w:val="en-US"/>
        </w:rPr>
        <w:t>Because he belongs to another class.</w:t>
      </w:r>
    </w:p>
    <w:p w14:paraId="7D5182AC" w14:textId="77777777" w:rsidR="00F465BE" w:rsidRPr="0023091E" w:rsidRDefault="00000000" w:rsidP="00765CE2">
      <w:pPr>
        <w:pStyle w:val="Textbody"/>
        <w:jc w:val="both"/>
        <w:rPr>
          <w:lang w:val="en-US"/>
        </w:rPr>
      </w:pPr>
      <w:r w:rsidRPr="0023091E">
        <w:rPr>
          <w:lang w:val="en-US"/>
        </w:rPr>
        <w:t xml:space="preserve">What determines the class is which position you occupy in the </w:t>
      </w:r>
      <w:del w:id="818" w:author="Alvaro F. Filippi" w:date="2023-01-15T18:31:00Z">
        <w:r w:rsidRPr="0023091E">
          <w:rPr>
            <w:lang w:val="en-US"/>
          </w:rPr>
          <w:delText>producion</w:delText>
        </w:r>
      </w:del>
      <w:ins w:id="819" w:author="Alvaro F. Filippi" w:date="2023-01-15T18:31:00Z">
        <w:r w:rsidRPr="0023091E">
          <w:rPr>
            <w:lang w:val="en-US"/>
          </w:rPr>
          <w:t>production</w:t>
        </w:r>
      </w:ins>
      <w:r w:rsidRPr="0023091E">
        <w:rPr>
          <w:lang w:val="en-US"/>
        </w:rPr>
        <w:t xml:space="preserve"> chain.</w:t>
      </w:r>
    </w:p>
    <w:p w14:paraId="3B0EF1ED" w14:textId="26956035" w:rsidR="00F465BE" w:rsidRPr="0023091E" w:rsidRDefault="00000000" w:rsidP="00765CE2">
      <w:pPr>
        <w:pStyle w:val="Textbody"/>
        <w:jc w:val="both"/>
        <w:rPr>
          <w:lang w:val="en-US"/>
        </w:rPr>
      </w:pPr>
      <w:r w:rsidRPr="0023091E">
        <w:rPr>
          <w:lang w:val="en-US"/>
        </w:rPr>
        <w:t xml:space="preserve">And under capitalism, these classes are increasingly </w:t>
      </w:r>
      <w:del w:id="820" w:author="Alvaro F. Filippi" w:date="2023-01-15T18:31:00Z">
        <w:r w:rsidRPr="0023091E">
          <w:rPr>
            <w:lang w:val="en-US"/>
          </w:rPr>
          <w:delText>reduced to</w:delText>
        </w:r>
      </w:del>
      <w:ins w:id="821" w:author="Alvaro F. Filippi" w:date="2023-01-15T18:32:00Z">
        <w:r w:rsidRPr="0023091E">
          <w:rPr>
            <w:lang w:val="en-US"/>
          </w:rPr>
          <w:t xml:space="preserve">comprised </w:t>
        </w:r>
        <w:del w:id="822" w:author="Diane Falcão" w:date="2023-01-26T17:11:00Z">
          <w:r w:rsidRPr="0023091E" w:rsidDel="00006082">
            <w:rPr>
              <w:lang w:val="en-US"/>
            </w:rPr>
            <w:delText>in</w:delText>
          </w:r>
        </w:del>
      </w:ins>
      <w:ins w:id="823" w:author="Diane Falcão" w:date="2023-01-26T17:11:00Z">
        <w:r w:rsidR="00006082">
          <w:rPr>
            <w:lang w:val="en-US"/>
          </w:rPr>
          <w:t>of</w:t>
        </w:r>
      </w:ins>
      <w:ins w:id="824" w:author="Alvaro F. Filippi" w:date="2023-01-15T18:32:00Z">
        <w:r w:rsidRPr="0023091E">
          <w:rPr>
            <w:lang w:val="en-US"/>
          </w:rPr>
          <w:t xml:space="preserve"> the</w:t>
        </w:r>
      </w:ins>
      <w:r w:rsidRPr="0023091E">
        <w:rPr>
          <w:lang w:val="en-US"/>
        </w:rPr>
        <w:t xml:space="preserve"> bourgeois,</w:t>
      </w:r>
    </w:p>
    <w:p w14:paraId="4763F6A0" w14:textId="77777777" w:rsidR="00F465BE" w:rsidRPr="0023091E" w:rsidRDefault="00000000" w:rsidP="00765CE2">
      <w:pPr>
        <w:pStyle w:val="Textbody"/>
        <w:jc w:val="both"/>
        <w:rPr>
          <w:lang w:val="en-US"/>
        </w:rPr>
      </w:pPr>
      <w:r w:rsidRPr="0023091E">
        <w:rPr>
          <w:lang w:val="en-US"/>
        </w:rPr>
        <w:t>In other words, the class that doesn't work and owns the means of production,</w:t>
      </w:r>
    </w:p>
    <w:p w14:paraId="60F936AF" w14:textId="77777777" w:rsidR="00F465BE" w:rsidRPr="0023091E" w:rsidRDefault="00000000" w:rsidP="00765CE2">
      <w:pPr>
        <w:pStyle w:val="Textbody"/>
        <w:jc w:val="both"/>
        <w:rPr>
          <w:lang w:val="en-US"/>
        </w:rPr>
      </w:pPr>
      <w:r w:rsidRPr="0023091E">
        <w:rPr>
          <w:lang w:val="en-US"/>
        </w:rPr>
        <w:t>and proletariat, the class that does work and owns nothing</w:t>
      </w:r>
    </w:p>
    <w:p w14:paraId="53B3BA41" w14:textId="77777777" w:rsidR="00F465BE" w:rsidRPr="0023091E" w:rsidRDefault="00000000" w:rsidP="00765CE2">
      <w:pPr>
        <w:pStyle w:val="Textbody"/>
        <w:jc w:val="both"/>
        <w:rPr>
          <w:lang w:val="en-US"/>
        </w:rPr>
      </w:pPr>
      <w:r w:rsidRPr="0023091E">
        <w:rPr>
          <w:lang w:val="en-US"/>
        </w:rPr>
        <w:t xml:space="preserve">other than </w:t>
      </w:r>
      <w:del w:id="825" w:author="Alvaro F. Filippi" w:date="2023-01-15T18:32:00Z">
        <w:r w:rsidRPr="0023091E">
          <w:rPr>
            <w:lang w:val="en-US"/>
          </w:rPr>
          <w:delText>your</w:delText>
        </w:r>
      </w:del>
      <w:ins w:id="826" w:author="Alvaro F. Filippi" w:date="2023-01-15T18:32:00Z">
        <w:r w:rsidRPr="0023091E">
          <w:rPr>
            <w:lang w:val="en-US"/>
          </w:rPr>
          <w:t>their</w:t>
        </w:r>
      </w:ins>
      <w:r w:rsidRPr="0023091E">
        <w:rPr>
          <w:lang w:val="en-US"/>
        </w:rPr>
        <w:t xml:space="preserve"> work</w:t>
      </w:r>
      <w:del w:id="827" w:author="Diane Falcão" w:date="2023-01-26T17:11:00Z">
        <w:r w:rsidRPr="0023091E" w:rsidDel="00006082">
          <w:rPr>
            <w:lang w:val="en-US"/>
          </w:rPr>
          <w:delText xml:space="preserve"> </w:delText>
        </w:r>
      </w:del>
      <w:r w:rsidRPr="0023091E">
        <w:rPr>
          <w:lang w:val="en-US"/>
        </w:rPr>
        <w:t>force.</w:t>
      </w:r>
    </w:p>
    <w:p w14:paraId="30FD31EC" w14:textId="3EBA7C14" w:rsidR="00F465BE" w:rsidRPr="0023091E" w:rsidRDefault="00000000" w:rsidP="00765CE2">
      <w:pPr>
        <w:pStyle w:val="Textbody"/>
        <w:jc w:val="both"/>
        <w:rPr>
          <w:lang w:val="en-US"/>
        </w:rPr>
      </w:pPr>
      <w:r w:rsidRPr="0023091E">
        <w:rPr>
          <w:lang w:val="en-US"/>
        </w:rPr>
        <w:t xml:space="preserve">What divides these classes is not skill, </w:t>
      </w:r>
      <w:del w:id="828" w:author="Alvaro F. Filippi" w:date="2023-01-15T18:32:00Z">
        <w:r w:rsidRPr="0023091E">
          <w:rPr>
            <w:lang w:val="en-US"/>
          </w:rPr>
          <w:delText>it is</w:delText>
        </w:r>
      </w:del>
      <w:ins w:id="829" w:author="Alvaro F. Filippi" w:date="2023-01-15T18:32:00Z">
        <w:del w:id="830" w:author="Diane Falcão" w:date="2023-01-26T17:12:00Z">
          <w:r w:rsidRPr="0023091E" w:rsidDel="00006082">
            <w:rPr>
              <w:lang w:val="en-US"/>
            </w:rPr>
            <w:delText>nor</w:delText>
          </w:r>
        </w:del>
      </w:ins>
      <w:del w:id="831" w:author="Diane Falcão" w:date="2023-01-26T17:12:00Z">
        <w:r w:rsidRPr="0023091E" w:rsidDel="00006082">
          <w:rPr>
            <w:lang w:val="en-US"/>
          </w:rPr>
          <w:delText xml:space="preserve"> not </w:delText>
        </w:r>
      </w:del>
      <w:r w:rsidRPr="0023091E">
        <w:rPr>
          <w:lang w:val="en-US"/>
        </w:rPr>
        <w:t xml:space="preserve">ability, </w:t>
      </w:r>
      <w:del w:id="832" w:author="Alvaro F. Filippi" w:date="2023-01-15T18:32:00Z">
        <w:r w:rsidRPr="0023091E">
          <w:rPr>
            <w:lang w:val="en-US"/>
          </w:rPr>
          <w:delText>it is not</w:delText>
        </w:r>
      </w:del>
      <w:ins w:id="833" w:author="Alvaro F. Filippi" w:date="2023-01-15T18:32:00Z">
        <w:r w:rsidRPr="0023091E">
          <w:rPr>
            <w:lang w:val="en-US"/>
          </w:rPr>
          <w:t>not even</w:t>
        </w:r>
      </w:ins>
      <w:r w:rsidRPr="0023091E">
        <w:rPr>
          <w:lang w:val="en-US"/>
        </w:rPr>
        <w:t xml:space="preserve"> vocation, it is </w:t>
      </w:r>
      <w:ins w:id="834" w:author="Alvaro F. Filippi" w:date="2023-01-15T18:32:00Z">
        <w:r w:rsidRPr="0023091E">
          <w:rPr>
            <w:lang w:val="en-US"/>
          </w:rPr>
          <w:t xml:space="preserve">a </w:t>
        </w:r>
      </w:ins>
      <w:r w:rsidRPr="0023091E">
        <w:rPr>
          <w:lang w:val="en-US"/>
        </w:rPr>
        <w:t>social</w:t>
      </w:r>
      <w:ins w:id="835" w:author="Alvaro F. Filippi" w:date="2023-01-15T18:32:00Z">
        <w:r w:rsidRPr="0023091E">
          <w:rPr>
            <w:lang w:val="en-US"/>
          </w:rPr>
          <w:t xml:space="preserve"> division</w:t>
        </w:r>
      </w:ins>
      <w:r w:rsidRPr="0023091E">
        <w:rPr>
          <w:lang w:val="en-US"/>
        </w:rPr>
        <w:t>.</w:t>
      </w:r>
    </w:p>
    <w:p w14:paraId="7C70EA32" w14:textId="77777777" w:rsidR="00F465BE" w:rsidRPr="0023091E" w:rsidRDefault="00000000" w:rsidP="00765CE2">
      <w:pPr>
        <w:pStyle w:val="Textbody"/>
        <w:jc w:val="both"/>
        <w:rPr>
          <w:lang w:val="en-US"/>
        </w:rPr>
      </w:pPr>
      <w:r w:rsidRPr="0023091E">
        <w:rPr>
          <w:lang w:val="en-US"/>
        </w:rPr>
        <w:t>Well then, another characteristic of relations of production.</w:t>
      </w:r>
    </w:p>
    <w:p w14:paraId="12D57A9A" w14:textId="3CA2F84C" w:rsidR="00F465BE" w:rsidRPr="0023091E" w:rsidRDefault="00000000" w:rsidP="00765CE2">
      <w:pPr>
        <w:pStyle w:val="Textbody"/>
        <w:jc w:val="both"/>
        <w:rPr>
          <w:lang w:val="en-US"/>
        </w:rPr>
      </w:pPr>
      <w:r w:rsidRPr="0023091E">
        <w:rPr>
          <w:lang w:val="en-US"/>
        </w:rPr>
        <w:t>We have classes and one of them own</w:t>
      </w:r>
      <w:ins w:id="836" w:author="Diane Falcão" w:date="2023-01-26T17:12:00Z">
        <w:r w:rsidR="00006082">
          <w:rPr>
            <w:lang w:val="en-US"/>
          </w:rPr>
          <w:t>s</w:t>
        </w:r>
      </w:ins>
      <w:r w:rsidRPr="0023091E">
        <w:rPr>
          <w:lang w:val="en-US"/>
        </w:rPr>
        <w:t xml:space="preserve"> the means of production,</w:t>
      </w:r>
    </w:p>
    <w:p w14:paraId="22CD11EE" w14:textId="64128F33" w:rsidR="00F465BE" w:rsidRPr="0023091E" w:rsidRDefault="00000000" w:rsidP="00765CE2">
      <w:pPr>
        <w:pStyle w:val="Textbody"/>
        <w:jc w:val="both"/>
        <w:rPr>
          <w:lang w:val="en-US"/>
        </w:rPr>
      </w:pPr>
      <w:r w:rsidRPr="0023091E">
        <w:rPr>
          <w:lang w:val="en-US"/>
        </w:rPr>
        <w:t xml:space="preserve">that is, these means of production are </w:t>
      </w:r>
      <w:ins w:id="837" w:author="Diane Falcão" w:date="2023-01-26T17:12:00Z">
        <w:r w:rsidR="00006082">
          <w:rPr>
            <w:lang w:val="en-US"/>
          </w:rPr>
          <w:t xml:space="preserve">the </w:t>
        </w:r>
      </w:ins>
      <w:del w:id="838" w:author="Alvaro F. Filippi" w:date="2023-01-15T18:33:00Z">
        <w:r w:rsidRPr="0023091E">
          <w:rPr>
            <w:lang w:val="en-US"/>
          </w:rPr>
          <w:delText xml:space="preserve">private </w:delText>
        </w:r>
      </w:del>
      <w:del w:id="839" w:author="Diane Falcão" w:date="2023-01-26T03:03:00Z">
        <w:r w:rsidRPr="0023091E" w:rsidDel="0064792F">
          <w:rPr>
            <w:lang w:val="en-US"/>
          </w:rPr>
          <w:delText>private property</w:delText>
        </w:r>
      </w:del>
      <w:ins w:id="840" w:author="Diane Falcão" w:date="2023-01-26T03:03:00Z">
        <w:r w:rsidR="0064792F">
          <w:rPr>
            <w:lang w:val="en-US"/>
          </w:rPr>
          <w:t>private ownership</w:t>
        </w:r>
      </w:ins>
      <w:ins w:id="841" w:author="Alvaro F. Filippi" w:date="2023-01-15T18:33:00Z">
        <w:r w:rsidRPr="0023091E">
          <w:rPr>
            <w:lang w:val="en-US"/>
          </w:rPr>
          <w:t xml:space="preserve"> of someone</w:t>
        </w:r>
      </w:ins>
      <w:r w:rsidRPr="0023091E">
        <w:rPr>
          <w:lang w:val="en-US"/>
        </w:rPr>
        <w:t>.</w:t>
      </w:r>
    </w:p>
    <w:p w14:paraId="3035A2D7" w14:textId="411D89F4" w:rsidR="00F465BE" w:rsidRPr="0023091E" w:rsidRDefault="00000000" w:rsidP="00765CE2">
      <w:pPr>
        <w:pStyle w:val="Textbody"/>
        <w:jc w:val="both"/>
        <w:rPr>
          <w:lang w:val="en-US"/>
        </w:rPr>
      </w:pPr>
      <w:r w:rsidRPr="0023091E">
        <w:rPr>
          <w:lang w:val="en-US"/>
        </w:rPr>
        <w:t xml:space="preserve">One of the central characteristics of capitalism is </w:t>
      </w:r>
      <w:del w:id="842" w:author="Diane Falcão" w:date="2023-01-26T17:12:00Z">
        <w:r w:rsidRPr="0023091E" w:rsidDel="00006082">
          <w:rPr>
            <w:lang w:val="en-US"/>
          </w:rPr>
          <w:delText xml:space="preserve">the </w:delText>
        </w:r>
      </w:del>
      <w:ins w:id="843" w:author="Alvaro F. Filippi" w:date="2023-01-15T18:33:00Z">
        <w:r w:rsidRPr="0023091E">
          <w:rPr>
            <w:lang w:val="en-US"/>
          </w:rPr>
          <w:t>p</w:t>
        </w:r>
      </w:ins>
      <w:del w:id="844" w:author="Alvaro F. Filippi" w:date="2023-01-15T18:33:00Z">
        <w:r w:rsidRPr="0023091E">
          <w:rPr>
            <w:lang w:val="en-US"/>
          </w:rPr>
          <w:delText>P</w:delText>
        </w:r>
      </w:del>
      <w:r w:rsidRPr="0023091E">
        <w:rPr>
          <w:lang w:val="en-US"/>
        </w:rPr>
        <w:t xml:space="preserve">rivate </w:t>
      </w:r>
      <w:del w:id="845" w:author="Alvaro F. Filippi" w:date="2023-01-15T18:33:00Z">
        <w:r w:rsidRPr="0023091E">
          <w:rPr>
            <w:lang w:val="en-US"/>
          </w:rPr>
          <w:delText>P</w:delText>
        </w:r>
      </w:del>
      <w:ins w:id="846" w:author="Alvaro F. Filippi" w:date="2023-01-15T18:33:00Z">
        <w:r w:rsidRPr="0023091E">
          <w:rPr>
            <w:lang w:val="en-US"/>
          </w:rPr>
          <w:t>p</w:t>
        </w:r>
      </w:ins>
      <w:r w:rsidRPr="0023091E">
        <w:rPr>
          <w:lang w:val="en-US"/>
        </w:rPr>
        <w:t>roperty.</w:t>
      </w:r>
    </w:p>
    <w:p w14:paraId="14B4E19B" w14:textId="77777777" w:rsidR="00F465BE" w:rsidRPr="0023091E" w:rsidRDefault="00000000" w:rsidP="00765CE2">
      <w:pPr>
        <w:pStyle w:val="Textbody"/>
        <w:jc w:val="both"/>
        <w:rPr>
          <w:lang w:val="en-US"/>
        </w:rPr>
      </w:pPr>
      <w:r w:rsidRPr="0023091E">
        <w:rPr>
          <w:lang w:val="en-US"/>
        </w:rPr>
        <w:lastRenderedPageBreak/>
        <w:t xml:space="preserve">What is </w:t>
      </w:r>
      <w:del w:id="847" w:author="Alvaro F. Filippi" w:date="2023-01-15T18:33:00Z">
        <w:r w:rsidRPr="0023091E">
          <w:rPr>
            <w:lang w:val="en-US"/>
          </w:rPr>
          <w:delText>P</w:delText>
        </w:r>
      </w:del>
      <w:ins w:id="848" w:author="Alvaro F. Filippi" w:date="2023-01-15T18:33:00Z">
        <w:r w:rsidRPr="0023091E">
          <w:rPr>
            <w:lang w:val="en-US"/>
          </w:rPr>
          <w:t>p</w:t>
        </w:r>
      </w:ins>
      <w:r w:rsidRPr="0023091E">
        <w:rPr>
          <w:lang w:val="en-US"/>
        </w:rPr>
        <w:t xml:space="preserve">rivate </w:t>
      </w:r>
      <w:del w:id="849" w:author="Alvaro F. Filippi" w:date="2023-01-15T18:33:00Z">
        <w:r w:rsidRPr="0023091E">
          <w:rPr>
            <w:lang w:val="en-US"/>
          </w:rPr>
          <w:delText>P</w:delText>
        </w:r>
      </w:del>
      <w:ins w:id="850" w:author="Alvaro F. Filippi" w:date="2023-01-15T18:33:00Z">
        <w:r w:rsidRPr="0023091E">
          <w:rPr>
            <w:lang w:val="en-US"/>
          </w:rPr>
          <w:t>p</w:t>
        </w:r>
      </w:ins>
      <w:r w:rsidRPr="0023091E">
        <w:rPr>
          <w:lang w:val="en-US"/>
        </w:rPr>
        <w:t>roperty? There is a classical definition</w:t>
      </w:r>
    </w:p>
    <w:p w14:paraId="7A3FC66E" w14:textId="114C48E7" w:rsidR="00F465BE" w:rsidRPr="0023091E" w:rsidRDefault="00000000" w:rsidP="00765CE2">
      <w:pPr>
        <w:pStyle w:val="Textbody"/>
        <w:jc w:val="both"/>
        <w:rPr>
          <w:lang w:val="en-US"/>
        </w:rPr>
      </w:pPr>
      <w:del w:id="851" w:author="Alvaro F. Filippi" w:date="2023-01-15T18:33:00Z">
        <w:r w:rsidRPr="0023091E">
          <w:rPr>
            <w:lang w:val="en-US"/>
          </w:rPr>
          <w:delText>of</w:delText>
        </w:r>
      </w:del>
      <w:ins w:id="852" w:author="Alvaro F. Filippi" w:date="2023-01-15T18:33:00Z">
        <w:r w:rsidRPr="0023091E">
          <w:rPr>
            <w:lang w:val="en-US"/>
          </w:rPr>
          <w:t>From</w:t>
        </w:r>
      </w:ins>
      <w:r w:rsidRPr="0023091E">
        <w:rPr>
          <w:lang w:val="en-US"/>
        </w:rPr>
        <w:t xml:space="preserve"> the bourgeois economists themselves: </w:t>
      </w:r>
      <w:del w:id="853" w:author="Diane Falcão" w:date="2023-01-26T03:03:00Z">
        <w:r w:rsidRPr="0023091E" w:rsidDel="0064792F">
          <w:rPr>
            <w:lang w:val="en-US"/>
          </w:rPr>
          <w:delText>Private property</w:delText>
        </w:r>
      </w:del>
      <w:ins w:id="854" w:author="Diane Falcão" w:date="2023-01-26T03:03:00Z">
        <w:r w:rsidR="0064792F">
          <w:rPr>
            <w:lang w:val="en-US"/>
          </w:rPr>
          <w:t>Private ownership</w:t>
        </w:r>
      </w:ins>
      <w:r w:rsidRPr="0023091E">
        <w:rPr>
          <w:lang w:val="en-US"/>
        </w:rPr>
        <w:t xml:space="preserve"> is</w:t>
      </w:r>
    </w:p>
    <w:p w14:paraId="7BAC62F8" w14:textId="77777777" w:rsidR="00F465BE" w:rsidRPr="0023091E" w:rsidRDefault="00000000" w:rsidP="00765CE2">
      <w:pPr>
        <w:pStyle w:val="Textbody"/>
        <w:jc w:val="both"/>
        <w:rPr>
          <w:lang w:val="en-US"/>
        </w:rPr>
      </w:pPr>
      <w:r w:rsidRPr="0023091E">
        <w:rPr>
          <w:lang w:val="en-US"/>
        </w:rPr>
        <w:t>the free disposal of another's labor power.</w:t>
      </w:r>
    </w:p>
    <w:p w14:paraId="1F5DAB6C" w14:textId="36957606" w:rsidR="00F465BE" w:rsidRPr="0023091E" w:rsidRDefault="00000000" w:rsidP="00765CE2">
      <w:pPr>
        <w:pStyle w:val="Textbody"/>
        <w:jc w:val="both"/>
        <w:rPr>
          <w:lang w:val="en-US"/>
        </w:rPr>
      </w:pPr>
      <w:r w:rsidRPr="0023091E">
        <w:rPr>
          <w:lang w:val="en-US"/>
        </w:rPr>
        <w:t xml:space="preserve">When we are talking about </w:t>
      </w:r>
      <w:del w:id="855" w:author="Diane Falcão" w:date="2023-01-26T03:03:00Z">
        <w:r w:rsidRPr="0023091E" w:rsidDel="0064792F">
          <w:rPr>
            <w:lang w:val="en-US"/>
          </w:rPr>
          <w:delText>private property</w:delText>
        </w:r>
      </w:del>
      <w:ins w:id="856" w:author="Diane Falcão" w:date="2023-01-26T03:03:00Z">
        <w:r w:rsidR="0064792F">
          <w:rPr>
            <w:lang w:val="en-US"/>
          </w:rPr>
          <w:t>private ownership</w:t>
        </w:r>
      </w:ins>
      <w:r w:rsidRPr="0023091E">
        <w:rPr>
          <w:lang w:val="en-US"/>
        </w:rPr>
        <w:t>,</w:t>
      </w:r>
    </w:p>
    <w:p w14:paraId="6786144A" w14:textId="1EDD8F2F" w:rsidR="00F465BE" w:rsidRPr="0023091E" w:rsidRDefault="00000000" w:rsidP="00765CE2">
      <w:pPr>
        <w:pStyle w:val="Textbody"/>
        <w:jc w:val="both"/>
        <w:rPr>
          <w:lang w:val="en-US"/>
        </w:rPr>
      </w:pPr>
      <w:r w:rsidRPr="0023091E">
        <w:rPr>
          <w:lang w:val="en-US"/>
        </w:rPr>
        <w:t xml:space="preserve">we are talking about </w:t>
      </w:r>
      <w:del w:id="857" w:author="Diane Falcão" w:date="2023-01-26T03:03:00Z">
        <w:r w:rsidRPr="0023091E" w:rsidDel="0064792F">
          <w:rPr>
            <w:lang w:val="en-US"/>
          </w:rPr>
          <w:delText>private property</w:delText>
        </w:r>
      </w:del>
      <w:ins w:id="858" w:author="Diane Falcão" w:date="2023-01-26T03:03:00Z">
        <w:r w:rsidR="0064792F">
          <w:rPr>
            <w:lang w:val="en-US"/>
          </w:rPr>
          <w:t>private ownership</w:t>
        </w:r>
      </w:ins>
      <w:r w:rsidRPr="0023091E">
        <w:rPr>
          <w:lang w:val="en-US"/>
        </w:rPr>
        <w:t xml:space="preserve"> of the means of production.</w:t>
      </w:r>
    </w:p>
    <w:p w14:paraId="1DC554B8" w14:textId="63C46972" w:rsidR="00F465BE" w:rsidRPr="0023091E" w:rsidRDefault="00000000" w:rsidP="00765CE2">
      <w:pPr>
        <w:pStyle w:val="Textbody"/>
        <w:jc w:val="both"/>
        <w:rPr>
          <w:lang w:val="en-US"/>
        </w:rPr>
      </w:pPr>
      <w:r w:rsidRPr="0023091E">
        <w:rPr>
          <w:lang w:val="en-US"/>
        </w:rPr>
        <w:t xml:space="preserve">Why did </w:t>
      </w:r>
      <w:del w:id="859" w:author="Diane Falcão" w:date="2023-01-26T03:03:00Z">
        <w:r w:rsidRPr="0023091E" w:rsidDel="0064792F">
          <w:rPr>
            <w:lang w:val="en-US"/>
          </w:rPr>
          <w:delText>private property</w:delText>
        </w:r>
      </w:del>
      <w:ins w:id="860" w:author="Diane Falcão" w:date="2023-01-26T03:03:00Z">
        <w:r w:rsidR="0064792F">
          <w:rPr>
            <w:lang w:val="en-US"/>
          </w:rPr>
          <w:t>private ownership</w:t>
        </w:r>
      </w:ins>
      <w:r w:rsidRPr="0023091E">
        <w:rPr>
          <w:lang w:val="en-US"/>
        </w:rPr>
        <w:t>, and only "</w:t>
      </w:r>
      <w:del w:id="861" w:author="Diane Falcão" w:date="2023-01-26T03:03:00Z">
        <w:r w:rsidRPr="0023091E" w:rsidDel="0064792F">
          <w:rPr>
            <w:lang w:val="en-US"/>
          </w:rPr>
          <w:delText>private property</w:delText>
        </w:r>
      </w:del>
      <w:ins w:id="862" w:author="Diane Falcão" w:date="2023-01-26T03:03:00Z">
        <w:r w:rsidR="0064792F">
          <w:rPr>
            <w:lang w:val="en-US"/>
          </w:rPr>
          <w:t>private ownership</w:t>
        </w:r>
      </w:ins>
      <w:r w:rsidRPr="0023091E">
        <w:rPr>
          <w:lang w:val="en-US"/>
        </w:rPr>
        <w:t>",</w:t>
      </w:r>
    </w:p>
    <w:p w14:paraId="364FD7A8" w14:textId="010E318E" w:rsidR="00F465BE" w:rsidRPr="0023091E" w:rsidRDefault="00000000" w:rsidP="00765CE2">
      <w:pPr>
        <w:pStyle w:val="Textbody"/>
        <w:jc w:val="both"/>
        <w:rPr>
          <w:lang w:val="en-US"/>
        </w:rPr>
      </w:pPr>
      <w:r w:rsidRPr="0023091E">
        <w:rPr>
          <w:lang w:val="en-US"/>
        </w:rPr>
        <w:t>bec</w:t>
      </w:r>
      <w:ins w:id="863" w:author="Alvaro F. Filippi" w:date="2023-01-15T18:34:00Z">
        <w:r w:rsidRPr="0023091E">
          <w:rPr>
            <w:lang w:val="en-US"/>
          </w:rPr>
          <w:t>o</w:t>
        </w:r>
      </w:ins>
      <w:del w:id="864" w:author="Alvaro F. Filippi" w:date="2023-01-15T18:34:00Z">
        <w:r w:rsidRPr="0023091E">
          <w:rPr>
            <w:lang w:val="en-US"/>
          </w:rPr>
          <w:delText>a</w:delText>
        </w:r>
      </w:del>
      <w:r w:rsidRPr="0023091E">
        <w:rPr>
          <w:lang w:val="en-US"/>
        </w:rPr>
        <w:t xml:space="preserve">me synonymous with </w:t>
      </w:r>
      <w:del w:id="865" w:author="Diane Falcão" w:date="2023-01-26T03:03:00Z">
        <w:r w:rsidRPr="0023091E" w:rsidDel="0064792F">
          <w:rPr>
            <w:lang w:val="en-US"/>
          </w:rPr>
          <w:delText>private property</w:delText>
        </w:r>
      </w:del>
      <w:ins w:id="866" w:author="Diane Falcão" w:date="2023-01-26T03:03:00Z">
        <w:r w:rsidR="0064792F">
          <w:rPr>
            <w:lang w:val="en-US"/>
          </w:rPr>
          <w:t>private ownership</w:t>
        </w:r>
      </w:ins>
      <w:r w:rsidRPr="0023091E">
        <w:rPr>
          <w:lang w:val="en-US"/>
        </w:rPr>
        <w:t xml:space="preserve"> of the means of production?</w:t>
      </w:r>
    </w:p>
    <w:p w14:paraId="30112671" w14:textId="188FC0B9" w:rsidR="00F465BE" w:rsidRPr="0023091E" w:rsidRDefault="00000000" w:rsidP="00765CE2">
      <w:pPr>
        <w:pStyle w:val="Textbody"/>
        <w:jc w:val="both"/>
        <w:rPr>
          <w:lang w:val="en-US"/>
        </w:rPr>
      </w:pPr>
      <w:r w:rsidRPr="0023091E">
        <w:rPr>
          <w:lang w:val="en-US"/>
        </w:rPr>
        <w:t xml:space="preserve">Because the </w:t>
      </w:r>
      <w:del w:id="867" w:author="Diane Falcão" w:date="2023-01-26T03:03:00Z">
        <w:r w:rsidRPr="0023091E" w:rsidDel="0064792F">
          <w:rPr>
            <w:lang w:val="en-US"/>
          </w:rPr>
          <w:delText>private property</w:delText>
        </w:r>
      </w:del>
      <w:ins w:id="868" w:author="Diane Falcão" w:date="2023-01-26T03:03:00Z">
        <w:r w:rsidR="0064792F">
          <w:rPr>
            <w:lang w:val="en-US"/>
          </w:rPr>
          <w:t>private ownership</w:t>
        </w:r>
      </w:ins>
      <w:r w:rsidRPr="0023091E">
        <w:rPr>
          <w:lang w:val="en-US"/>
        </w:rPr>
        <w:t xml:space="preserve"> of the means of production was</w:t>
      </w:r>
    </w:p>
    <w:p w14:paraId="1CFC91CC" w14:textId="5DE12C28" w:rsidR="00F465BE" w:rsidRPr="0023091E" w:rsidRDefault="00000000" w:rsidP="00765CE2">
      <w:pPr>
        <w:pStyle w:val="Textbody"/>
        <w:jc w:val="both"/>
        <w:rPr>
          <w:lang w:val="en-US"/>
        </w:rPr>
      </w:pPr>
      <w:r w:rsidRPr="0023091E">
        <w:rPr>
          <w:lang w:val="en-US"/>
        </w:rPr>
        <w:t xml:space="preserve">the first form of </w:t>
      </w:r>
      <w:del w:id="869" w:author="Diane Falcão" w:date="2023-01-26T03:03:00Z">
        <w:r w:rsidRPr="0023091E" w:rsidDel="0064792F">
          <w:rPr>
            <w:lang w:val="en-US"/>
          </w:rPr>
          <w:delText>private property</w:delText>
        </w:r>
      </w:del>
      <w:ins w:id="870" w:author="Diane Falcão" w:date="2023-01-26T03:03:00Z">
        <w:r w:rsidR="0064792F">
          <w:rPr>
            <w:lang w:val="en-US"/>
          </w:rPr>
          <w:t>private ownership</w:t>
        </w:r>
      </w:ins>
      <w:r w:rsidRPr="0023091E">
        <w:rPr>
          <w:lang w:val="en-US"/>
        </w:rPr>
        <w:t>.</w:t>
      </w:r>
    </w:p>
    <w:p w14:paraId="2072034C" w14:textId="08FB2C3B" w:rsidR="00F465BE" w:rsidRPr="0023091E" w:rsidRDefault="00000000" w:rsidP="00765CE2">
      <w:pPr>
        <w:pStyle w:val="Textbody"/>
        <w:jc w:val="both"/>
        <w:rPr>
          <w:lang w:val="en-US"/>
        </w:rPr>
      </w:pPr>
      <w:r w:rsidRPr="0023091E">
        <w:rPr>
          <w:lang w:val="en-US"/>
        </w:rPr>
        <w:t xml:space="preserve">So, in the time of </w:t>
      </w:r>
      <w:r w:rsidRPr="004D4F97">
        <w:rPr>
          <w:highlight w:val="yellow"/>
          <w:lang w:val="en-US"/>
          <w:rPrChange w:id="871" w:author="Diane Falcão" w:date="2023-01-18T02:32:00Z">
            <w:rPr>
              <w:lang w:val="en-US"/>
            </w:rPr>
          </w:rPrChange>
        </w:rPr>
        <w:t>Marx,</w:t>
      </w:r>
      <w:del w:id="872" w:author="Alvaro F. Filippi" w:date="2023-01-15T18:34:00Z">
        <w:r w:rsidRPr="004D4F97">
          <w:rPr>
            <w:highlight w:val="yellow"/>
            <w:lang w:val="en-US"/>
            <w:rPrChange w:id="873" w:author="Diane Falcão" w:date="2023-01-18T02:32:00Z">
              <w:rPr>
                <w:lang w:val="en-US"/>
              </w:rPr>
            </w:rPrChange>
          </w:rPr>
          <w:delText>of</w:delText>
        </w:r>
      </w:del>
      <w:r w:rsidRPr="004D4F97">
        <w:rPr>
          <w:highlight w:val="yellow"/>
          <w:lang w:val="en-US"/>
          <w:rPrChange w:id="874" w:author="Diane Falcão" w:date="2023-01-18T02:32:00Z">
            <w:rPr>
              <w:lang w:val="en-US"/>
            </w:rPr>
          </w:rPrChange>
        </w:rPr>
        <w:t xml:space="preserve"> Smith, </w:t>
      </w:r>
      <w:del w:id="875" w:author="Alvaro F. Filippi" w:date="2023-01-15T18:34:00Z">
        <w:r w:rsidRPr="004D4F97">
          <w:rPr>
            <w:highlight w:val="yellow"/>
            <w:lang w:val="en-US"/>
            <w:rPrChange w:id="876" w:author="Diane Falcão" w:date="2023-01-18T02:32:00Z">
              <w:rPr>
                <w:lang w:val="en-US"/>
              </w:rPr>
            </w:rPrChange>
          </w:rPr>
          <w:delText>of</w:delText>
        </w:r>
      </w:del>
      <w:ins w:id="877" w:author="Alvaro F. Filippi" w:date="2023-01-15T18:34:00Z">
        <w:r w:rsidRPr="004D4F97">
          <w:rPr>
            <w:highlight w:val="yellow"/>
            <w:lang w:val="en-US"/>
            <w:rPrChange w:id="878" w:author="Diane Falcão" w:date="2023-01-18T02:32:00Z">
              <w:rPr>
                <w:lang w:val="en-US"/>
              </w:rPr>
            </w:rPrChange>
          </w:rPr>
          <w:t>and</w:t>
        </w:r>
      </w:ins>
      <w:r w:rsidRPr="004D4F97">
        <w:rPr>
          <w:highlight w:val="yellow"/>
          <w:lang w:val="en-US"/>
          <w:rPrChange w:id="879" w:author="Diane Falcão" w:date="2023-01-18T02:32:00Z">
            <w:rPr>
              <w:lang w:val="en-US"/>
            </w:rPr>
          </w:rPrChange>
        </w:rPr>
        <w:t xml:space="preserve"> Ricardo</w:t>
      </w:r>
      <w:r w:rsidRPr="0023091E">
        <w:rPr>
          <w:lang w:val="en-US"/>
        </w:rPr>
        <w:t>, talk</w:t>
      </w:r>
      <w:ins w:id="880" w:author="Alvaro F. Filippi" w:date="2023-01-15T18:34:00Z">
        <w:r w:rsidRPr="0023091E">
          <w:rPr>
            <w:lang w:val="en-US"/>
          </w:rPr>
          <w:t>ing</w:t>
        </w:r>
      </w:ins>
      <w:r w:rsidRPr="0023091E">
        <w:rPr>
          <w:lang w:val="en-US"/>
        </w:rPr>
        <w:t xml:space="preserve"> about </w:t>
      </w:r>
      <w:del w:id="881" w:author="Diane Falcão" w:date="2023-01-26T03:03:00Z">
        <w:r w:rsidRPr="0023091E" w:rsidDel="0064792F">
          <w:rPr>
            <w:lang w:val="en-US"/>
          </w:rPr>
          <w:delText>private property</w:delText>
        </w:r>
      </w:del>
      <w:ins w:id="882" w:author="Diane Falcão" w:date="2023-01-26T03:03:00Z">
        <w:r w:rsidR="0064792F">
          <w:rPr>
            <w:lang w:val="en-US"/>
          </w:rPr>
          <w:t>private ownership</w:t>
        </w:r>
      </w:ins>
      <w:r w:rsidRPr="0023091E">
        <w:rPr>
          <w:lang w:val="en-US"/>
        </w:rPr>
        <w:t xml:space="preserve"> </w:t>
      </w:r>
      <w:del w:id="883" w:author="Alvaro F. Filippi" w:date="2023-01-15T18:34:00Z">
        <w:r w:rsidRPr="0023091E">
          <w:rPr>
            <w:lang w:val="en-US"/>
          </w:rPr>
          <w:delText>was talk</w:delText>
        </w:r>
      </w:del>
      <w:ins w:id="884" w:author="Alvaro F. Filippi" w:date="2023-01-15T18:34:00Z">
        <w:r w:rsidRPr="0023091E">
          <w:rPr>
            <w:lang w:val="en-US"/>
          </w:rPr>
          <w:t>meant</w:t>
        </w:r>
      </w:ins>
      <w:r w:rsidRPr="0023091E">
        <w:rPr>
          <w:lang w:val="en-US"/>
        </w:rPr>
        <w:t xml:space="preserve"> </w:t>
      </w:r>
      <w:del w:id="885" w:author="Alvaro F. Filippi" w:date="2023-01-15T18:34:00Z">
        <w:r w:rsidRPr="0023091E">
          <w:rPr>
            <w:lang w:val="en-US"/>
          </w:rPr>
          <w:delText xml:space="preserve">about </w:delText>
        </w:r>
      </w:del>
      <w:del w:id="886" w:author="Diane Falcão" w:date="2023-01-26T03:03:00Z">
        <w:r w:rsidRPr="0023091E" w:rsidDel="0064792F">
          <w:rPr>
            <w:lang w:val="en-US"/>
          </w:rPr>
          <w:delText>private property</w:delText>
        </w:r>
      </w:del>
      <w:ins w:id="887" w:author="Diane Falcão" w:date="2023-01-26T03:03:00Z">
        <w:r w:rsidR="0064792F">
          <w:rPr>
            <w:lang w:val="en-US"/>
          </w:rPr>
          <w:t>private ownership</w:t>
        </w:r>
      </w:ins>
      <w:r w:rsidRPr="0023091E">
        <w:rPr>
          <w:lang w:val="en-US"/>
        </w:rPr>
        <w:t xml:space="preserve"> of the means of production.</w:t>
      </w:r>
    </w:p>
    <w:p w14:paraId="50F53953" w14:textId="4C0F268E" w:rsidR="00F465BE" w:rsidRPr="0023091E" w:rsidRDefault="00000000" w:rsidP="00765CE2">
      <w:pPr>
        <w:pStyle w:val="Textbody"/>
        <w:jc w:val="both"/>
        <w:rPr>
          <w:lang w:val="en-US"/>
        </w:rPr>
      </w:pPr>
      <w:r w:rsidRPr="0023091E">
        <w:rPr>
          <w:lang w:val="en-US"/>
        </w:rPr>
        <w:t xml:space="preserve">Back to </w:t>
      </w:r>
      <w:ins w:id="888" w:author="Diane Falcão" w:date="2023-01-26T17:12:00Z">
        <w:r w:rsidR="00D62145">
          <w:rPr>
            <w:lang w:val="en-US"/>
          </w:rPr>
          <w:t xml:space="preserve">a </w:t>
        </w:r>
      </w:ins>
      <w:r w:rsidRPr="0023091E">
        <w:rPr>
          <w:lang w:val="en-US"/>
        </w:rPr>
        <w:t xml:space="preserve">definition: </w:t>
      </w:r>
      <w:del w:id="889" w:author="Diane Falcão" w:date="2023-01-26T03:03:00Z">
        <w:r w:rsidRPr="0023091E" w:rsidDel="0064792F">
          <w:rPr>
            <w:lang w:val="en-US"/>
          </w:rPr>
          <w:delText>Private property</w:delText>
        </w:r>
      </w:del>
      <w:ins w:id="890" w:author="Diane Falcão" w:date="2023-01-26T03:03:00Z">
        <w:r w:rsidR="0064792F">
          <w:rPr>
            <w:lang w:val="en-US"/>
          </w:rPr>
          <w:t>Private ownership</w:t>
        </w:r>
      </w:ins>
      <w:r w:rsidRPr="0023091E">
        <w:rPr>
          <w:lang w:val="en-US"/>
        </w:rPr>
        <w:t xml:space="preserve"> is</w:t>
      </w:r>
    </w:p>
    <w:p w14:paraId="6AA50043" w14:textId="77777777" w:rsidR="00F465BE" w:rsidRPr="0023091E" w:rsidRDefault="00000000" w:rsidP="00765CE2">
      <w:pPr>
        <w:pStyle w:val="Textbody"/>
        <w:jc w:val="both"/>
        <w:rPr>
          <w:lang w:val="en-US"/>
        </w:rPr>
      </w:pPr>
      <w:r w:rsidRPr="0023091E">
        <w:rPr>
          <w:lang w:val="en-US"/>
        </w:rPr>
        <w:t>the free disposal of another</w:t>
      </w:r>
      <w:ins w:id="891" w:author="Alvaro F. Filippi" w:date="2023-01-15T18:35:00Z">
        <w:r w:rsidRPr="0023091E">
          <w:rPr>
            <w:lang w:val="en-US"/>
          </w:rPr>
          <w:t xml:space="preserve"> one</w:t>
        </w:r>
      </w:ins>
      <w:r w:rsidRPr="0023091E">
        <w:rPr>
          <w:lang w:val="en-US"/>
        </w:rPr>
        <w:t>'s labor power.</w:t>
      </w:r>
    </w:p>
    <w:p w14:paraId="570805BF" w14:textId="77777777" w:rsidR="00F465BE" w:rsidRPr="0023091E" w:rsidRDefault="00000000" w:rsidP="00765CE2">
      <w:pPr>
        <w:pStyle w:val="Textbody"/>
        <w:jc w:val="both"/>
        <w:rPr>
          <w:lang w:val="en-US"/>
        </w:rPr>
      </w:pPr>
      <w:r w:rsidRPr="0023091E">
        <w:rPr>
          <w:lang w:val="en-US"/>
        </w:rPr>
        <w:t xml:space="preserve">I give an example: remember that </w:t>
      </w:r>
      <w:ins w:id="892" w:author="Alvaro F. Filippi" w:date="2023-01-15T18:37:00Z">
        <w:r w:rsidRPr="0023091E">
          <w:rPr>
            <w:lang w:val="en-US"/>
          </w:rPr>
          <w:t>m</w:t>
        </w:r>
      </w:ins>
      <w:del w:id="893" w:author="Alvaro F. Filippi" w:date="2023-01-15T18:37:00Z">
        <w:r w:rsidRPr="0023091E">
          <w:rPr>
            <w:lang w:val="en-US"/>
          </w:rPr>
          <w:delText>M</w:delText>
        </w:r>
      </w:del>
      <w:r w:rsidRPr="0023091E">
        <w:rPr>
          <w:lang w:val="en-US"/>
        </w:rPr>
        <w:t xml:space="preserve">ode of </w:t>
      </w:r>
      <w:del w:id="894" w:author="Alvaro F. Filippi" w:date="2023-01-15T18:37:00Z">
        <w:r w:rsidRPr="0023091E">
          <w:rPr>
            <w:lang w:val="en-US"/>
          </w:rPr>
          <w:delText>P</w:delText>
        </w:r>
      </w:del>
      <w:ins w:id="895" w:author="Alvaro F. Filippi" w:date="2023-01-15T18:37:00Z">
        <w:r w:rsidRPr="0023091E">
          <w:rPr>
            <w:lang w:val="en-US"/>
          </w:rPr>
          <w:t>p</w:t>
        </w:r>
      </w:ins>
      <w:r w:rsidRPr="0023091E">
        <w:rPr>
          <w:lang w:val="en-US"/>
        </w:rPr>
        <w:t>roduction is</w:t>
      </w:r>
    </w:p>
    <w:p w14:paraId="69D15071" w14:textId="77777777" w:rsidR="00F465BE" w:rsidRPr="0023091E" w:rsidRDefault="00000000" w:rsidP="00765CE2">
      <w:pPr>
        <w:pStyle w:val="Textbody"/>
        <w:jc w:val="both"/>
        <w:rPr>
          <w:lang w:val="en-US"/>
        </w:rPr>
      </w:pPr>
      <w:r w:rsidRPr="0023091E">
        <w:rPr>
          <w:lang w:val="en-US"/>
        </w:rPr>
        <w:t>the interaction between productive force and relations of production?</w:t>
      </w:r>
    </w:p>
    <w:p w14:paraId="1E07FA03" w14:textId="77777777" w:rsidR="00F465BE" w:rsidRPr="0023091E" w:rsidRDefault="00000000" w:rsidP="00765CE2">
      <w:pPr>
        <w:pStyle w:val="Textbody"/>
        <w:jc w:val="both"/>
        <w:rPr>
          <w:lang w:val="en-US"/>
        </w:rPr>
      </w:pPr>
      <w:r w:rsidRPr="0023091E">
        <w:rPr>
          <w:lang w:val="en-US"/>
        </w:rPr>
        <w:t xml:space="preserve">Did we have </w:t>
      </w:r>
      <w:del w:id="896" w:author="Alvaro F. Filippi" w:date="2023-01-15T18:37:00Z">
        <w:r w:rsidRPr="0023091E">
          <w:rPr>
            <w:lang w:val="en-US"/>
          </w:rPr>
          <w:delText>an</w:delText>
        </w:r>
      </w:del>
      <w:r w:rsidRPr="0023091E">
        <w:rPr>
          <w:lang w:val="en-US"/>
        </w:rPr>
        <w:t xml:space="preserve">other </w:t>
      </w:r>
      <w:ins w:id="897" w:author="Alvaro F. Filippi" w:date="2023-01-15T18:38:00Z">
        <w:r w:rsidRPr="0023091E">
          <w:rPr>
            <w:lang w:val="en-US"/>
          </w:rPr>
          <w:t>m</w:t>
        </w:r>
      </w:ins>
      <w:del w:id="898" w:author="Alvaro F. Filippi" w:date="2023-01-15T18:38:00Z">
        <w:r w:rsidRPr="0023091E">
          <w:rPr>
            <w:lang w:val="en-US"/>
          </w:rPr>
          <w:delText>M</w:delText>
        </w:r>
      </w:del>
      <w:r w:rsidRPr="0023091E">
        <w:rPr>
          <w:lang w:val="en-US"/>
        </w:rPr>
        <w:t xml:space="preserve">odes of </w:t>
      </w:r>
      <w:del w:id="899" w:author="Alvaro F. Filippi" w:date="2023-01-15T18:38:00Z">
        <w:r w:rsidRPr="0023091E">
          <w:rPr>
            <w:lang w:val="en-US"/>
          </w:rPr>
          <w:delText>P</w:delText>
        </w:r>
      </w:del>
      <w:ins w:id="900" w:author="Alvaro F. Filippi" w:date="2023-01-15T18:38:00Z">
        <w:r w:rsidRPr="0023091E">
          <w:rPr>
            <w:lang w:val="en-US"/>
          </w:rPr>
          <w:t>p</w:t>
        </w:r>
      </w:ins>
      <w:r w:rsidRPr="0023091E">
        <w:rPr>
          <w:lang w:val="en-US"/>
        </w:rPr>
        <w:t>roduction? Yes.</w:t>
      </w:r>
    </w:p>
    <w:p w14:paraId="330EFB57" w14:textId="77777777" w:rsidR="00F465BE" w:rsidRPr="0023091E" w:rsidRDefault="00000000" w:rsidP="00765CE2">
      <w:pPr>
        <w:pStyle w:val="Textbody"/>
        <w:jc w:val="both"/>
        <w:rPr>
          <w:lang w:val="en-US"/>
        </w:rPr>
      </w:pPr>
      <w:r w:rsidRPr="0023091E">
        <w:rPr>
          <w:lang w:val="en-US"/>
        </w:rPr>
        <w:t>We had, for example, the feudal mode of production.</w:t>
      </w:r>
    </w:p>
    <w:p w14:paraId="60CCFF90" w14:textId="77777777" w:rsidR="00F465BE" w:rsidRPr="0023091E" w:rsidRDefault="00000000" w:rsidP="00765CE2">
      <w:pPr>
        <w:pStyle w:val="Textbody"/>
        <w:jc w:val="both"/>
        <w:rPr>
          <w:lang w:val="en-US"/>
        </w:rPr>
      </w:pPr>
      <w:r w:rsidRPr="0023091E">
        <w:rPr>
          <w:lang w:val="en-US"/>
        </w:rPr>
        <w:t>We had, for example, the slave-owning mode of production.</w:t>
      </w:r>
    </w:p>
    <w:p w14:paraId="337511AD" w14:textId="77777777" w:rsidR="00F465BE" w:rsidRPr="0023091E" w:rsidRDefault="00000000" w:rsidP="00765CE2">
      <w:pPr>
        <w:pStyle w:val="Textbody"/>
        <w:jc w:val="both"/>
        <w:rPr>
          <w:lang w:val="en-US"/>
        </w:rPr>
      </w:pPr>
      <w:r w:rsidRPr="0023091E">
        <w:rPr>
          <w:lang w:val="en-US"/>
        </w:rPr>
        <w:t>For example, in the slave-owning mode of production.</w:t>
      </w:r>
    </w:p>
    <w:p w14:paraId="2D33F5F0" w14:textId="76839B0E" w:rsidR="00F465BE" w:rsidRPr="0023091E" w:rsidRDefault="00000000" w:rsidP="00765CE2">
      <w:pPr>
        <w:pStyle w:val="Textbody"/>
        <w:jc w:val="both"/>
        <w:rPr>
          <w:lang w:val="en-US"/>
        </w:rPr>
      </w:pPr>
      <w:r w:rsidRPr="0023091E">
        <w:rPr>
          <w:lang w:val="en-US"/>
        </w:rPr>
        <w:t xml:space="preserve">What is </w:t>
      </w:r>
      <w:del w:id="901" w:author="Diane Falcão" w:date="2023-01-26T03:03:00Z">
        <w:r w:rsidRPr="0023091E" w:rsidDel="0064792F">
          <w:rPr>
            <w:lang w:val="en-US"/>
          </w:rPr>
          <w:delText>private property</w:delText>
        </w:r>
      </w:del>
      <w:ins w:id="902" w:author="Diane Falcão" w:date="2023-01-26T03:03:00Z">
        <w:r w:rsidR="0064792F">
          <w:rPr>
            <w:lang w:val="en-US"/>
          </w:rPr>
          <w:t>private ownership</w:t>
        </w:r>
      </w:ins>
      <w:r w:rsidRPr="0023091E">
        <w:rPr>
          <w:lang w:val="en-US"/>
        </w:rPr>
        <w:t xml:space="preserve"> in the slave-owning mode of production?</w:t>
      </w:r>
    </w:p>
    <w:p w14:paraId="3D6EB4BB" w14:textId="31E04DEA" w:rsidR="00F465BE" w:rsidRPr="0023091E" w:rsidRDefault="00000000" w:rsidP="00765CE2">
      <w:pPr>
        <w:pStyle w:val="Textbody"/>
        <w:jc w:val="both"/>
        <w:rPr>
          <w:lang w:val="en-US"/>
        </w:rPr>
      </w:pPr>
      <w:r w:rsidRPr="0023091E">
        <w:rPr>
          <w:lang w:val="en-US"/>
        </w:rPr>
        <w:t xml:space="preserve">The slave. Remember that </w:t>
      </w:r>
      <w:del w:id="903" w:author="Diane Falcão" w:date="2023-01-26T03:03:00Z">
        <w:r w:rsidRPr="0023091E" w:rsidDel="0064792F">
          <w:rPr>
            <w:lang w:val="en-US"/>
          </w:rPr>
          <w:delText>private property</w:delText>
        </w:r>
      </w:del>
      <w:ins w:id="904" w:author="Diane Falcão" w:date="2023-01-26T03:03:00Z">
        <w:r w:rsidR="0064792F">
          <w:rPr>
            <w:lang w:val="en-US"/>
          </w:rPr>
          <w:t>private ownership</w:t>
        </w:r>
      </w:ins>
      <w:r w:rsidRPr="0023091E">
        <w:rPr>
          <w:lang w:val="en-US"/>
        </w:rPr>
        <w:t xml:space="preserve"> is</w:t>
      </w:r>
    </w:p>
    <w:p w14:paraId="5B183AC8" w14:textId="77777777" w:rsidR="00F465BE" w:rsidRPr="0023091E" w:rsidRDefault="00000000" w:rsidP="00765CE2">
      <w:pPr>
        <w:pStyle w:val="Textbody"/>
        <w:jc w:val="both"/>
        <w:rPr>
          <w:lang w:val="en-US"/>
        </w:rPr>
      </w:pPr>
      <w:r w:rsidRPr="0023091E">
        <w:rPr>
          <w:lang w:val="en-US"/>
        </w:rPr>
        <w:t>the free disposal of another</w:t>
      </w:r>
      <w:ins w:id="905" w:author="Alvaro F. Filippi" w:date="2023-01-15T18:38:00Z">
        <w:r w:rsidRPr="0023091E">
          <w:rPr>
            <w:lang w:val="en-US"/>
          </w:rPr>
          <w:t xml:space="preserve"> one</w:t>
        </w:r>
      </w:ins>
      <w:r w:rsidRPr="0023091E">
        <w:rPr>
          <w:lang w:val="en-US"/>
        </w:rPr>
        <w:t>'s labor power?</w:t>
      </w:r>
    </w:p>
    <w:p w14:paraId="4B93E41F" w14:textId="77777777" w:rsidR="00F465BE" w:rsidRPr="0023091E" w:rsidRDefault="00000000" w:rsidP="00765CE2">
      <w:pPr>
        <w:pStyle w:val="Textbody"/>
        <w:jc w:val="both"/>
        <w:rPr>
          <w:lang w:val="en-US"/>
        </w:rPr>
      </w:pPr>
      <w:r w:rsidRPr="0023091E">
        <w:rPr>
          <w:lang w:val="en-US"/>
        </w:rPr>
        <w:t>How does the slave owner dispose</w:t>
      </w:r>
      <w:del w:id="906" w:author="Diane Falcão" w:date="2023-01-26T17:13:00Z">
        <w:r w:rsidRPr="0023091E" w:rsidDel="00D62145">
          <w:rPr>
            <w:lang w:val="en-US"/>
          </w:rPr>
          <w:delText>s</w:delText>
        </w:r>
      </w:del>
      <w:r w:rsidRPr="0023091E">
        <w:rPr>
          <w:lang w:val="en-US"/>
        </w:rPr>
        <w:t xml:space="preserve"> of the labor force of others?</w:t>
      </w:r>
    </w:p>
    <w:p w14:paraId="03A34E76" w14:textId="77777777" w:rsidR="00F465BE" w:rsidRPr="0023091E" w:rsidRDefault="00000000" w:rsidP="00765CE2">
      <w:pPr>
        <w:pStyle w:val="Textbody"/>
        <w:jc w:val="both"/>
        <w:rPr>
          <w:lang w:val="en-US"/>
        </w:rPr>
      </w:pPr>
      <w:r w:rsidRPr="0023091E">
        <w:rPr>
          <w:lang w:val="en-US"/>
        </w:rPr>
        <w:t>Owning the person. Another person's work is</w:t>
      </w:r>
    </w:p>
    <w:p w14:paraId="2B05A623" w14:textId="24579B9B" w:rsidR="00F465BE" w:rsidRPr="0023091E" w:rsidDel="004D4F97" w:rsidRDefault="00000000" w:rsidP="00765CE2">
      <w:pPr>
        <w:pStyle w:val="Textbody"/>
        <w:jc w:val="both"/>
        <w:rPr>
          <w:del w:id="907" w:author="Diane Falcão" w:date="2023-01-18T02:32:00Z"/>
          <w:lang w:val="en-US"/>
        </w:rPr>
      </w:pPr>
      <w:r w:rsidRPr="0023091E">
        <w:rPr>
          <w:lang w:val="en-US"/>
        </w:rPr>
        <w:t>freely available to the slaveholder.</w:t>
      </w:r>
    </w:p>
    <w:p w14:paraId="12C35912" w14:textId="6FB57503" w:rsidR="00F465BE" w:rsidRPr="0023091E" w:rsidRDefault="00000000" w:rsidP="00765CE2">
      <w:pPr>
        <w:pStyle w:val="Textbody"/>
        <w:jc w:val="both"/>
        <w:rPr>
          <w:lang w:val="en-US"/>
        </w:rPr>
      </w:pPr>
      <w:del w:id="908" w:author="Diane Falcão" w:date="2023-01-18T02:35:00Z">
        <w:r w:rsidRPr="0023091E" w:rsidDel="005774BB">
          <w:rPr>
            <w:lang w:val="en-US"/>
          </w:rPr>
          <w:delText xml:space="preserve"> </w:delText>
        </w:r>
      </w:del>
    </w:p>
    <w:p w14:paraId="6B3CBE89" w14:textId="0519DE28" w:rsidR="00F465BE" w:rsidRPr="0023091E" w:rsidRDefault="00000000" w:rsidP="00765CE2">
      <w:pPr>
        <w:pStyle w:val="Textbody"/>
        <w:jc w:val="both"/>
        <w:rPr>
          <w:lang w:val="en-US"/>
        </w:rPr>
      </w:pPr>
      <w:r w:rsidRPr="0023091E">
        <w:rPr>
          <w:lang w:val="en-US"/>
        </w:rPr>
        <w:t xml:space="preserve">The person is the owner's </w:t>
      </w:r>
      <w:del w:id="909" w:author="Diane Falcão" w:date="2023-01-26T03:03:00Z">
        <w:r w:rsidRPr="0023091E" w:rsidDel="0064792F">
          <w:rPr>
            <w:lang w:val="en-US"/>
          </w:rPr>
          <w:delText>private property</w:delText>
        </w:r>
      </w:del>
      <w:ins w:id="910" w:author="Diane Falcão" w:date="2023-01-26T03:03:00Z">
        <w:r w:rsidR="0064792F">
          <w:rPr>
            <w:lang w:val="en-US"/>
          </w:rPr>
          <w:t>private ownership</w:t>
        </w:r>
      </w:ins>
      <w:r w:rsidRPr="0023091E">
        <w:rPr>
          <w:lang w:val="en-US"/>
        </w:rPr>
        <w:t>.</w:t>
      </w:r>
    </w:p>
    <w:p w14:paraId="1466740D" w14:textId="77777777" w:rsidR="00F465BE" w:rsidRPr="0023091E" w:rsidRDefault="00000000" w:rsidP="00765CE2">
      <w:pPr>
        <w:pStyle w:val="Textbody"/>
        <w:jc w:val="both"/>
        <w:rPr>
          <w:lang w:val="en-US"/>
        </w:rPr>
      </w:pPr>
      <w:r w:rsidRPr="0023091E">
        <w:rPr>
          <w:lang w:val="en-US"/>
        </w:rPr>
        <w:t>How this works in capitalism? People are not the property of the capitalist, but the capitalist owns the means of production.</w:t>
      </w:r>
    </w:p>
    <w:p w14:paraId="397EC7F4" w14:textId="77777777" w:rsidR="00F465BE" w:rsidRPr="0023091E" w:rsidRDefault="00000000" w:rsidP="00765CE2">
      <w:pPr>
        <w:pStyle w:val="Textbody"/>
        <w:jc w:val="both"/>
        <w:rPr>
          <w:lang w:val="en-US"/>
        </w:rPr>
      </w:pPr>
      <w:r w:rsidRPr="0023091E">
        <w:rPr>
          <w:lang w:val="en-US"/>
        </w:rPr>
        <w:t xml:space="preserve">Means of production, that is, what is necessary for </w:t>
      </w:r>
      <w:del w:id="911" w:author="Alvaro F. Filippi" w:date="2023-01-15T18:56:00Z">
        <w:r w:rsidRPr="0023091E">
          <w:rPr>
            <w:lang w:val="en-US"/>
          </w:rPr>
          <w:delText xml:space="preserve">the work </w:delText>
        </w:r>
      </w:del>
      <w:r w:rsidRPr="0023091E">
        <w:rPr>
          <w:lang w:val="en-US"/>
        </w:rPr>
        <w:t>executi</w:t>
      </w:r>
      <w:del w:id="912" w:author="Alvaro F. Filippi" w:date="2023-01-15T18:55:00Z">
        <w:r w:rsidRPr="0023091E">
          <w:rPr>
            <w:lang w:val="en-US"/>
          </w:rPr>
          <w:delText>o</w:delText>
        </w:r>
      </w:del>
      <w:r w:rsidRPr="0023091E">
        <w:rPr>
          <w:lang w:val="en-US"/>
        </w:rPr>
        <w:t>n</w:t>
      </w:r>
      <w:ins w:id="913" w:author="Alvaro F. Filippi" w:date="2023-01-15T18:55:00Z">
        <w:r w:rsidRPr="0023091E">
          <w:rPr>
            <w:lang w:val="en-US"/>
          </w:rPr>
          <w:t>g labor</w:t>
        </w:r>
      </w:ins>
      <w:r w:rsidRPr="0023091E">
        <w:rPr>
          <w:lang w:val="en-US"/>
        </w:rPr>
        <w:t xml:space="preserve"> is taken from the hand of workers, and the </w:t>
      </w:r>
      <w:proofErr w:type="gramStart"/>
      <w:r w:rsidRPr="0023091E">
        <w:rPr>
          <w:lang w:val="en-US"/>
        </w:rPr>
        <w:t>capitalists</w:t>
      </w:r>
      <w:proofErr w:type="gramEnd"/>
      <w:r w:rsidRPr="0023091E">
        <w:rPr>
          <w:lang w:val="en-US"/>
        </w:rPr>
        <w:t xml:space="preserve"> control</w:t>
      </w:r>
      <w:del w:id="914" w:author="Diane Falcão" w:date="2023-01-26T17:13:00Z">
        <w:r w:rsidRPr="0023091E" w:rsidDel="00D62145">
          <w:rPr>
            <w:lang w:val="en-US"/>
          </w:rPr>
          <w:delText>s</w:delText>
        </w:r>
      </w:del>
    </w:p>
    <w:p w14:paraId="4FC99C14" w14:textId="77777777" w:rsidR="00F465BE" w:rsidRPr="0023091E" w:rsidRDefault="00000000" w:rsidP="00765CE2">
      <w:pPr>
        <w:pStyle w:val="Textbody"/>
        <w:jc w:val="both"/>
        <w:rPr>
          <w:lang w:val="en-US"/>
        </w:rPr>
      </w:pPr>
      <w:r w:rsidRPr="0023091E">
        <w:rPr>
          <w:lang w:val="en-US"/>
        </w:rPr>
        <w:t>the worker's productive forces through wage labor.</w:t>
      </w:r>
    </w:p>
    <w:p w14:paraId="04758D33" w14:textId="77777777" w:rsidR="00F465BE" w:rsidRPr="0023091E" w:rsidRDefault="00000000" w:rsidP="00765CE2">
      <w:pPr>
        <w:pStyle w:val="Textbody"/>
        <w:jc w:val="both"/>
        <w:rPr>
          <w:lang w:val="en-US"/>
        </w:rPr>
      </w:pPr>
      <w:r w:rsidRPr="0023091E">
        <w:rPr>
          <w:lang w:val="en-US"/>
        </w:rPr>
        <w:t>Workers are forced to sell their labor power to work on the means of production that have been taken from their hands.</w:t>
      </w:r>
    </w:p>
    <w:p w14:paraId="2CB6A084" w14:textId="77777777" w:rsidR="00F465BE" w:rsidRPr="0023091E" w:rsidRDefault="00000000" w:rsidP="00765CE2">
      <w:pPr>
        <w:pStyle w:val="Textbody"/>
        <w:jc w:val="both"/>
        <w:rPr>
          <w:lang w:val="en-US"/>
        </w:rPr>
      </w:pPr>
      <w:r w:rsidRPr="0023091E">
        <w:rPr>
          <w:lang w:val="en-US"/>
        </w:rPr>
        <w:t>And how this capitalist can take</w:t>
      </w:r>
    </w:p>
    <w:p w14:paraId="7538AA43" w14:textId="77777777" w:rsidR="00F465BE" w:rsidRPr="0023091E" w:rsidRDefault="00000000" w:rsidP="00765CE2">
      <w:pPr>
        <w:pStyle w:val="Textbody"/>
        <w:jc w:val="both"/>
        <w:rPr>
          <w:lang w:val="en-US"/>
        </w:rPr>
      </w:pPr>
      <w:r w:rsidRPr="0023091E">
        <w:rPr>
          <w:lang w:val="en-US"/>
        </w:rPr>
        <w:t>these means of production out of the worker's hand?</w:t>
      </w:r>
    </w:p>
    <w:p w14:paraId="19E8C307" w14:textId="77777777" w:rsidR="00F465BE" w:rsidRPr="0023091E" w:rsidRDefault="00000000" w:rsidP="00765CE2">
      <w:pPr>
        <w:pStyle w:val="Textbody"/>
        <w:jc w:val="both"/>
        <w:rPr>
          <w:lang w:val="en-US"/>
        </w:rPr>
      </w:pPr>
      <w:r w:rsidRPr="0023091E">
        <w:rPr>
          <w:lang w:val="en-US"/>
        </w:rPr>
        <w:t>Because he owns something called "Capital".</w:t>
      </w:r>
    </w:p>
    <w:p w14:paraId="118EB298" w14:textId="77777777" w:rsidR="00F465BE" w:rsidRPr="0023091E" w:rsidRDefault="00000000" w:rsidP="00765CE2">
      <w:pPr>
        <w:pStyle w:val="Textbody"/>
        <w:jc w:val="both"/>
        <w:rPr>
          <w:lang w:val="en-US"/>
        </w:rPr>
      </w:pPr>
      <w:r w:rsidRPr="0023091E">
        <w:rPr>
          <w:lang w:val="en-US"/>
        </w:rPr>
        <w:t xml:space="preserve">What is </w:t>
      </w:r>
      <w:del w:id="915" w:author="Alvaro F. Filippi" w:date="2023-01-15T18:56:00Z">
        <w:r w:rsidRPr="0023091E">
          <w:rPr>
            <w:lang w:val="en-US"/>
          </w:rPr>
          <w:delText>C</w:delText>
        </w:r>
      </w:del>
      <w:ins w:id="916" w:author="Alvaro F. Filippi" w:date="2023-01-15T18:56:00Z">
        <w:r w:rsidRPr="0023091E">
          <w:rPr>
            <w:lang w:val="en-US"/>
          </w:rPr>
          <w:t>c</w:t>
        </w:r>
      </w:ins>
      <w:r w:rsidRPr="0023091E">
        <w:rPr>
          <w:lang w:val="en-US"/>
        </w:rPr>
        <w:t>apital? Capital can be summed up in a simple few sentences</w:t>
      </w:r>
    </w:p>
    <w:p w14:paraId="2A663CE6" w14:textId="77777777" w:rsidR="00F465BE" w:rsidRPr="0023091E" w:rsidRDefault="00000000" w:rsidP="00765CE2">
      <w:pPr>
        <w:pStyle w:val="Textbody"/>
        <w:jc w:val="both"/>
        <w:rPr>
          <w:lang w:val="en-US"/>
        </w:rPr>
      </w:pPr>
      <w:r w:rsidRPr="0023091E">
        <w:rPr>
          <w:lang w:val="en-US"/>
        </w:rPr>
        <w:t>"Capital is value that creates value"; "resources that create</w:t>
      </w:r>
      <w:del w:id="917" w:author="Alvaro F. Filippi" w:date="2023-01-15T18:56:00Z">
        <w:r w:rsidRPr="0023091E">
          <w:rPr>
            <w:lang w:val="en-US"/>
          </w:rPr>
          <w:delText>s</w:delText>
        </w:r>
      </w:del>
      <w:r w:rsidRPr="0023091E">
        <w:rPr>
          <w:lang w:val="en-US"/>
        </w:rPr>
        <w:t xml:space="preserve"> resources";</w:t>
      </w:r>
    </w:p>
    <w:p w14:paraId="2F3B0891" w14:textId="6E4A9DCC" w:rsidR="00F465BE" w:rsidRPr="0023091E" w:rsidRDefault="00000000" w:rsidP="00765CE2">
      <w:pPr>
        <w:pStyle w:val="Textbody"/>
        <w:jc w:val="both"/>
        <w:rPr>
          <w:lang w:val="en-US"/>
        </w:rPr>
      </w:pPr>
      <w:r w:rsidRPr="0023091E">
        <w:rPr>
          <w:lang w:val="en-US"/>
        </w:rPr>
        <w:lastRenderedPageBreak/>
        <w:t>"</w:t>
      </w:r>
      <w:del w:id="918" w:author="Diane Falcão" w:date="2023-01-16T23:34:00Z">
        <w:r w:rsidRPr="0023091E" w:rsidDel="00694DBA">
          <w:rPr>
            <w:lang w:val="en-US"/>
          </w:rPr>
          <w:delText>wealth</w:delText>
        </w:r>
      </w:del>
      <w:ins w:id="919" w:author="Diane Falcão" w:date="2023-01-16T23:34:00Z">
        <w:r w:rsidR="00694DBA" w:rsidRPr="0023091E">
          <w:rPr>
            <w:lang w:val="en-US"/>
          </w:rPr>
          <w:t>Wealth</w:t>
        </w:r>
      </w:ins>
      <w:r w:rsidRPr="0023091E">
        <w:rPr>
          <w:lang w:val="en-US"/>
        </w:rPr>
        <w:t xml:space="preserve"> that creates wealth"</w:t>
      </w:r>
    </w:p>
    <w:p w14:paraId="06C46152" w14:textId="77777777" w:rsidR="00F465BE" w:rsidRPr="0023091E" w:rsidRDefault="00000000" w:rsidP="00765CE2">
      <w:pPr>
        <w:pStyle w:val="Textbody"/>
        <w:jc w:val="both"/>
        <w:rPr>
          <w:lang w:val="en-US"/>
        </w:rPr>
      </w:pPr>
      <w:r w:rsidRPr="0023091E">
        <w:rPr>
          <w:lang w:val="en-US"/>
        </w:rPr>
        <w:t>Capital. Capital is money? No. But capital can be money? Yes.</w:t>
      </w:r>
    </w:p>
    <w:p w14:paraId="36D63492" w14:textId="77777777" w:rsidR="00F465BE" w:rsidRPr="0023091E" w:rsidRDefault="00000000" w:rsidP="00765CE2">
      <w:pPr>
        <w:pStyle w:val="Textbody"/>
        <w:jc w:val="both"/>
        <w:rPr>
          <w:lang w:val="en-US"/>
        </w:rPr>
      </w:pPr>
      <w:r w:rsidRPr="0023091E">
        <w:rPr>
          <w:lang w:val="en-US"/>
        </w:rPr>
        <w:t>They aren't synonymous, it's that what I mean.</w:t>
      </w:r>
      <w:del w:id="920" w:author="Alvaro F. Filippi" w:date="2023-01-15T18:56:00Z">
        <w:r w:rsidRPr="0023091E">
          <w:rPr>
            <w:lang w:val="en-US"/>
          </w:rPr>
          <w:delText>.</w:delText>
        </w:r>
      </w:del>
    </w:p>
    <w:p w14:paraId="52AB9E34" w14:textId="77777777" w:rsidR="00F465BE" w:rsidRPr="0023091E" w:rsidRDefault="00000000" w:rsidP="00765CE2">
      <w:pPr>
        <w:pStyle w:val="Textbody"/>
        <w:jc w:val="both"/>
        <w:rPr>
          <w:lang w:val="en-US"/>
        </w:rPr>
      </w:pPr>
      <w:r w:rsidRPr="0023091E">
        <w:rPr>
          <w:lang w:val="en-US"/>
        </w:rPr>
        <w:t>What you have in your wallet now isn't capital, ok?</w:t>
      </w:r>
    </w:p>
    <w:p w14:paraId="1CE11094" w14:textId="05E4F8C6" w:rsidR="00F465BE" w:rsidRPr="0023091E" w:rsidRDefault="00000000" w:rsidP="00765CE2">
      <w:pPr>
        <w:pStyle w:val="Textbody"/>
        <w:jc w:val="both"/>
        <w:rPr>
          <w:lang w:val="en-US"/>
        </w:rPr>
      </w:pPr>
      <w:r w:rsidRPr="0023091E">
        <w:rPr>
          <w:lang w:val="en-US"/>
        </w:rPr>
        <w:t xml:space="preserve">Capital is a resource that can be in form of money that is used in the acquisition of means of </w:t>
      </w:r>
      <w:del w:id="921" w:author="Diane Falcão" w:date="2023-01-16T23:34:00Z">
        <w:r w:rsidRPr="0023091E" w:rsidDel="00694DBA">
          <w:rPr>
            <w:lang w:val="en-US"/>
          </w:rPr>
          <w:delText>production .</w:delText>
        </w:r>
      </w:del>
      <w:ins w:id="922" w:author="Diane Falcão" w:date="2023-01-16T23:34:00Z">
        <w:r w:rsidR="00694DBA" w:rsidRPr="0023091E">
          <w:rPr>
            <w:lang w:val="en-US"/>
          </w:rPr>
          <w:t>production.</w:t>
        </w:r>
      </w:ins>
    </w:p>
    <w:p w14:paraId="0145AF86" w14:textId="60382EC6" w:rsidR="00F465BE" w:rsidRPr="0023091E" w:rsidRDefault="00000000" w:rsidP="00765CE2">
      <w:pPr>
        <w:pStyle w:val="Textbody"/>
        <w:jc w:val="both"/>
        <w:rPr>
          <w:lang w:val="en-US"/>
        </w:rPr>
      </w:pPr>
      <w:r w:rsidRPr="0023091E">
        <w:rPr>
          <w:lang w:val="en-US"/>
        </w:rPr>
        <w:t>Factory, machine, land, energy, raw material and</w:t>
      </w:r>
      <w:ins w:id="923" w:author="Diane Falcão" w:date="2023-01-26T17:13:00Z">
        <w:r w:rsidR="00D62145">
          <w:rPr>
            <w:lang w:val="en-US"/>
          </w:rPr>
          <w:t>,</w:t>
        </w:r>
      </w:ins>
      <w:r w:rsidRPr="0023091E">
        <w:rPr>
          <w:lang w:val="en-US"/>
        </w:rPr>
        <w:t xml:space="preserve"> workforce.</w:t>
      </w:r>
    </w:p>
    <w:p w14:paraId="696B4C2B" w14:textId="3DD36317" w:rsidR="00F465BE" w:rsidRPr="0023091E" w:rsidRDefault="00000000" w:rsidP="00765CE2">
      <w:pPr>
        <w:pStyle w:val="Textbody"/>
        <w:jc w:val="both"/>
        <w:rPr>
          <w:lang w:val="en-US"/>
        </w:rPr>
      </w:pPr>
      <w:r w:rsidRPr="0023091E">
        <w:rPr>
          <w:lang w:val="en-US"/>
        </w:rPr>
        <w:t xml:space="preserve">Once such means are </w:t>
      </w:r>
      <w:proofErr w:type="gramStart"/>
      <w:r w:rsidRPr="0023091E">
        <w:rPr>
          <w:lang w:val="en-US"/>
        </w:rPr>
        <w:t>acquired</w:t>
      </w:r>
      <w:proofErr w:type="gramEnd"/>
      <w:r w:rsidRPr="0023091E">
        <w:rPr>
          <w:lang w:val="en-US"/>
        </w:rPr>
        <w:t xml:space="preserve"> they become part of </w:t>
      </w:r>
      <w:ins w:id="924" w:author="Diane Falcão" w:date="2023-01-26T17:13:00Z">
        <w:r w:rsidR="00D62145">
          <w:rPr>
            <w:lang w:val="en-US"/>
          </w:rPr>
          <w:t xml:space="preserve">the </w:t>
        </w:r>
      </w:ins>
      <w:r w:rsidRPr="0023091E">
        <w:rPr>
          <w:lang w:val="en-US"/>
        </w:rPr>
        <w:t>capital.</w:t>
      </w:r>
    </w:p>
    <w:p w14:paraId="5455F912" w14:textId="3EB54166" w:rsidR="00F465BE" w:rsidRPr="0023091E" w:rsidRDefault="00000000" w:rsidP="00765CE2">
      <w:pPr>
        <w:pStyle w:val="Textbody"/>
        <w:jc w:val="both"/>
        <w:rPr>
          <w:lang w:val="en-US"/>
        </w:rPr>
      </w:pPr>
      <w:r w:rsidRPr="0023091E">
        <w:rPr>
          <w:lang w:val="en-US"/>
        </w:rPr>
        <w:t xml:space="preserve">So, factory, machine, energy, </w:t>
      </w:r>
      <w:ins w:id="925" w:author="Diane Falcão" w:date="2023-01-26T17:13:00Z">
        <w:r w:rsidR="00D62145">
          <w:rPr>
            <w:lang w:val="en-US"/>
          </w:rPr>
          <w:t xml:space="preserve">and </w:t>
        </w:r>
      </w:ins>
      <w:r w:rsidRPr="0023091E">
        <w:rPr>
          <w:lang w:val="en-US"/>
        </w:rPr>
        <w:t xml:space="preserve">raw material are part of </w:t>
      </w:r>
      <w:ins w:id="926" w:author="Diane Falcão" w:date="2023-01-26T17:14:00Z">
        <w:r w:rsidR="002F2FE6">
          <w:rPr>
            <w:lang w:val="en-US"/>
          </w:rPr>
          <w:t xml:space="preserve">the </w:t>
        </w:r>
      </w:ins>
      <w:r w:rsidRPr="0023091E">
        <w:rPr>
          <w:lang w:val="en-US"/>
        </w:rPr>
        <w:t xml:space="preserve">capital, ok? </w:t>
      </w:r>
      <w:del w:id="927" w:author="Alvaro F. Filippi" w:date="2023-01-15T18:57:00Z">
        <w:r w:rsidRPr="0023091E">
          <w:rPr>
            <w:lang w:val="en-US"/>
          </w:rPr>
          <w:delText xml:space="preserve">  </w:delText>
        </w:r>
      </w:del>
      <w:r w:rsidRPr="0023091E">
        <w:rPr>
          <w:lang w:val="en-US"/>
        </w:rPr>
        <w:t>That's why capital isn't just money.</w:t>
      </w:r>
    </w:p>
    <w:p w14:paraId="0140F89E" w14:textId="77777777" w:rsidR="00F465BE" w:rsidRPr="0023091E" w:rsidRDefault="00000000" w:rsidP="00765CE2">
      <w:pPr>
        <w:pStyle w:val="Textbody"/>
        <w:jc w:val="both"/>
        <w:rPr>
          <w:lang w:val="en-US"/>
        </w:rPr>
      </w:pPr>
      <w:r w:rsidRPr="0023091E">
        <w:rPr>
          <w:lang w:val="en-US"/>
        </w:rPr>
        <w:t xml:space="preserve">Therefore, in short, </w:t>
      </w:r>
      <w:del w:id="928" w:author="Alvaro F. Filippi" w:date="2023-01-15T18:59:00Z">
        <w:r w:rsidRPr="0023091E">
          <w:rPr>
            <w:lang w:val="en-US"/>
          </w:rPr>
          <w:delText xml:space="preserve"> </w:delText>
        </w:r>
      </w:del>
      <w:r w:rsidRPr="0023091E">
        <w:rPr>
          <w:lang w:val="en-US"/>
        </w:rPr>
        <w:t>capitalist relations of production are based</w:t>
      </w:r>
    </w:p>
    <w:p w14:paraId="348E670B" w14:textId="77777777" w:rsidR="00F465BE" w:rsidRPr="0023091E" w:rsidRDefault="00000000" w:rsidP="00765CE2">
      <w:pPr>
        <w:pStyle w:val="Textbody"/>
        <w:jc w:val="both"/>
        <w:rPr>
          <w:lang w:val="en-US"/>
        </w:rPr>
      </w:pPr>
      <w:r w:rsidRPr="0023091E">
        <w:rPr>
          <w:lang w:val="en-US"/>
        </w:rPr>
        <w:t>on class division. One class owns the means of production and doesn't work,</w:t>
      </w:r>
    </w:p>
    <w:p w14:paraId="5613D9D4" w14:textId="586A9994" w:rsidR="00F465BE" w:rsidRPr="0023091E" w:rsidRDefault="002F2FE6" w:rsidP="00765CE2">
      <w:pPr>
        <w:pStyle w:val="Textbody"/>
        <w:jc w:val="both"/>
        <w:rPr>
          <w:lang w:val="en-US"/>
        </w:rPr>
      </w:pPr>
      <w:ins w:id="929" w:author="Diane Falcão" w:date="2023-01-26T17:14:00Z">
        <w:r>
          <w:rPr>
            <w:lang w:val="en-US"/>
          </w:rPr>
          <w:t xml:space="preserve">and </w:t>
        </w:r>
      </w:ins>
      <w:r w:rsidRPr="0023091E">
        <w:rPr>
          <w:lang w:val="en-US"/>
        </w:rPr>
        <w:t>the other only owns its</w:t>
      </w:r>
      <w:ins w:id="930" w:author="Alvaro F. Filippi" w:date="2023-01-15T19:00:00Z">
        <w:r w:rsidRPr="0023091E">
          <w:rPr>
            <w:lang w:val="en-US"/>
          </w:rPr>
          <w:t xml:space="preserve"> own</w:t>
        </w:r>
      </w:ins>
      <w:r w:rsidRPr="0023091E">
        <w:rPr>
          <w:lang w:val="en-US"/>
        </w:rPr>
        <w:t xml:space="preserve"> </w:t>
      </w:r>
      <w:del w:id="931" w:author="Alvaro F. Filippi" w:date="2023-01-15T18:59:00Z">
        <w:r w:rsidRPr="0023091E">
          <w:rPr>
            <w:lang w:val="en-US"/>
          </w:rPr>
          <w:delText xml:space="preserve">labor </w:delText>
        </w:r>
      </w:del>
      <w:r w:rsidRPr="0023091E">
        <w:rPr>
          <w:lang w:val="en-US"/>
        </w:rPr>
        <w:t>labor power and</w:t>
      </w:r>
      <w:ins w:id="932" w:author="Alvaro F. Filippi" w:date="2023-01-15T19:01:00Z">
        <w:r w:rsidRPr="0023091E">
          <w:rPr>
            <w:lang w:val="en-US"/>
          </w:rPr>
          <w:t xml:space="preserve"> has to </w:t>
        </w:r>
      </w:ins>
      <w:del w:id="933" w:author="Alvaro F. Filippi" w:date="2023-01-15T19:00:00Z">
        <w:r w:rsidRPr="0023091E">
          <w:rPr>
            <w:lang w:val="en-US"/>
          </w:rPr>
          <w:delText xml:space="preserve"> </w:delText>
        </w:r>
      </w:del>
      <w:ins w:id="934" w:author="Alvaro F. Filippi" w:date="2023-01-15T19:01:00Z">
        <w:r w:rsidRPr="0023091E">
          <w:rPr>
            <w:lang w:val="en-US"/>
          </w:rPr>
          <w:t>s</w:t>
        </w:r>
      </w:ins>
      <w:r w:rsidRPr="0023091E">
        <w:rPr>
          <w:lang w:val="en-US"/>
        </w:rPr>
        <w:t>ell</w:t>
      </w:r>
      <w:del w:id="935" w:author="Alvaro F. Filippi" w:date="2023-01-15T19:01:00Z">
        <w:r w:rsidRPr="0023091E">
          <w:rPr>
            <w:lang w:val="en-US"/>
          </w:rPr>
          <w:delText>s</w:delText>
        </w:r>
      </w:del>
      <w:r w:rsidRPr="0023091E">
        <w:rPr>
          <w:lang w:val="en-US"/>
        </w:rPr>
        <w:t xml:space="preserve"> it</w:t>
      </w:r>
      <w:del w:id="936" w:author="Alvaro F. Filippi" w:date="2023-01-15T19:00:00Z">
        <w:r w:rsidRPr="0023091E">
          <w:rPr>
            <w:lang w:val="en-US"/>
          </w:rPr>
          <w:delText>s labor power.</w:delText>
        </w:r>
      </w:del>
      <w:ins w:id="937" w:author="Alvaro F. Filippi" w:date="2023-01-15T19:01:00Z">
        <w:r w:rsidRPr="0023091E">
          <w:rPr>
            <w:lang w:val="en-US"/>
          </w:rPr>
          <w:t>.</w:t>
        </w:r>
      </w:ins>
    </w:p>
    <w:p w14:paraId="52986E46" w14:textId="30CA9781" w:rsidR="00F465BE" w:rsidRPr="0023091E" w:rsidRDefault="00000000" w:rsidP="00765CE2">
      <w:pPr>
        <w:pStyle w:val="Textbody"/>
        <w:jc w:val="both"/>
        <w:rPr>
          <w:lang w:val="en-US"/>
        </w:rPr>
      </w:pPr>
      <w:del w:id="938" w:author="Diane Falcão" w:date="2023-01-26T17:14:00Z">
        <w:r w:rsidRPr="0023091E" w:rsidDel="002F2FE6">
          <w:rPr>
            <w:lang w:val="en-US"/>
          </w:rPr>
          <w:delText xml:space="preserve">What </w:delText>
        </w:r>
      </w:del>
      <w:ins w:id="939" w:author="Diane Falcão" w:date="2023-01-26T17:14:00Z">
        <w:r w:rsidR="002F2FE6">
          <w:rPr>
            <w:lang w:val="en-US"/>
          </w:rPr>
          <w:t>This</w:t>
        </w:r>
        <w:r w:rsidR="002F2FE6" w:rsidRPr="0023091E">
          <w:rPr>
            <w:lang w:val="en-US"/>
          </w:rPr>
          <w:t xml:space="preserve"> </w:t>
        </w:r>
      </w:ins>
      <w:r w:rsidRPr="0023091E">
        <w:rPr>
          <w:lang w:val="en-US"/>
        </w:rPr>
        <w:t>bring</w:t>
      </w:r>
      <w:ins w:id="940" w:author="Diane Falcão" w:date="2023-01-26T17:14:00Z">
        <w:r w:rsidR="002F2FE6">
          <w:rPr>
            <w:lang w:val="en-US"/>
          </w:rPr>
          <w:t>s</w:t>
        </w:r>
      </w:ins>
      <w:r w:rsidRPr="0023091E">
        <w:rPr>
          <w:lang w:val="en-US"/>
        </w:rPr>
        <w:t xml:space="preserve"> us </w:t>
      </w:r>
      <w:ins w:id="941" w:author="Diane Falcão" w:date="2023-01-26T17:15:00Z">
        <w:r w:rsidR="008F4D5B">
          <w:rPr>
            <w:lang w:val="en-US"/>
          </w:rPr>
          <w:t xml:space="preserve">to </w:t>
        </w:r>
      </w:ins>
      <w:r w:rsidRPr="0023091E">
        <w:rPr>
          <w:lang w:val="en-US"/>
        </w:rPr>
        <w:t>the last characteristic of relations of production:</w:t>
      </w:r>
    </w:p>
    <w:p w14:paraId="3CCB43E7" w14:textId="77777777" w:rsidR="00F465BE" w:rsidRPr="0023091E" w:rsidRDefault="00000000" w:rsidP="00765CE2">
      <w:pPr>
        <w:pStyle w:val="Textbody"/>
        <w:jc w:val="both"/>
        <w:rPr>
          <w:lang w:val="en-US"/>
        </w:rPr>
      </w:pPr>
      <w:r w:rsidRPr="0023091E">
        <w:rPr>
          <w:lang w:val="en-US"/>
        </w:rPr>
        <w:t>the Commodification of Social Relations.</w:t>
      </w:r>
      <w:del w:id="942" w:author="Alvaro F. Filippi" w:date="2023-01-15T19:03:00Z">
        <w:r w:rsidRPr="0023091E">
          <w:rPr>
            <w:lang w:val="en-US"/>
          </w:rPr>
          <w:delText>.</w:delText>
        </w:r>
      </w:del>
    </w:p>
    <w:p w14:paraId="5CF8D1E7" w14:textId="77777777" w:rsidR="00F465BE" w:rsidRPr="0023091E" w:rsidRDefault="00000000" w:rsidP="00765CE2">
      <w:pPr>
        <w:pStyle w:val="Textbody"/>
        <w:jc w:val="both"/>
        <w:rPr>
          <w:lang w:val="en-US"/>
        </w:rPr>
      </w:pPr>
      <w:r w:rsidRPr="0023091E">
        <w:rPr>
          <w:lang w:val="en-US"/>
        </w:rPr>
        <w:t>In capitalism, the commodity is the center of social relations.</w:t>
      </w:r>
    </w:p>
    <w:p w14:paraId="509974B7" w14:textId="77777777" w:rsidR="00F465BE" w:rsidRPr="0023091E" w:rsidRDefault="00000000" w:rsidP="00765CE2">
      <w:pPr>
        <w:pStyle w:val="Textbody"/>
        <w:jc w:val="both"/>
        <w:rPr>
          <w:lang w:val="en-US"/>
        </w:rPr>
      </w:pPr>
      <w:r w:rsidRPr="0023091E">
        <w:rPr>
          <w:lang w:val="en-US"/>
        </w:rPr>
        <w:t>In capitalism</w:t>
      </w:r>
      <w:ins w:id="943" w:author="Alvaro F. Filippi" w:date="2023-01-15T19:02:00Z">
        <w:r w:rsidRPr="0023091E">
          <w:rPr>
            <w:lang w:val="en-US"/>
          </w:rPr>
          <w:t>,</w:t>
        </w:r>
      </w:ins>
      <w:r w:rsidRPr="0023091E">
        <w:rPr>
          <w:lang w:val="en-US"/>
        </w:rPr>
        <w:t xml:space="preserve"> we don't produce our existence,</w:t>
      </w:r>
    </w:p>
    <w:p w14:paraId="2A1F7C9B" w14:textId="77777777" w:rsidR="00F465BE" w:rsidRPr="0023091E" w:rsidRDefault="00000000" w:rsidP="00765CE2">
      <w:pPr>
        <w:pStyle w:val="Textbody"/>
        <w:jc w:val="both"/>
        <w:rPr>
          <w:lang w:val="en-US"/>
        </w:rPr>
      </w:pPr>
      <w:r w:rsidRPr="0023091E">
        <w:rPr>
          <w:lang w:val="en-US"/>
        </w:rPr>
        <w:t>we buy our existence.</w:t>
      </w:r>
      <w:del w:id="944" w:author="Alvaro F. Filippi" w:date="2023-01-15T19:02:00Z">
        <w:r w:rsidRPr="0023091E">
          <w:rPr>
            <w:lang w:val="en-US"/>
          </w:rPr>
          <w:delText>.</w:delText>
        </w:r>
      </w:del>
    </w:p>
    <w:p w14:paraId="14FBFDE9" w14:textId="77777777" w:rsidR="00F465BE" w:rsidRPr="0023091E" w:rsidRDefault="00000000" w:rsidP="00765CE2">
      <w:pPr>
        <w:pStyle w:val="Textbody"/>
        <w:jc w:val="both"/>
        <w:rPr>
          <w:lang w:val="en-US"/>
        </w:rPr>
      </w:pPr>
      <w:r w:rsidRPr="0023091E">
        <w:rPr>
          <w:lang w:val="en-US"/>
        </w:rPr>
        <w:t>You don't produce your food, you buy your food.</w:t>
      </w:r>
    </w:p>
    <w:p w14:paraId="22487E95" w14:textId="77777777" w:rsidR="00F465BE" w:rsidRPr="0023091E" w:rsidRDefault="00000000" w:rsidP="00765CE2">
      <w:pPr>
        <w:pStyle w:val="Textbody"/>
        <w:jc w:val="both"/>
        <w:rPr>
          <w:lang w:val="en-US"/>
        </w:rPr>
      </w:pPr>
      <w:r w:rsidRPr="0023091E">
        <w:rPr>
          <w:lang w:val="en-US"/>
        </w:rPr>
        <w:t>You don't sew your clothes, you buy your clothes.</w:t>
      </w:r>
    </w:p>
    <w:p w14:paraId="522CD0AD" w14:textId="77777777" w:rsidR="00F465BE" w:rsidRPr="0023091E" w:rsidRDefault="00000000" w:rsidP="00765CE2">
      <w:pPr>
        <w:pStyle w:val="Textbody"/>
        <w:jc w:val="both"/>
        <w:rPr>
          <w:lang w:val="en-US"/>
        </w:rPr>
      </w:pPr>
      <w:r w:rsidRPr="0023091E">
        <w:rPr>
          <w:lang w:val="en-US"/>
        </w:rPr>
        <w:t>You don't build your house, you buy your house.</w:t>
      </w:r>
    </w:p>
    <w:p w14:paraId="1C4E5FAE" w14:textId="77777777" w:rsidR="00F465BE" w:rsidRPr="0023091E" w:rsidRDefault="00000000" w:rsidP="00765CE2">
      <w:pPr>
        <w:pStyle w:val="Textbody"/>
        <w:jc w:val="both"/>
        <w:rPr>
          <w:lang w:val="en-US"/>
        </w:rPr>
      </w:pPr>
      <w:r w:rsidRPr="0023091E">
        <w:rPr>
          <w:lang w:val="en-US"/>
        </w:rPr>
        <w:t>And you sell your labor fo</w:t>
      </w:r>
      <w:del w:id="945" w:author="Alvaro F. Filippi" w:date="2023-01-15T19:03:00Z">
        <w:r w:rsidRPr="0023091E">
          <w:rPr>
            <w:lang w:val="en-US"/>
          </w:rPr>
          <w:delText>u</w:delText>
        </w:r>
      </w:del>
      <w:r w:rsidRPr="0023091E">
        <w:rPr>
          <w:lang w:val="en-US"/>
        </w:rPr>
        <w:t>rce too,</w:t>
      </w:r>
    </w:p>
    <w:p w14:paraId="05B96018" w14:textId="77777777" w:rsidR="00F465BE" w:rsidRPr="0023091E" w:rsidRDefault="00000000" w:rsidP="00765CE2">
      <w:pPr>
        <w:pStyle w:val="Textbody"/>
        <w:jc w:val="both"/>
        <w:rPr>
          <w:lang w:val="en-US"/>
        </w:rPr>
      </w:pPr>
      <w:r w:rsidRPr="0023091E">
        <w:rPr>
          <w:lang w:val="en-US"/>
        </w:rPr>
        <w:t>your labor force becomes a commodity.</w:t>
      </w:r>
    </w:p>
    <w:p w14:paraId="33A82FF1" w14:textId="28D76C76" w:rsidR="00F465BE" w:rsidRPr="0023091E" w:rsidRDefault="00000000" w:rsidP="00765CE2">
      <w:pPr>
        <w:pStyle w:val="Textbody"/>
        <w:jc w:val="both"/>
        <w:rPr>
          <w:lang w:val="en-US"/>
        </w:rPr>
      </w:pPr>
      <w:del w:id="946" w:author="Diane Falcão" w:date="2023-01-16T23:34:00Z">
        <w:r w:rsidRPr="0023091E" w:rsidDel="00694DBA">
          <w:rPr>
            <w:lang w:val="en-US"/>
          </w:rPr>
          <w:delText>But,</w:delText>
        </w:r>
      </w:del>
      <w:ins w:id="947" w:author="Diane Falcão" w:date="2023-01-16T23:34:00Z">
        <w:r w:rsidR="00694DBA" w:rsidRPr="0023091E">
          <w:rPr>
            <w:lang w:val="en-US"/>
          </w:rPr>
          <w:t>But</w:t>
        </w:r>
      </w:ins>
      <w:r w:rsidRPr="0023091E">
        <w:rPr>
          <w:lang w:val="en-US"/>
        </w:rPr>
        <w:t xml:space="preserve"> what is a commodity? </w:t>
      </w:r>
      <w:ins w:id="948" w:author="Diane Falcão" w:date="2023-01-26T17:15:00Z">
        <w:r w:rsidR="008F4D5B">
          <w:rPr>
            <w:lang w:val="en-US"/>
          </w:rPr>
          <w:t xml:space="preserve">A </w:t>
        </w:r>
      </w:ins>
      <w:del w:id="949" w:author="Alvaro F. Filippi" w:date="2023-01-15T19:03:00Z">
        <w:r w:rsidRPr="0023091E">
          <w:rPr>
            <w:lang w:val="en-US"/>
          </w:rPr>
          <w:delText xml:space="preserve"> </w:delText>
        </w:r>
      </w:del>
      <w:r w:rsidRPr="0023091E">
        <w:rPr>
          <w:lang w:val="en-US"/>
        </w:rPr>
        <w:t>Commodity is something that is produced</w:t>
      </w:r>
    </w:p>
    <w:p w14:paraId="5644055E" w14:textId="77777777" w:rsidR="00F465BE" w:rsidRPr="0023091E" w:rsidRDefault="00000000" w:rsidP="00765CE2">
      <w:pPr>
        <w:pStyle w:val="Textbody"/>
        <w:jc w:val="both"/>
        <w:rPr>
          <w:lang w:val="en-US"/>
        </w:rPr>
      </w:pPr>
      <w:r w:rsidRPr="0023091E">
        <w:rPr>
          <w:lang w:val="en-US"/>
        </w:rPr>
        <w:t>for someone else's co</w:t>
      </w:r>
      <w:ins w:id="950" w:author="Alvaro F. Filippi" w:date="2023-01-15T19:03:00Z">
        <w:r w:rsidRPr="0023091E">
          <w:rPr>
            <w:lang w:val="en-US"/>
          </w:rPr>
          <w:t>n</w:t>
        </w:r>
      </w:ins>
      <w:del w:id="951" w:author="Alvaro F. Filippi" w:date="2023-01-15T19:03:00Z">
        <w:r w:rsidRPr="0023091E">
          <w:rPr>
            <w:lang w:val="en-US"/>
          </w:rPr>
          <w:delText>m</w:delText>
        </w:r>
      </w:del>
      <w:r w:rsidRPr="0023091E">
        <w:rPr>
          <w:lang w:val="en-US"/>
        </w:rPr>
        <w:t>su</w:t>
      </w:r>
      <w:ins w:id="952" w:author="Alvaro F. Filippi" w:date="2023-01-15T19:03:00Z">
        <w:r w:rsidRPr="0023091E">
          <w:rPr>
            <w:lang w:val="en-US"/>
          </w:rPr>
          <w:t>m</w:t>
        </w:r>
      </w:ins>
      <w:r w:rsidRPr="0023091E">
        <w:rPr>
          <w:lang w:val="en-US"/>
        </w:rPr>
        <w:t>ption</w:t>
      </w:r>
      <w:del w:id="953" w:author="Diane Falcão" w:date="2023-01-26T17:15:00Z">
        <w:r w:rsidRPr="0023091E" w:rsidDel="008F4D5B">
          <w:rPr>
            <w:lang w:val="en-US"/>
          </w:rPr>
          <w:delText>,</w:delText>
        </w:r>
      </w:del>
      <w:r w:rsidRPr="0023091E">
        <w:rPr>
          <w:lang w:val="en-US"/>
        </w:rPr>
        <w:t xml:space="preserve"> and to be traded on the market.</w:t>
      </w:r>
    </w:p>
    <w:p w14:paraId="0A8ED8AB" w14:textId="77777777" w:rsidR="00F465BE" w:rsidRPr="0023091E" w:rsidRDefault="00000000" w:rsidP="00765CE2">
      <w:pPr>
        <w:pStyle w:val="Textbody"/>
        <w:jc w:val="both"/>
        <w:rPr>
          <w:lang w:val="en-US"/>
        </w:rPr>
      </w:pPr>
      <w:r w:rsidRPr="0023091E">
        <w:rPr>
          <w:lang w:val="en-US"/>
        </w:rPr>
        <w:t>This commodity element deserves more attention.</w:t>
      </w:r>
    </w:p>
    <w:p w14:paraId="251AD2B8" w14:textId="21CF4E11" w:rsidR="00F465BE" w:rsidRPr="0023091E" w:rsidRDefault="00000000" w:rsidP="00765CE2">
      <w:pPr>
        <w:pStyle w:val="Textbody"/>
        <w:jc w:val="both"/>
        <w:rPr>
          <w:lang w:val="en-US"/>
        </w:rPr>
      </w:pPr>
      <w:r w:rsidRPr="0023091E">
        <w:rPr>
          <w:lang w:val="en-US"/>
        </w:rPr>
        <w:t xml:space="preserve">Because, again, as </w:t>
      </w:r>
      <w:ins w:id="954" w:author="Diane Falcão" w:date="2023-01-26T17:15:00Z">
        <w:r w:rsidR="008F4D5B">
          <w:rPr>
            <w:lang w:val="en-US"/>
          </w:rPr>
          <w:t xml:space="preserve">a </w:t>
        </w:r>
      </w:ins>
      <w:r w:rsidRPr="0023091E">
        <w:rPr>
          <w:lang w:val="en-US"/>
        </w:rPr>
        <w:t>commodity is the center of all</w:t>
      </w:r>
    </w:p>
    <w:p w14:paraId="111291F9" w14:textId="77777777" w:rsidR="00F465BE" w:rsidRPr="0023091E" w:rsidRDefault="00000000" w:rsidP="00765CE2">
      <w:pPr>
        <w:pStyle w:val="Textbody"/>
        <w:jc w:val="both"/>
        <w:rPr>
          <w:lang w:val="en-US"/>
        </w:rPr>
      </w:pPr>
      <w:r w:rsidRPr="0023091E">
        <w:rPr>
          <w:lang w:val="en-US"/>
        </w:rPr>
        <w:t xml:space="preserve">social relations in capitalism, it needs to be </w:t>
      </w:r>
      <w:del w:id="955" w:author="Alvaro F. Filippi" w:date="2023-01-15T19:04:00Z">
        <w:r w:rsidRPr="0023091E">
          <w:rPr>
            <w:lang w:val="en-US"/>
          </w:rPr>
          <w:delText>undestood</w:delText>
        </w:r>
      </w:del>
      <w:ins w:id="956" w:author="Alvaro F. Filippi" w:date="2023-01-15T19:04:00Z">
        <w:r w:rsidRPr="0023091E">
          <w:rPr>
            <w:lang w:val="en-US"/>
          </w:rPr>
          <w:t>understood</w:t>
        </w:r>
      </w:ins>
      <w:r w:rsidRPr="0023091E">
        <w:rPr>
          <w:lang w:val="en-US"/>
        </w:rPr>
        <w:t>.</w:t>
      </w:r>
    </w:p>
    <w:p w14:paraId="1076A89E" w14:textId="77777777" w:rsidR="00F465BE" w:rsidRPr="0023091E" w:rsidRDefault="00000000" w:rsidP="00765CE2">
      <w:pPr>
        <w:pStyle w:val="Textbody"/>
        <w:jc w:val="both"/>
        <w:rPr>
          <w:lang w:val="en-US"/>
        </w:rPr>
      </w:pPr>
      <w:r w:rsidRPr="0023091E">
        <w:rPr>
          <w:lang w:val="en-US"/>
        </w:rPr>
        <w:t>Before that, let's review everything.</w:t>
      </w:r>
    </w:p>
    <w:p w14:paraId="332F80DA" w14:textId="77777777" w:rsidR="00F465BE" w:rsidRPr="0023091E" w:rsidRDefault="00000000" w:rsidP="00765CE2">
      <w:pPr>
        <w:pStyle w:val="Textbody"/>
        <w:jc w:val="both"/>
        <w:rPr>
          <w:lang w:val="en-US"/>
        </w:rPr>
      </w:pPr>
      <w:r w:rsidRPr="0023091E">
        <w:rPr>
          <w:lang w:val="en-US"/>
        </w:rPr>
        <w:t>C'mon, vocabulary:</w:t>
      </w:r>
    </w:p>
    <w:p w14:paraId="406F01AA" w14:textId="77777777" w:rsidR="00F465BE" w:rsidRPr="0023091E" w:rsidRDefault="00000000" w:rsidP="00765CE2">
      <w:pPr>
        <w:pStyle w:val="Textbody"/>
        <w:jc w:val="both"/>
        <w:rPr>
          <w:lang w:val="en-US"/>
        </w:rPr>
      </w:pPr>
      <w:r w:rsidRPr="0023091E">
        <w:rPr>
          <w:lang w:val="en-US"/>
        </w:rPr>
        <w:t>Mode of Production: interaction between productive forces and relations of production.</w:t>
      </w:r>
    </w:p>
    <w:p w14:paraId="7D9FA1C2" w14:textId="77777777" w:rsidR="00F465BE" w:rsidRPr="0023091E" w:rsidRDefault="00000000" w:rsidP="00765CE2">
      <w:pPr>
        <w:pStyle w:val="Textbody"/>
        <w:jc w:val="both"/>
        <w:rPr>
          <w:lang w:val="en-US"/>
        </w:rPr>
      </w:pPr>
      <w:del w:id="957" w:author="Alvaro F. Filippi" w:date="2023-01-15T19:07:00Z">
        <w:r w:rsidRPr="0023091E">
          <w:rPr>
            <w:lang w:val="en-US"/>
          </w:rPr>
          <w:delText>Capistalism</w:delText>
        </w:r>
      </w:del>
      <w:ins w:id="958" w:author="Alvaro F. Filippi" w:date="2023-01-15T19:07:00Z">
        <w:r w:rsidRPr="0023091E">
          <w:rPr>
            <w:lang w:val="en-US"/>
          </w:rPr>
          <w:t>Capitalism</w:t>
        </w:r>
      </w:ins>
      <w:r w:rsidRPr="0023091E">
        <w:rPr>
          <w:lang w:val="en-US"/>
        </w:rPr>
        <w:t xml:space="preserve"> is a Mode of Production.</w:t>
      </w:r>
    </w:p>
    <w:p w14:paraId="700D88DC" w14:textId="77777777" w:rsidR="00F465BE" w:rsidRPr="0023091E" w:rsidRDefault="00000000" w:rsidP="00765CE2">
      <w:pPr>
        <w:pStyle w:val="Textbody"/>
        <w:jc w:val="both"/>
        <w:rPr>
          <w:lang w:val="en-US"/>
        </w:rPr>
      </w:pPr>
      <w:r w:rsidRPr="0023091E">
        <w:rPr>
          <w:lang w:val="en-US"/>
        </w:rPr>
        <w:t>What are Productive Forces: how humans act on nature.</w:t>
      </w:r>
    </w:p>
    <w:p w14:paraId="524843A7" w14:textId="77777777" w:rsidR="00F465BE" w:rsidRPr="0023091E" w:rsidRDefault="00000000" w:rsidP="00765CE2">
      <w:pPr>
        <w:pStyle w:val="Textbody"/>
        <w:jc w:val="both"/>
        <w:rPr>
          <w:del w:id="959" w:author="Alvaro F. Filippi" w:date="2023-01-15T19:07:00Z"/>
          <w:lang w:val="en-US"/>
        </w:rPr>
      </w:pPr>
      <w:r w:rsidRPr="0023091E">
        <w:rPr>
          <w:lang w:val="en-US"/>
        </w:rPr>
        <w:t>What are Relations of Production: how humans act on each other.</w:t>
      </w:r>
    </w:p>
    <w:p w14:paraId="39582E84" w14:textId="77777777" w:rsidR="00F465BE" w:rsidRPr="0023091E" w:rsidRDefault="00000000" w:rsidP="00765CE2">
      <w:pPr>
        <w:pStyle w:val="Textbody"/>
        <w:jc w:val="both"/>
        <w:rPr>
          <w:lang w:val="en-US"/>
        </w:rPr>
      </w:pPr>
      <w:del w:id="960" w:author="Alvaro F. Filippi" w:date="2023-01-15T19:07:00Z">
        <w:r w:rsidRPr="0023091E">
          <w:rPr>
            <w:lang w:val="en-US"/>
          </w:rPr>
          <w:delText>.</w:delText>
        </w:r>
      </w:del>
    </w:p>
    <w:p w14:paraId="06FD576C" w14:textId="77777777" w:rsidR="00F465BE" w:rsidRPr="0023091E" w:rsidRDefault="00000000" w:rsidP="00765CE2">
      <w:pPr>
        <w:pStyle w:val="Textbody"/>
        <w:jc w:val="both"/>
        <w:rPr>
          <w:lang w:val="en-US"/>
        </w:rPr>
      </w:pPr>
      <w:r w:rsidRPr="0023091E">
        <w:rPr>
          <w:lang w:val="en-US"/>
        </w:rPr>
        <w:t xml:space="preserve">What is Class: social division of labor (as opposed to the </w:t>
      </w:r>
      <w:del w:id="961" w:author="Alvaro F. Filippi" w:date="2023-01-15T19:07:00Z">
        <w:r w:rsidRPr="0023091E">
          <w:rPr>
            <w:lang w:val="en-US"/>
          </w:rPr>
          <w:delText xml:space="preserve">work </w:delText>
        </w:r>
      </w:del>
      <w:r w:rsidRPr="0023091E">
        <w:rPr>
          <w:lang w:val="en-US"/>
        </w:rPr>
        <w:t xml:space="preserve">natural </w:t>
      </w:r>
      <w:ins w:id="962" w:author="Alvaro F. Filippi" w:date="2023-01-15T19:07:00Z">
        <w:r w:rsidRPr="0023091E">
          <w:rPr>
            <w:lang w:val="en-US"/>
          </w:rPr>
          <w:t xml:space="preserve">work </w:t>
        </w:r>
      </w:ins>
      <w:r w:rsidRPr="0023091E">
        <w:rPr>
          <w:lang w:val="en-US"/>
        </w:rPr>
        <w:t>division),</w:t>
      </w:r>
    </w:p>
    <w:p w14:paraId="400F7911" w14:textId="77777777" w:rsidR="00F465BE" w:rsidRPr="0023091E" w:rsidRDefault="00000000" w:rsidP="00765CE2">
      <w:pPr>
        <w:pStyle w:val="Textbody"/>
        <w:jc w:val="both"/>
        <w:rPr>
          <w:lang w:val="en-US"/>
        </w:rPr>
      </w:pPr>
      <w:r w:rsidRPr="0023091E">
        <w:rPr>
          <w:lang w:val="en-US"/>
        </w:rPr>
        <w:t>position occupied in the productive process.</w:t>
      </w:r>
    </w:p>
    <w:p w14:paraId="2CA448CF" w14:textId="01F6951E" w:rsidR="00F465BE" w:rsidRPr="0023091E" w:rsidRDefault="00000000" w:rsidP="00765CE2">
      <w:pPr>
        <w:pStyle w:val="Textbody"/>
        <w:jc w:val="both"/>
        <w:rPr>
          <w:lang w:val="en-US"/>
        </w:rPr>
      </w:pPr>
      <w:r w:rsidRPr="0023091E">
        <w:rPr>
          <w:lang w:val="en-US"/>
        </w:rPr>
        <w:t xml:space="preserve">Is class determined by how much work </w:t>
      </w:r>
      <w:del w:id="963" w:author="Diane Falcão" w:date="2023-01-26T17:16:00Z">
        <w:r w:rsidRPr="0023091E" w:rsidDel="006E510C">
          <w:rPr>
            <w:lang w:val="en-US"/>
          </w:rPr>
          <w:delText xml:space="preserve">do </w:delText>
        </w:r>
      </w:del>
      <w:r w:rsidRPr="0023091E">
        <w:rPr>
          <w:lang w:val="en-US"/>
        </w:rPr>
        <w:t>you get? No.</w:t>
      </w:r>
    </w:p>
    <w:p w14:paraId="3589F98D" w14:textId="77777777" w:rsidR="00F465BE" w:rsidRPr="0023091E" w:rsidRDefault="00000000" w:rsidP="00765CE2">
      <w:pPr>
        <w:pStyle w:val="Textbody"/>
        <w:jc w:val="both"/>
        <w:rPr>
          <w:lang w:val="en-US"/>
        </w:rPr>
      </w:pPr>
      <w:r w:rsidRPr="0023091E">
        <w:rPr>
          <w:lang w:val="en-US"/>
        </w:rPr>
        <w:lastRenderedPageBreak/>
        <w:t>If you earn wages, you are a worker, ok?</w:t>
      </w:r>
    </w:p>
    <w:p w14:paraId="09377396" w14:textId="77777777" w:rsidR="00F465BE" w:rsidRPr="0023091E" w:rsidRDefault="00000000" w:rsidP="00765CE2">
      <w:pPr>
        <w:pStyle w:val="Textbody"/>
        <w:jc w:val="both"/>
        <w:rPr>
          <w:lang w:val="en-US"/>
        </w:rPr>
      </w:pPr>
      <w:r w:rsidRPr="0023091E">
        <w:rPr>
          <w:lang w:val="en-US"/>
        </w:rPr>
        <w:t>If you earn wages, you are a proletariat.</w:t>
      </w:r>
    </w:p>
    <w:p w14:paraId="2F5A0168" w14:textId="77777777" w:rsidR="00F465BE" w:rsidRPr="0023091E" w:rsidRDefault="00000000" w:rsidP="00765CE2">
      <w:pPr>
        <w:pStyle w:val="Textbody"/>
        <w:jc w:val="both"/>
        <w:rPr>
          <w:lang w:val="en-US"/>
        </w:rPr>
      </w:pPr>
      <w:r w:rsidRPr="0023091E">
        <w:rPr>
          <w:lang w:val="en-US"/>
        </w:rPr>
        <w:t>"</w:t>
      </w:r>
      <w:del w:id="964" w:author="Alvaro F. Filippi" w:date="2023-01-15T19:08:00Z">
        <w:r w:rsidRPr="0023091E">
          <w:rPr>
            <w:lang w:val="en-US"/>
          </w:rPr>
          <w:delText>A</w:delText>
        </w:r>
      </w:del>
      <w:ins w:id="965" w:author="Alvaro F. Filippi" w:date="2023-01-15T19:08:00Z">
        <w:r w:rsidRPr="0023091E">
          <w:rPr>
            <w:lang w:val="en-US"/>
          </w:rPr>
          <w:t>O</w:t>
        </w:r>
      </w:ins>
      <w:r w:rsidRPr="0023091E">
        <w:rPr>
          <w:lang w:val="en-US"/>
        </w:rPr>
        <w:t>h, my salary is 100</w:t>
      </w:r>
      <w:ins w:id="966" w:author="Alvaro F. Filippi" w:date="2023-01-15T19:08:00Z">
        <w:r w:rsidRPr="0023091E">
          <w:rPr>
            <w:lang w:val="en-US"/>
          </w:rPr>
          <w:t>k</w:t>
        </w:r>
      </w:ins>
      <w:del w:id="967" w:author="Alvaro F. Filippi" w:date="2023-01-15T19:08:00Z">
        <w:r w:rsidRPr="0023091E">
          <w:rPr>
            <w:lang w:val="en-US"/>
          </w:rPr>
          <w:delText>K</w:delText>
        </w:r>
      </w:del>
      <w:r w:rsidRPr="0023091E">
        <w:rPr>
          <w:lang w:val="en-US"/>
        </w:rPr>
        <w:t>/month</w:t>
      </w:r>
      <w:del w:id="968" w:author="Alvaro F. Filippi" w:date="2023-01-15T19:08:00Z">
        <w:r w:rsidRPr="0023091E">
          <w:rPr>
            <w:lang w:val="en-US"/>
          </w:rPr>
          <w:delText>ly</w:delText>
        </w:r>
      </w:del>
      <w:r w:rsidRPr="0023091E">
        <w:rPr>
          <w:lang w:val="en-US"/>
        </w:rPr>
        <w:t>", you are a proletariat.</w:t>
      </w:r>
    </w:p>
    <w:p w14:paraId="2AF4CA4D" w14:textId="77777777" w:rsidR="00F465BE" w:rsidRPr="0023091E" w:rsidRDefault="00000000" w:rsidP="00765CE2">
      <w:pPr>
        <w:pStyle w:val="Textbody"/>
        <w:jc w:val="both"/>
        <w:rPr>
          <w:lang w:val="en-US"/>
        </w:rPr>
      </w:pPr>
      <w:r w:rsidRPr="0023091E">
        <w:rPr>
          <w:lang w:val="en-US"/>
        </w:rPr>
        <w:t>Class is determined by the social division of labor.</w:t>
      </w:r>
    </w:p>
    <w:p w14:paraId="0C01A572" w14:textId="77777777" w:rsidR="00F465BE" w:rsidRPr="0023091E" w:rsidRDefault="00000000" w:rsidP="00765CE2">
      <w:pPr>
        <w:pStyle w:val="Textbody"/>
        <w:jc w:val="both"/>
        <w:rPr>
          <w:lang w:val="en-US"/>
        </w:rPr>
      </w:pPr>
      <w:r w:rsidRPr="0023091E">
        <w:rPr>
          <w:lang w:val="en-US"/>
        </w:rPr>
        <w:t>Class is determined by where you are in the productive process.</w:t>
      </w:r>
    </w:p>
    <w:p w14:paraId="3634C61B" w14:textId="77777777" w:rsidR="00F465BE" w:rsidRPr="0023091E" w:rsidRDefault="00000000" w:rsidP="00765CE2">
      <w:pPr>
        <w:pStyle w:val="Textbody"/>
        <w:jc w:val="both"/>
        <w:rPr>
          <w:lang w:val="en-US"/>
        </w:rPr>
      </w:pPr>
      <w:r w:rsidRPr="0023091E">
        <w:rPr>
          <w:lang w:val="en-US"/>
        </w:rPr>
        <w:t xml:space="preserve">What makes it so confusing is that, nowadays, we use </w:t>
      </w:r>
      <w:del w:id="969" w:author="Alvaro F. Filippi" w:date="2023-01-15T19:12:00Z">
        <w:r w:rsidRPr="0023091E">
          <w:rPr>
            <w:lang w:val="en-US"/>
          </w:rPr>
          <w:delText>this</w:delText>
        </w:r>
      </w:del>
      <w:ins w:id="970" w:author="Alvaro F. Filippi" w:date="2023-01-15T19:12:00Z">
        <w:r w:rsidRPr="0023091E">
          <w:rPr>
            <w:lang w:val="en-US"/>
          </w:rPr>
          <w:t>such</w:t>
        </w:r>
      </w:ins>
      <w:r w:rsidRPr="0023091E">
        <w:rPr>
          <w:lang w:val="en-US"/>
        </w:rPr>
        <w:t xml:space="preserve"> terminology </w:t>
      </w:r>
      <w:ins w:id="971" w:author="Alvaro F. Filippi" w:date="2023-01-15T19:12:00Z">
        <w:r w:rsidRPr="0023091E">
          <w:rPr>
            <w:lang w:val="en-US"/>
          </w:rPr>
          <w:t xml:space="preserve">as </w:t>
        </w:r>
      </w:ins>
      <w:r w:rsidRPr="0023091E">
        <w:rPr>
          <w:lang w:val="en-US"/>
        </w:rPr>
        <w:t>"</w:t>
      </w:r>
      <w:del w:id="972" w:author="Alvaro F. Filippi" w:date="2023-01-15T19:12:00Z">
        <w:r w:rsidRPr="0023091E">
          <w:rPr>
            <w:lang w:val="en-US"/>
          </w:rPr>
          <w:delText>U</w:delText>
        </w:r>
      </w:del>
      <w:ins w:id="973" w:author="Alvaro F. Filippi" w:date="2023-01-15T19:12:00Z">
        <w:r w:rsidRPr="0023091E">
          <w:rPr>
            <w:lang w:val="en-US"/>
          </w:rPr>
          <w:t>u</w:t>
        </w:r>
      </w:ins>
      <w:r w:rsidRPr="0023091E">
        <w:rPr>
          <w:lang w:val="en-US"/>
        </w:rPr>
        <w:t xml:space="preserve">pper </w:t>
      </w:r>
      <w:del w:id="974" w:author="Alvaro F. Filippi" w:date="2023-01-15T19:12:00Z">
        <w:r w:rsidRPr="0023091E">
          <w:rPr>
            <w:lang w:val="en-US"/>
          </w:rPr>
          <w:delText>C</w:delText>
        </w:r>
      </w:del>
      <w:ins w:id="975" w:author="Alvaro F. Filippi" w:date="2023-01-15T19:12:00Z">
        <w:r w:rsidRPr="0023091E">
          <w:rPr>
            <w:lang w:val="en-US"/>
          </w:rPr>
          <w:t>c</w:t>
        </w:r>
      </w:ins>
      <w:r w:rsidRPr="0023091E">
        <w:rPr>
          <w:lang w:val="en-US"/>
        </w:rPr>
        <w:t>lass", "</w:t>
      </w:r>
      <w:del w:id="976" w:author="Alvaro F. Filippi" w:date="2023-01-15T19:12:00Z">
        <w:r w:rsidRPr="0023091E">
          <w:rPr>
            <w:lang w:val="en-US"/>
          </w:rPr>
          <w:delText>M</w:delText>
        </w:r>
      </w:del>
      <w:ins w:id="977" w:author="Alvaro F. Filippi" w:date="2023-01-15T19:12:00Z">
        <w:r w:rsidRPr="0023091E">
          <w:rPr>
            <w:lang w:val="en-US"/>
          </w:rPr>
          <w:t>m</w:t>
        </w:r>
      </w:ins>
      <w:r w:rsidRPr="0023091E">
        <w:rPr>
          <w:lang w:val="en-US"/>
        </w:rPr>
        <w:t xml:space="preserve">iddle </w:t>
      </w:r>
      <w:del w:id="978" w:author="Alvaro F. Filippi" w:date="2023-01-15T19:12:00Z">
        <w:r w:rsidRPr="0023091E">
          <w:rPr>
            <w:lang w:val="en-US"/>
          </w:rPr>
          <w:delText>C</w:delText>
        </w:r>
      </w:del>
      <w:ins w:id="979" w:author="Alvaro F. Filippi" w:date="2023-01-15T19:12:00Z">
        <w:r w:rsidRPr="0023091E">
          <w:rPr>
            <w:lang w:val="en-US"/>
          </w:rPr>
          <w:t>c</w:t>
        </w:r>
      </w:ins>
      <w:r w:rsidRPr="0023091E">
        <w:rPr>
          <w:lang w:val="en-US"/>
        </w:rPr>
        <w:t>lass",  "</w:t>
      </w:r>
      <w:del w:id="980" w:author="Alvaro F. Filippi" w:date="2023-01-15T19:12:00Z">
        <w:r w:rsidRPr="0023091E">
          <w:rPr>
            <w:lang w:val="en-US"/>
          </w:rPr>
          <w:delText>L</w:delText>
        </w:r>
      </w:del>
      <w:ins w:id="981" w:author="Alvaro F. Filippi" w:date="2023-01-15T19:12:00Z">
        <w:r w:rsidRPr="0023091E">
          <w:rPr>
            <w:lang w:val="en-US"/>
          </w:rPr>
          <w:t>l</w:t>
        </w:r>
      </w:ins>
      <w:r w:rsidRPr="0023091E">
        <w:rPr>
          <w:lang w:val="en-US"/>
        </w:rPr>
        <w:t xml:space="preserve">ower </w:t>
      </w:r>
      <w:del w:id="982" w:author="Alvaro F. Filippi" w:date="2023-01-15T19:12:00Z">
        <w:r w:rsidRPr="0023091E">
          <w:rPr>
            <w:lang w:val="en-US"/>
          </w:rPr>
          <w:delText>C</w:delText>
        </w:r>
      </w:del>
      <w:ins w:id="983" w:author="Alvaro F. Filippi" w:date="2023-01-15T19:12:00Z">
        <w:r w:rsidRPr="0023091E">
          <w:rPr>
            <w:lang w:val="en-US"/>
          </w:rPr>
          <w:t>c</w:t>
        </w:r>
      </w:ins>
      <w:r w:rsidRPr="0023091E">
        <w:rPr>
          <w:lang w:val="en-US"/>
        </w:rPr>
        <w:t>lass".</w:t>
      </w:r>
    </w:p>
    <w:p w14:paraId="21A0BC6C" w14:textId="77777777" w:rsidR="00F465BE" w:rsidRPr="0023091E" w:rsidRDefault="00000000" w:rsidP="00765CE2">
      <w:pPr>
        <w:pStyle w:val="Textbody"/>
        <w:jc w:val="both"/>
        <w:rPr>
          <w:lang w:val="en-US"/>
        </w:rPr>
      </w:pPr>
      <w:r w:rsidRPr="0023091E">
        <w:rPr>
          <w:lang w:val="en-US"/>
        </w:rPr>
        <w:t>What determines class for Marxism is</w:t>
      </w:r>
    </w:p>
    <w:p w14:paraId="2E694112" w14:textId="77777777" w:rsidR="00F465BE" w:rsidRPr="0023091E" w:rsidRDefault="00000000" w:rsidP="00765CE2">
      <w:pPr>
        <w:pStyle w:val="Textbody"/>
        <w:jc w:val="both"/>
        <w:rPr>
          <w:lang w:val="en-US"/>
        </w:rPr>
      </w:pPr>
      <w:r w:rsidRPr="0023091E">
        <w:rPr>
          <w:lang w:val="en-US"/>
        </w:rPr>
        <w:t>the position you occupy in the productive process, right? So that's right.</w:t>
      </w:r>
    </w:p>
    <w:p w14:paraId="16F20E1B" w14:textId="4C6C5755" w:rsidR="00F465BE" w:rsidRPr="0023091E" w:rsidRDefault="00000000" w:rsidP="00765CE2">
      <w:pPr>
        <w:pStyle w:val="Textbody"/>
        <w:jc w:val="both"/>
        <w:rPr>
          <w:lang w:val="en-US"/>
        </w:rPr>
      </w:pPr>
      <w:del w:id="984" w:author="Diane Falcão" w:date="2023-01-26T03:03:00Z">
        <w:r w:rsidRPr="0023091E" w:rsidDel="0064792F">
          <w:rPr>
            <w:lang w:val="en-US"/>
          </w:rPr>
          <w:delText>Private Property</w:delText>
        </w:r>
      </w:del>
      <w:ins w:id="985" w:author="Diane Falcão" w:date="2023-01-26T03:03:00Z">
        <w:r w:rsidR="0064792F">
          <w:rPr>
            <w:lang w:val="en-US"/>
          </w:rPr>
          <w:t>Private ownership</w:t>
        </w:r>
      </w:ins>
      <w:r w:rsidRPr="0023091E">
        <w:rPr>
          <w:lang w:val="en-US"/>
        </w:rPr>
        <w:t xml:space="preserve">: free disposal of another's labor power.  </w:t>
      </w:r>
    </w:p>
    <w:p w14:paraId="5F13EEFC" w14:textId="1D7C3C1D" w:rsidR="00F465BE" w:rsidRPr="0023091E" w:rsidRDefault="00000000" w:rsidP="00765CE2">
      <w:pPr>
        <w:pStyle w:val="Textbody"/>
        <w:jc w:val="both"/>
        <w:rPr>
          <w:lang w:val="en-US"/>
        </w:rPr>
      </w:pPr>
      <w:r w:rsidRPr="0023091E">
        <w:rPr>
          <w:lang w:val="en-US"/>
        </w:rPr>
        <w:t xml:space="preserve">Remembering that we are talking about the </w:t>
      </w:r>
      <w:del w:id="986" w:author="Diane Falcão" w:date="2023-01-26T03:03:00Z">
        <w:r w:rsidRPr="0023091E" w:rsidDel="0064792F">
          <w:rPr>
            <w:lang w:val="en-US"/>
          </w:rPr>
          <w:delText>private property</w:delText>
        </w:r>
      </w:del>
      <w:ins w:id="987" w:author="Diane Falcão" w:date="2023-01-26T03:03:00Z">
        <w:r w:rsidR="0064792F">
          <w:rPr>
            <w:lang w:val="en-US"/>
          </w:rPr>
          <w:t>private ownership</w:t>
        </w:r>
      </w:ins>
      <w:r w:rsidRPr="0023091E">
        <w:rPr>
          <w:lang w:val="en-US"/>
        </w:rPr>
        <w:t xml:space="preserve"> of means of production. It's not your house, your old truck, </w:t>
      </w:r>
      <w:ins w:id="988" w:author="Diane Falcão" w:date="2023-01-26T17:17:00Z">
        <w:r w:rsidR="00CB773C">
          <w:rPr>
            <w:lang w:val="en-US"/>
          </w:rPr>
          <w:t xml:space="preserve">or </w:t>
        </w:r>
      </w:ins>
      <w:r w:rsidRPr="0023091E">
        <w:rPr>
          <w:lang w:val="en-US"/>
        </w:rPr>
        <w:t>your flip-flops.</w:t>
      </w:r>
    </w:p>
    <w:p w14:paraId="1AC416D6" w14:textId="77777777" w:rsidR="00F465BE" w:rsidRPr="0023091E" w:rsidRDefault="00000000" w:rsidP="00765CE2">
      <w:pPr>
        <w:pStyle w:val="Textbody"/>
        <w:jc w:val="both"/>
        <w:rPr>
          <w:lang w:val="en-US"/>
        </w:rPr>
      </w:pPr>
      <w:r w:rsidRPr="0023091E">
        <w:rPr>
          <w:lang w:val="en-US"/>
        </w:rPr>
        <w:t>Means of production: what is necessary for the execution of work.</w:t>
      </w:r>
    </w:p>
    <w:p w14:paraId="6FACC8AF" w14:textId="77777777" w:rsidR="00F465BE" w:rsidRPr="0023091E" w:rsidRDefault="00000000" w:rsidP="00765CE2">
      <w:pPr>
        <w:pStyle w:val="Textbody"/>
        <w:jc w:val="both"/>
        <w:rPr>
          <w:lang w:val="en-US"/>
        </w:rPr>
      </w:pPr>
      <w:r w:rsidRPr="0023091E">
        <w:rPr>
          <w:lang w:val="en-US"/>
        </w:rPr>
        <w:t>Factor</w:t>
      </w:r>
      <w:del w:id="989" w:author="Alvaro F. Filippi" w:date="2023-01-15T19:13:00Z">
        <w:r w:rsidRPr="0023091E">
          <w:rPr>
            <w:lang w:val="en-US"/>
          </w:rPr>
          <w:delText>y</w:delText>
        </w:r>
      </w:del>
      <w:ins w:id="990" w:author="Alvaro F. Filippi" w:date="2023-01-15T19:13:00Z">
        <w:r w:rsidRPr="0023091E">
          <w:rPr>
            <w:lang w:val="en-US"/>
          </w:rPr>
          <w:t>ies</w:t>
        </w:r>
      </w:ins>
      <w:r w:rsidRPr="0023091E">
        <w:rPr>
          <w:lang w:val="en-US"/>
        </w:rPr>
        <w:t>, raw material, energy.</w:t>
      </w:r>
    </w:p>
    <w:p w14:paraId="529BE393" w14:textId="5C9CA0F5" w:rsidR="00F465BE" w:rsidRPr="0023091E" w:rsidRDefault="00000000" w:rsidP="00765CE2">
      <w:pPr>
        <w:pStyle w:val="Textbody"/>
        <w:jc w:val="both"/>
        <w:rPr>
          <w:lang w:val="en-US"/>
        </w:rPr>
      </w:pPr>
      <w:r w:rsidRPr="0023091E">
        <w:rPr>
          <w:lang w:val="en-US"/>
        </w:rPr>
        <w:t xml:space="preserve">Capital: value that creates value, resource that creates </w:t>
      </w:r>
      <w:ins w:id="991" w:author="Diane Falcão" w:date="2023-01-26T17:17:00Z">
        <w:r w:rsidR="00CB773C">
          <w:rPr>
            <w:lang w:val="en-US"/>
          </w:rPr>
          <w:t xml:space="preserve">a </w:t>
        </w:r>
      </w:ins>
      <w:r w:rsidRPr="0023091E">
        <w:rPr>
          <w:lang w:val="en-US"/>
        </w:rPr>
        <w:t>resource, wealth that creates wealth.</w:t>
      </w:r>
    </w:p>
    <w:p w14:paraId="41765DF0" w14:textId="77777777" w:rsidR="00F465BE" w:rsidRPr="0023091E" w:rsidRDefault="00000000" w:rsidP="00765CE2">
      <w:pPr>
        <w:pStyle w:val="Textbody"/>
        <w:jc w:val="both"/>
        <w:rPr>
          <w:lang w:val="en-US"/>
        </w:rPr>
      </w:pPr>
      <w:r w:rsidRPr="0023091E">
        <w:rPr>
          <w:lang w:val="en-US"/>
        </w:rPr>
        <w:t>Commodity: something produced to be consumed by the other,</w:t>
      </w:r>
    </w:p>
    <w:p w14:paraId="74FE8A5D" w14:textId="77777777" w:rsidR="00F465BE" w:rsidRPr="0023091E" w:rsidRDefault="00000000" w:rsidP="00765CE2">
      <w:pPr>
        <w:pStyle w:val="Textbody"/>
        <w:jc w:val="both"/>
        <w:rPr>
          <w:lang w:val="en-US"/>
        </w:rPr>
      </w:pPr>
      <w:r w:rsidRPr="0023091E">
        <w:rPr>
          <w:lang w:val="en-US"/>
        </w:rPr>
        <w:t>to be sold in the market, okay?</w:t>
      </w:r>
    </w:p>
    <w:p w14:paraId="640F0B3E" w14:textId="77777777" w:rsidR="00F465BE" w:rsidRPr="0023091E" w:rsidRDefault="00F465BE" w:rsidP="00765CE2">
      <w:pPr>
        <w:pStyle w:val="Textbody"/>
        <w:jc w:val="both"/>
        <w:rPr>
          <w:lang w:val="en-US"/>
        </w:rPr>
      </w:pPr>
    </w:p>
    <w:p w14:paraId="302F344C" w14:textId="77777777" w:rsidR="00F465BE" w:rsidRPr="002D1AB1" w:rsidRDefault="00000000">
      <w:pPr>
        <w:pStyle w:val="Ttulo1"/>
        <w:rPr>
          <w:rFonts w:ascii="Times New Roman" w:hAnsi="Times New Roman" w:cs="Times New Roman"/>
          <w:rPrChange w:id="992" w:author="Diane Falcão" w:date="2023-01-18T14:17:00Z">
            <w:rPr>
              <w:rFonts w:ascii="Times New Roman" w:eastAsia="Times New Roman" w:hAnsi="Times New Roman" w:cs="Times New Roman"/>
              <w:lang w:val="en-US"/>
            </w:rPr>
          </w:rPrChange>
        </w:rPr>
        <w:pPrChange w:id="993" w:author="Diane Falcão" w:date="2023-01-18T14:17:00Z">
          <w:pPr>
            <w:pStyle w:val="Ttulo1"/>
            <w:jc w:val="both"/>
          </w:pPr>
        </w:pPrChange>
      </w:pPr>
      <w:r w:rsidRPr="002D1AB1">
        <w:rPr>
          <w:rFonts w:ascii="Times New Roman" w:hAnsi="Times New Roman" w:cs="Times New Roman"/>
          <w:rPrChange w:id="994" w:author="Diane Falcão" w:date="2023-01-18T14:17:00Z">
            <w:rPr>
              <w:rFonts w:ascii="Times New Roman" w:hAnsi="Times New Roman"/>
              <w:shd w:val="clear" w:color="auto" w:fill="FFFF00"/>
              <w:lang w:val="en-US"/>
            </w:rPr>
          </w:rPrChange>
        </w:rPr>
        <w:t xml:space="preserve">4 – </w:t>
      </w:r>
      <w:del w:id="995" w:author="Alvaro F. Filippi" w:date="2023-01-15T19:14:00Z">
        <w:r w:rsidRPr="002D1AB1">
          <w:rPr>
            <w:rFonts w:ascii="Times New Roman" w:hAnsi="Times New Roman" w:cs="Times New Roman"/>
            <w:rPrChange w:id="996" w:author="Diane Falcão" w:date="2023-01-18T14:17:00Z">
              <w:rPr>
                <w:rFonts w:ascii="Times New Roman" w:hAnsi="Times New Roman"/>
                <w:shd w:val="clear" w:color="auto" w:fill="FFFF00"/>
                <w:lang w:val="en-US"/>
              </w:rPr>
            </w:rPrChange>
          </w:rPr>
          <w:delText>(Valor</w:delText>
        </w:r>
      </w:del>
      <w:ins w:id="997" w:author="Alvaro F. Filippi" w:date="2023-01-15T19:14:00Z">
        <w:r w:rsidRPr="002D1AB1">
          <w:rPr>
            <w:rFonts w:ascii="Times New Roman" w:hAnsi="Times New Roman" w:cs="Times New Roman"/>
            <w:rPrChange w:id="998" w:author="Diane Falcão" w:date="2023-01-18T14:17:00Z">
              <w:rPr>
                <w:rFonts w:ascii="Times New Roman" w:hAnsi="Times New Roman"/>
                <w:shd w:val="clear" w:color="auto" w:fill="FFFF00"/>
                <w:lang w:val="en-US"/>
              </w:rPr>
            </w:rPrChange>
          </w:rPr>
          <w:t>Value</w:t>
        </w:r>
      </w:ins>
      <w:del w:id="999" w:author="Alvaro F. Filippi" w:date="2023-01-15T19:56:00Z">
        <w:r w:rsidRPr="002D1AB1">
          <w:rPr>
            <w:rFonts w:ascii="Times New Roman" w:hAnsi="Times New Roman" w:cs="Times New Roman"/>
            <w:rPrChange w:id="1000" w:author="Diane Falcão" w:date="2023-01-18T14:17:00Z">
              <w:rPr>
                <w:rFonts w:ascii="Times New Roman" w:hAnsi="Times New Roman"/>
                <w:shd w:val="clear" w:color="auto" w:fill="FFFF00"/>
                <w:lang w:val="en-US"/>
              </w:rPr>
            </w:rPrChange>
          </w:rPr>
          <w:delText>,</w:delText>
        </w:r>
      </w:del>
      <w:ins w:id="1001" w:author="Alvaro F. Filippi" w:date="2023-01-15T19:56:00Z">
        <w:r w:rsidRPr="002D1AB1">
          <w:rPr>
            <w:rFonts w:ascii="Times New Roman" w:hAnsi="Times New Roman" w:cs="Times New Roman"/>
            <w:rPrChange w:id="1002" w:author="Diane Falcão" w:date="2023-01-18T14:17:00Z">
              <w:rPr>
                <w:rFonts w:ascii="Times New Roman" w:hAnsi="Times New Roman"/>
                <w:shd w:val="clear" w:color="auto" w:fill="FFFF00"/>
                <w:lang w:val="en-US"/>
              </w:rPr>
            </w:rPrChange>
          </w:rPr>
          <w:t xml:space="preserve"> and</w:t>
        </w:r>
      </w:ins>
      <w:r w:rsidRPr="002D1AB1">
        <w:rPr>
          <w:rFonts w:ascii="Times New Roman" w:hAnsi="Times New Roman" w:cs="Times New Roman"/>
          <w:rPrChange w:id="1003" w:author="Diane Falcão" w:date="2023-01-18T14:17:00Z">
            <w:rPr>
              <w:rFonts w:ascii="Times New Roman" w:hAnsi="Times New Roman"/>
              <w:shd w:val="clear" w:color="auto" w:fill="FFFF00"/>
              <w:lang w:val="en-US"/>
            </w:rPr>
          </w:rPrChange>
        </w:rPr>
        <w:t xml:space="preserve"> </w:t>
      </w:r>
      <w:ins w:id="1004" w:author="Alvaro F. Filippi" w:date="2023-01-15T19:25:00Z">
        <w:r w:rsidRPr="002D1AB1">
          <w:rPr>
            <w:rFonts w:ascii="Times New Roman" w:hAnsi="Times New Roman" w:cs="Times New Roman"/>
            <w:rPrChange w:id="1005" w:author="Diane Falcão" w:date="2023-01-18T14:17:00Z">
              <w:rPr>
                <w:rFonts w:ascii="Times New Roman" w:hAnsi="Times New Roman"/>
                <w:shd w:val="clear" w:color="auto" w:fill="FFFF00"/>
                <w:lang w:val="en-US"/>
              </w:rPr>
            </w:rPrChange>
          </w:rPr>
          <w:t>Surplus Value</w:t>
        </w:r>
      </w:ins>
      <w:del w:id="1006" w:author="Alvaro F. Filippi" w:date="2023-01-15T19:55:00Z">
        <w:r w:rsidRPr="002D1AB1">
          <w:rPr>
            <w:rFonts w:ascii="Times New Roman" w:hAnsi="Times New Roman" w:cs="Times New Roman"/>
            <w:rPrChange w:id="1007" w:author="Diane Falcão" w:date="2023-01-18T14:17:00Z">
              <w:rPr>
                <w:rFonts w:ascii="Times New Roman" w:hAnsi="Times New Roman"/>
                <w:shd w:val="clear" w:color="auto" w:fill="FFFF00"/>
                <w:lang w:val="en-US"/>
              </w:rPr>
            </w:rPrChange>
          </w:rPr>
          <w:delText xml:space="preserve">Mais valia e </w:delText>
        </w:r>
      </w:del>
      <w:del w:id="1008" w:author="Alvaro F. Filippi" w:date="2023-01-15T19:25:00Z">
        <w:r w:rsidRPr="002D1AB1">
          <w:rPr>
            <w:rFonts w:ascii="Times New Roman" w:hAnsi="Times New Roman" w:cs="Times New Roman"/>
            <w:rPrChange w:id="1009" w:author="Diane Falcão" w:date="2023-01-18T14:17:00Z">
              <w:rPr>
                <w:rFonts w:ascii="Times New Roman" w:hAnsi="Times New Roman"/>
                <w:shd w:val="clear" w:color="auto" w:fill="FFFF00"/>
                <w:lang w:val="en-US"/>
              </w:rPr>
            </w:rPrChange>
          </w:rPr>
          <w:delText>Socialismo Científico)*</w:delText>
        </w:r>
      </w:del>
    </w:p>
    <w:p w14:paraId="1DF61B3B" w14:textId="77777777" w:rsidR="00F465BE" w:rsidRPr="0023091E" w:rsidRDefault="00000000" w:rsidP="00765CE2">
      <w:pPr>
        <w:pStyle w:val="Textbody"/>
        <w:jc w:val="both"/>
        <w:rPr>
          <w:lang w:val="en-US"/>
        </w:rPr>
      </w:pPr>
      <w:r w:rsidRPr="002D1AB1">
        <w:rPr>
          <w:lang w:val="en-US"/>
        </w:rPr>
        <w:t>So, let</w:t>
      </w:r>
      <w:ins w:id="1010" w:author="Alvaro F. Filippi" w:date="2023-01-15T19:26:00Z">
        <w:r w:rsidRPr="002D1AB1">
          <w:rPr>
            <w:lang w:val="en-US"/>
          </w:rPr>
          <w:t xml:space="preserve">’s </w:t>
        </w:r>
      </w:ins>
      <w:del w:id="1011" w:author="Alvaro F. Filippi" w:date="2023-01-15T19:26:00Z">
        <w:r w:rsidRPr="002D1AB1">
          <w:rPr>
            <w:lang w:val="en-US"/>
          </w:rPr>
          <w:delText>go</w:delText>
        </w:r>
      </w:del>
      <w:ins w:id="1012" w:author="Alvaro F. Filippi" w:date="2023-01-15T19:26:00Z">
        <w:r w:rsidRPr="002D1AB1">
          <w:rPr>
            <w:lang w:val="en-US"/>
          </w:rPr>
          <w:t>move on</w:t>
        </w:r>
      </w:ins>
      <w:r w:rsidRPr="002D1AB1">
        <w:rPr>
          <w:lang w:val="en-US"/>
        </w:rPr>
        <w:t xml:space="preserve"> to a subject that is a bit more complicated, but fundamental to our understanding of Marx's critique of Political Economy.</w:t>
      </w:r>
    </w:p>
    <w:p w14:paraId="057F7530" w14:textId="77777777" w:rsidR="00F465BE" w:rsidRPr="0023091E" w:rsidRDefault="00000000" w:rsidP="00765CE2">
      <w:pPr>
        <w:pStyle w:val="Textbody"/>
        <w:jc w:val="both"/>
        <w:rPr>
          <w:lang w:val="en-US"/>
        </w:rPr>
      </w:pPr>
      <w:r w:rsidRPr="0023091E">
        <w:rPr>
          <w:lang w:val="en-US"/>
        </w:rPr>
        <w:t>Remember that the commodity is the center of our social relations?</w:t>
      </w:r>
    </w:p>
    <w:p w14:paraId="05BF623F" w14:textId="77777777" w:rsidR="00F465BE" w:rsidRPr="0023091E" w:rsidRDefault="00000000" w:rsidP="00765CE2">
      <w:pPr>
        <w:pStyle w:val="Textbody"/>
        <w:jc w:val="both"/>
        <w:rPr>
          <w:lang w:val="en-US"/>
        </w:rPr>
      </w:pPr>
      <w:r w:rsidRPr="0023091E">
        <w:rPr>
          <w:lang w:val="en-US"/>
        </w:rPr>
        <w:t xml:space="preserve">This commodity has something called Value.  </w:t>
      </w:r>
    </w:p>
    <w:p w14:paraId="1A28BA05" w14:textId="7F42FE52" w:rsidR="00F465BE" w:rsidRPr="0023091E" w:rsidRDefault="00000000" w:rsidP="00765CE2">
      <w:pPr>
        <w:pStyle w:val="Textbody"/>
        <w:jc w:val="both"/>
        <w:rPr>
          <w:lang w:val="en-US"/>
        </w:rPr>
      </w:pPr>
      <w:del w:id="1013" w:author="Diane Falcão" w:date="2023-01-16T23:34:00Z">
        <w:r w:rsidRPr="0023091E" w:rsidDel="00694DBA">
          <w:rPr>
            <w:lang w:val="en-US"/>
          </w:rPr>
          <w:delText>So</w:delText>
        </w:r>
      </w:del>
      <w:ins w:id="1014" w:author="Diane Falcão" w:date="2023-01-16T23:34:00Z">
        <w:r w:rsidR="00694DBA" w:rsidRPr="0023091E">
          <w:rPr>
            <w:lang w:val="en-US"/>
          </w:rPr>
          <w:t>So,</w:t>
        </w:r>
      </w:ins>
      <w:r w:rsidRPr="0023091E">
        <w:rPr>
          <w:lang w:val="en-US"/>
        </w:rPr>
        <w:t xml:space="preserve"> the question that comes up is: what is </w:t>
      </w:r>
      <w:ins w:id="1015" w:author="Alvaro F. Filippi" w:date="2023-01-15T19:28:00Z">
        <w:r w:rsidRPr="0023091E">
          <w:rPr>
            <w:lang w:val="en-US"/>
          </w:rPr>
          <w:t>V</w:t>
        </w:r>
      </w:ins>
      <w:del w:id="1016" w:author="Alvaro F. Filippi" w:date="2023-01-15T19:26:00Z">
        <w:r w:rsidRPr="0023091E">
          <w:rPr>
            <w:lang w:val="en-US"/>
          </w:rPr>
          <w:delText>V</w:delText>
        </w:r>
      </w:del>
      <w:r w:rsidRPr="0023091E">
        <w:rPr>
          <w:lang w:val="en-US"/>
        </w:rPr>
        <w:t xml:space="preserve">alue? How is </w:t>
      </w:r>
      <w:del w:id="1017" w:author="Alvaro F. Filippi" w:date="2023-01-15T19:26:00Z">
        <w:r w:rsidRPr="0023091E">
          <w:rPr>
            <w:lang w:val="en-US"/>
          </w:rPr>
          <w:delText>V</w:delText>
        </w:r>
      </w:del>
      <w:ins w:id="1018" w:author="Alvaro F. Filippi" w:date="2023-01-15T19:28:00Z">
        <w:r w:rsidRPr="0023091E">
          <w:rPr>
            <w:lang w:val="en-US"/>
          </w:rPr>
          <w:t>V</w:t>
        </w:r>
      </w:ins>
      <w:r w:rsidRPr="0023091E">
        <w:rPr>
          <w:lang w:val="en-US"/>
        </w:rPr>
        <w:t>alue determined?</w:t>
      </w:r>
    </w:p>
    <w:p w14:paraId="27750EF6" w14:textId="77777777" w:rsidR="00F465BE" w:rsidRPr="0023091E" w:rsidRDefault="00000000" w:rsidP="00765CE2">
      <w:pPr>
        <w:pStyle w:val="Textbody"/>
        <w:jc w:val="both"/>
        <w:rPr>
          <w:lang w:val="en-US"/>
        </w:rPr>
      </w:pPr>
      <w:r w:rsidRPr="0023091E">
        <w:rPr>
          <w:lang w:val="en-US"/>
        </w:rPr>
        <w:t xml:space="preserve">Ok, so I'll begin with a quote that made me understand </w:t>
      </w:r>
      <w:del w:id="1019" w:author="Alvaro F. Filippi" w:date="2023-01-15T19:26:00Z">
        <w:r w:rsidRPr="0023091E">
          <w:rPr>
            <w:lang w:val="en-US"/>
          </w:rPr>
          <w:delText>V</w:delText>
        </w:r>
      </w:del>
      <w:ins w:id="1020" w:author="Alvaro F. Filippi" w:date="2023-01-15T19:28:00Z">
        <w:r w:rsidRPr="0023091E">
          <w:rPr>
            <w:lang w:val="en-US"/>
          </w:rPr>
          <w:t>V</w:t>
        </w:r>
      </w:ins>
      <w:r w:rsidRPr="0023091E">
        <w:rPr>
          <w:lang w:val="en-US"/>
        </w:rPr>
        <w:t>alue once and for all.</w:t>
      </w:r>
    </w:p>
    <w:p w14:paraId="50CBAF3C" w14:textId="77777777" w:rsidR="00F465BE" w:rsidRPr="0023091E" w:rsidRDefault="00000000" w:rsidP="00765CE2">
      <w:pPr>
        <w:pStyle w:val="Textbody"/>
        <w:jc w:val="both"/>
        <w:rPr>
          <w:lang w:val="en-US"/>
        </w:rPr>
      </w:pPr>
      <w:r w:rsidRPr="0023091E">
        <w:rPr>
          <w:lang w:val="en-US"/>
        </w:rPr>
        <w:t xml:space="preserve">But I'll start with the quote and then we are gonna describe </w:t>
      </w:r>
      <w:del w:id="1021" w:author="Alvaro F. Filippi" w:date="2023-01-15T19:26:00Z">
        <w:r w:rsidRPr="0023091E">
          <w:rPr>
            <w:lang w:val="en-US"/>
          </w:rPr>
          <w:delText>V</w:delText>
        </w:r>
      </w:del>
      <w:ins w:id="1022" w:author="Alvaro F. Filippi" w:date="2023-01-15T19:28:00Z">
        <w:r w:rsidRPr="0023091E">
          <w:rPr>
            <w:lang w:val="en-US"/>
          </w:rPr>
          <w:t>V</w:t>
        </w:r>
      </w:ins>
      <w:r w:rsidRPr="0023091E">
        <w:rPr>
          <w:lang w:val="en-US"/>
        </w:rPr>
        <w:t>alue, not the contrary.</w:t>
      </w:r>
    </w:p>
    <w:p w14:paraId="310E6FA8" w14:textId="438FCF3F" w:rsidR="00F465BE" w:rsidRPr="00A44DFD" w:rsidRDefault="00A44DFD" w:rsidP="00765CE2">
      <w:pPr>
        <w:pStyle w:val="Textbody"/>
        <w:jc w:val="both"/>
        <w:rPr>
          <w:ins w:id="1023" w:author="Diane Falcão" w:date="2023-01-18T14:22:00Z"/>
          <w:rStyle w:val="Hyperlink"/>
          <w:highlight w:val="lightGray"/>
          <w:rPrChange w:id="1024" w:author="Diane Falcão" w:date="2023-01-18T14:21:00Z">
            <w:rPr>
              <w:ins w:id="1025" w:author="Diane Falcão" w:date="2023-01-18T14:22:00Z"/>
              <w:lang w:val="en-US"/>
            </w:rPr>
          </w:rPrChange>
        </w:rPr>
      </w:pPr>
      <w:ins w:id="1026" w:author="Diane Falcão" w:date="2023-01-18T14:22:00Z">
        <w:r>
          <w:rPr>
            <w:highlight w:val="lightGray"/>
            <w:lang w:val="en-US"/>
          </w:rPr>
          <w:fldChar w:fldCharType="begin"/>
        </w:r>
        <w:r>
          <w:rPr>
            <w:highlight w:val="lightGray"/>
            <w:lang w:val="en-US"/>
          </w:rPr>
          <w:instrText xml:space="preserve"> HYPERLINK "https://www.marxists.org/archive/marx/works/1865/value-price-profit/ch02.htm" </w:instrText>
        </w:r>
        <w:r>
          <w:rPr>
            <w:highlight w:val="lightGray"/>
            <w:lang w:val="en-US"/>
          </w:rPr>
        </w:r>
        <w:r>
          <w:rPr>
            <w:highlight w:val="lightGray"/>
            <w:lang w:val="en-US"/>
          </w:rPr>
          <w:fldChar w:fldCharType="separate"/>
        </w:r>
        <w:r w:rsidRPr="00A44DFD">
          <w:rPr>
            <w:rStyle w:val="Hyperlink"/>
            <w:highlight w:val="lightGray"/>
            <w:rPrChange w:id="1027" w:author="Diane Falcão" w:date="2023-01-18T14:21:00Z">
              <w:rPr>
                <w:lang w:val="en-US"/>
              </w:rPr>
            </w:rPrChange>
          </w:rPr>
          <w:t xml:space="preserve">"...if I say a quarter of wheat exchanges with iron in a certain proportion, or the Value of a quarter </w:t>
        </w:r>
        <w:del w:id="1028" w:author="Alvaro F. Filippi" w:date="2023-01-15T19:27:00Z">
          <w:r w:rsidRPr="00A44DFD">
            <w:rPr>
              <w:rStyle w:val="Hyperlink"/>
              <w:highlight w:val="lightGray"/>
              <w:rPrChange w:id="1029" w:author="Diane Falcão" w:date="2023-01-18T14:21:00Z">
                <w:rPr>
                  <w:lang w:val="en-US"/>
                </w:rPr>
              </w:rPrChange>
            </w:rPr>
            <w:delText xml:space="preserve"> </w:delText>
          </w:r>
        </w:del>
        <w:r w:rsidRPr="00A44DFD">
          <w:rPr>
            <w:rStyle w:val="Hyperlink"/>
            <w:highlight w:val="lightGray"/>
            <w:rPrChange w:id="1030" w:author="Diane Falcão" w:date="2023-01-18T14:21:00Z">
              <w:rPr>
                <w:lang w:val="en-US"/>
              </w:rPr>
            </w:rPrChange>
          </w:rPr>
          <w:t>of</w:t>
        </w:r>
        <w:del w:id="1031" w:author="Alvaro F. Filippi" w:date="2023-01-15T19:27:00Z">
          <w:r w:rsidRPr="00A44DFD">
            <w:rPr>
              <w:rStyle w:val="Hyperlink"/>
              <w:highlight w:val="lightGray"/>
              <w:rPrChange w:id="1032" w:author="Diane Falcão" w:date="2023-01-18T14:21:00Z">
                <w:rPr>
                  <w:lang w:val="en-US"/>
                </w:rPr>
              </w:rPrChange>
            </w:rPr>
            <w:delText xml:space="preserve"> </w:delText>
          </w:r>
        </w:del>
        <w:r w:rsidRPr="00A44DFD">
          <w:rPr>
            <w:rStyle w:val="Hyperlink"/>
            <w:highlight w:val="lightGray"/>
            <w:rPrChange w:id="1033" w:author="Diane Falcão" w:date="2023-01-18T14:21:00Z">
              <w:rPr>
                <w:lang w:val="en-US"/>
              </w:rPr>
            </w:rPrChange>
          </w:rPr>
          <w:t xml:space="preserve"> wheat </w:t>
        </w:r>
        <w:del w:id="1034" w:author="Alvaro F. Filippi" w:date="2023-01-15T19:27:00Z">
          <w:r w:rsidRPr="00A44DFD">
            <w:rPr>
              <w:rStyle w:val="Hyperlink"/>
              <w:highlight w:val="lightGray"/>
              <w:rPrChange w:id="1035" w:author="Diane Falcão" w:date="2023-01-18T14:21:00Z">
                <w:rPr>
                  <w:lang w:val="en-US"/>
                </w:rPr>
              </w:rPrChange>
            </w:rPr>
            <w:delText xml:space="preserve"> </w:delText>
          </w:r>
        </w:del>
        <w:r w:rsidRPr="00A44DFD">
          <w:rPr>
            <w:rStyle w:val="Hyperlink"/>
            <w:highlight w:val="lightGray"/>
            <w:rPrChange w:id="1036" w:author="Diane Falcão" w:date="2023-01-18T14:21:00Z">
              <w:rPr>
                <w:lang w:val="en-US"/>
              </w:rPr>
            </w:rPrChange>
          </w:rPr>
          <w:t xml:space="preserve">is </w:t>
        </w:r>
        <w:del w:id="1037" w:author="Alvaro F. Filippi" w:date="2023-01-15T19:27:00Z">
          <w:r w:rsidRPr="00A44DFD">
            <w:rPr>
              <w:rStyle w:val="Hyperlink"/>
              <w:highlight w:val="lightGray"/>
              <w:rPrChange w:id="1038" w:author="Diane Falcão" w:date="2023-01-18T14:21:00Z">
                <w:rPr>
                  <w:lang w:val="en-US"/>
                </w:rPr>
              </w:rPrChange>
            </w:rPr>
            <w:delText xml:space="preserve"> </w:delText>
          </w:r>
        </w:del>
        <w:del w:id="1039" w:author="Diane Falcão" w:date="2023-01-16T23:36:00Z">
          <w:r w:rsidRPr="00A44DFD" w:rsidDel="00E46D1E">
            <w:rPr>
              <w:rStyle w:val="Hyperlink"/>
              <w:highlight w:val="lightGray"/>
              <w:rPrChange w:id="1040" w:author="Diane Falcão" w:date="2023-01-18T14:21:00Z">
                <w:rPr>
                  <w:lang w:val="en-US"/>
                </w:rPr>
              </w:rPrChange>
            </w:rPr>
            <w:delText>expressed  in</w:delText>
          </w:r>
        </w:del>
        <w:r w:rsidR="00E46D1E" w:rsidRPr="00A44DFD">
          <w:rPr>
            <w:rStyle w:val="Hyperlink"/>
            <w:highlight w:val="lightGray"/>
            <w:rPrChange w:id="1041" w:author="Diane Falcão" w:date="2023-01-18T14:21:00Z">
              <w:rPr>
                <w:lang w:val="en-US"/>
              </w:rPr>
            </w:rPrChange>
          </w:rPr>
          <w:t>expressed in</w:t>
        </w:r>
        <w:r w:rsidRPr="00A44DFD">
          <w:rPr>
            <w:rStyle w:val="Hyperlink"/>
            <w:highlight w:val="lightGray"/>
            <w:rPrChange w:id="1042" w:author="Diane Falcão" w:date="2023-01-18T14:21:00Z">
              <w:rPr>
                <w:lang w:val="en-US"/>
              </w:rPr>
            </w:rPrChange>
          </w:rPr>
          <w:t xml:space="preserve">  a  certain  amount  of  iron, I </w:t>
        </w:r>
        <w:del w:id="1043" w:author="Alvaro F. Filippi" w:date="2023-01-15T19:27:00Z">
          <w:r w:rsidRPr="00A44DFD">
            <w:rPr>
              <w:rStyle w:val="Hyperlink"/>
              <w:highlight w:val="lightGray"/>
              <w:rPrChange w:id="1044" w:author="Diane Falcão" w:date="2023-01-18T14:21:00Z">
                <w:rPr>
                  <w:lang w:val="en-US"/>
                </w:rPr>
              </w:rPrChange>
            </w:rPr>
            <w:delText xml:space="preserve"> </w:delText>
          </w:r>
        </w:del>
        <w:r w:rsidRPr="00A44DFD">
          <w:rPr>
            <w:rStyle w:val="Hyperlink"/>
            <w:highlight w:val="lightGray"/>
            <w:rPrChange w:id="1045" w:author="Diane Falcão" w:date="2023-01-18T14:21:00Z">
              <w:rPr>
                <w:lang w:val="en-US"/>
              </w:rPr>
            </w:rPrChange>
          </w:rPr>
          <w:t xml:space="preserve">say </w:t>
        </w:r>
        <w:del w:id="1046" w:author="Alvaro F. Filippi" w:date="2023-01-15T19:27:00Z">
          <w:r w:rsidRPr="00A44DFD">
            <w:rPr>
              <w:rStyle w:val="Hyperlink"/>
              <w:highlight w:val="lightGray"/>
              <w:rPrChange w:id="1047" w:author="Diane Falcão" w:date="2023-01-18T14:21:00Z">
                <w:rPr>
                  <w:lang w:val="en-US"/>
                </w:rPr>
              </w:rPrChange>
            </w:rPr>
            <w:delText xml:space="preserve"> </w:delText>
          </w:r>
        </w:del>
        <w:r w:rsidRPr="00A44DFD">
          <w:rPr>
            <w:rStyle w:val="Hyperlink"/>
            <w:highlight w:val="lightGray"/>
            <w:rPrChange w:id="1048" w:author="Diane Falcão" w:date="2023-01-18T14:21:00Z">
              <w:rPr>
                <w:lang w:val="en-US"/>
              </w:rPr>
            </w:rPrChange>
          </w:rPr>
          <w:t xml:space="preserve">that </w:t>
        </w:r>
        <w:del w:id="1049" w:author="Alvaro F. Filippi" w:date="2023-01-15T19:27:00Z">
          <w:r w:rsidRPr="00A44DFD">
            <w:rPr>
              <w:rStyle w:val="Hyperlink"/>
              <w:highlight w:val="lightGray"/>
              <w:rPrChange w:id="1050" w:author="Diane Falcão" w:date="2023-01-18T14:21:00Z">
                <w:rPr>
                  <w:lang w:val="en-US"/>
                </w:rPr>
              </w:rPrChange>
            </w:rPr>
            <w:delText xml:space="preserve"> </w:delText>
          </w:r>
        </w:del>
        <w:r w:rsidRPr="00A44DFD">
          <w:rPr>
            <w:rStyle w:val="Hyperlink"/>
            <w:highlight w:val="lightGray"/>
            <w:rPrChange w:id="1051" w:author="Diane Falcão" w:date="2023-01-18T14:21:00Z">
              <w:rPr>
                <w:lang w:val="en-US"/>
              </w:rPr>
            </w:rPrChange>
          </w:rPr>
          <w:t xml:space="preserve">the </w:t>
        </w:r>
        <w:del w:id="1052" w:author="Alvaro F. Filippi" w:date="2023-01-15T19:27:00Z">
          <w:r w:rsidRPr="00A44DFD">
            <w:rPr>
              <w:rStyle w:val="Hyperlink"/>
              <w:highlight w:val="lightGray"/>
              <w:rPrChange w:id="1053" w:author="Diane Falcão" w:date="2023-01-18T14:21:00Z">
                <w:rPr>
                  <w:lang w:val="en-US"/>
                </w:rPr>
              </w:rPrChange>
            </w:rPr>
            <w:delText xml:space="preserve"> </w:delText>
          </w:r>
        </w:del>
        <w:r w:rsidRPr="00A44DFD">
          <w:rPr>
            <w:rStyle w:val="Hyperlink"/>
            <w:highlight w:val="lightGray"/>
            <w:rPrChange w:id="1054" w:author="Diane Falcão" w:date="2023-01-18T14:21:00Z">
              <w:rPr>
                <w:lang w:val="en-US"/>
              </w:rPr>
            </w:rPrChange>
          </w:rPr>
          <w:t xml:space="preserve">Value </w:t>
        </w:r>
        <w:del w:id="1055" w:author="Alvaro F. Filippi" w:date="2023-01-15T19:27:00Z">
          <w:r w:rsidRPr="00A44DFD">
            <w:rPr>
              <w:rStyle w:val="Hyperlink"/>
              <w:highlight w:val="lightGray"/>
              <w:rPrChange w:id="1056" w:author="Diane Falcão" w:date="2023-01-18T14:21:00Z">
                <w:rPr>
                  <w:lang w:val="en-US"/>
                </w:rPr>
              </w:rPrChange>
            </w:rPr>
            <w:delText xml:space="preserve"> </w:delText>
          </w:r>
        </w:del>
        <w:r w:rsidRPr="00A44DFD">
          <w:rPr>
            <w:rStyle w:val="Hyperlink"/>
            <w:highlight w:val="lightGray"/>
            <w:rPrChange w:id="1057" w:author="Diane Falcão" w:date="2023-01-18T14:21:00Z">
              <w:rPr>
                <w:lang w:val="en-US"/>
              </w:rPr>
            </w:rPrChange>
          </w:rPr>
          <w:t xml:space="preserve">of </w:t>
        </w:r>
        <w:del w:id="1058" w:author="Alvaro F. Filippi" w:date="2023-01-15T19:27:00Z">
          <w:r w:rsidRPr="00A44DFD">
            <w:rPr>
              <w:rStyle w:val="Hyperlink"/>
              <w:highlight w:val="lightGray"/>
              <w:rPrChange w:id="1059" w:author="Diane Falcão" w:date="2023-01-18T14:21:00Z">
                <w:rPr>
                  <w:lang w:val="en-US"/>
                </w:rPr>
              </w:rPrChange>
            </w:rPr>
            <w:delText xml:space="preserve"> </w:delText>
          </w:r>
        </w:del>
        <w:r w:rsidRPr="00A44DFD">
          <w:rPr>
            <w:rStyle w:val="Hyperlink"/>
            <w:highlight w:val="lightGray"/>
            <w:rPrChange w:id="1060" w:author="Diane Falcão" w:date="2023-01-18T14:21:00Z">
              <w:rPr>
                <w:lang w:val="en-US"/>
              </w:rPr>
            </w:rPrChange>
          </w:rPr>
          <w:t xml:space="preserve">wheat </w:t>
        </w:r>
        <w:del w:id="1061" w:author="Alvaro F. Filippi" w:date="2023-01-15T19:27:00Z">
          <w:r w:rsidRPr="00A44DFD">
            <w:rPr>
              <w:rStyle w:val="Hyperlink"/>
              <w:highlight w:val="lightGray"/>
              <w:rPrChange w:id="1062" w:author="Diane Falcão" w:date="2023-01-18T14:21:00Z">
                <w:rPr>
                  <w:lang w:val="en-US"/>
                </w:rPr>
              </w:rPrChange>
            </w:rPr>
            <w:delText xml:space="preserve"> </w:delText>
          </w:r>
        </w:del>
        <w:r w:rsidRPr="00A44DFD">
          <w:rPr>
            <w:rStyle w:val="Hyperlink"/>
            <w:highlight w:val="lightGray"/>
            <w:rPrChange w:id="1063" w:author="Diane Falcão" w:date="2023-01-18T14:21:00Z">
              <w:rPr>
                <w:lang w:val="en-US"/>
              </w:rPr>
            </w:rPrChange>
          </w:rPr>
          <w:t xml:space="preserve">and its </w:t>
        </w:r>
        <w:del w:id="1064" w:author="Alvaro F. Filippi" w:date="2023-01-15T19:27:00Z">
          <w:r w:rsidRPr="00A44DFD">
            <w:rPr>
              <w:rStyle w:val="Hyperlink"/>
              <w:highlight w:val="lightGray"/>
              <w:rPrChange w:id="1065" w:author="Diane Falcão" w:date="2023-01-18T14:21:00Z">
                <w:rPr>
                  <w:lang w:val="en-US"/>
                </w:rPr>
              </w:rPrChange>
            </w:rPr>
            <w:delText xml:space="preserve"> </w:delText>
          </w:r>
        </w:del>
        <w:r w:rsidRPr="00A44DFD">
          <w:rPr>
            <w:rStyle w:val="Hyperlink"/>
            <w:highlight w:val="lightGray"/>
            <w:rPrChange w:id="1066" w:author="Diane Falcão" w:date="2023-01-18T14:21:00Z">
              <w:rPr>
                <w:lang w:val="en-US"/>
              </w:rPr>
            </w:rPrChange>
          </w:rPr>
          <w:t xml:space="preserve">equivalent </w:t>
        </w:r>
        <w:del w:id="1067" w:author="Alvaro F. Filippi" w:date="2023-01-15T19:27:00Z">
          <w:r w:rsidRPr="00A44DFD">
            <w:rPr>
              <w:rStyle w:val="Hyperlink"/>
              <w:highlight w:val="lightGray"/>
              <w:rPrChange w:id="1068" w:author="Diane Falcão" w:date="2023-01-18T14:21:00Z">
                <w:rPr>
                  <w:lang w:val="en-US"/>
                </w:rPr>
              </w:rPrChange>
            </w:rPr>
            <w:delText xml:space="preserve"> </w:delText>
          </w:r>
        </w:del>
        <w:r w:rsidRPr="00A44DFD">
          <w:rPr>
            <w:rStyle w:val="Hyperlink"/>
            <w:highlight w:val="lightGray"/>
            <w:rPrChange w:id="1069" w:author="Diane Falcão" w:date="2023-01-18T14:21:00Z">
              <w:rPr>
                <w:lang w:val="en-US"/>
              </w:rPr>
            </w:rPrChange>
          </w:rPr>
          <w:t xml:space="preserve">in </w:t>
        </w:r>
        <w:del w:id="1070" w:author="Alvaro F. Filippi" w:date="2023-01-15T19:27:00Z">
          <w:r w:rsidRPr="00A44DFD">
            <w:rPr>
              <w:rStyle w:val="Hyperlink"/>
              <w:highlight w:val="lightGray"/>
              <w:rPrChange w:id="1071" w:author="Diane Falcão" w:date="2023-01-18T14:21:00Z">
                <w:rPr>
                  <w:lang w:val="en-US"/>
                </w:rPr>
              </w:rPrChange>
            </w:rPr>
            <w:delText xml:space="preserve"> </w:delText>
          </w:r>
        </w:del>
        <w:r w:rsidRPr="00A44DFD">
          <w:rPr>
            <w:rStyle w:val="Hyperlink"/>
            <w:highlight w:val="lightGray"/>
            <w:rPrChange w:id="1072" w:author="Diane Falcão" w:date="2023-01-18T14:21:00Z">
              <w:rPr>
                <w:lang w:val="en-US"/>
              </w:rPr>
            </w:rPrChange>
          </w:rPr>
          <w:t xml:space="preserve">iron </w:t>
        </w:r>
        <w:del w:id="1073" w:author="Alvaro F. Filippi" w:date="2023-01-15T19:27:00Z">
          <w:r w:rsidRPr="00A44DFD">
            <w:rPr>
              <w:rStyle w:val="Hyperlink"/>
              <w:highlight w:val="lightGray"/>
              <w:rPrChange w:id="1074" w:author="Diane Falcão" w:date="2023-01-18T14:21:00Z">
                <w:rPr>
                  <w:lang w:val="en-US"/>
                </w:rPr>
              </w:rPrChange>
            </w:rPr>
            <w:delText xml:space="preserve"> </w:delText>
          </w:r>
        </w:del>
        <w:r w:rsidRPr="00A44DFD">
          <w:rPr>
            <w:rStyle w:val="Hyperlink"/>
            <w:highlight w:val="lightGray"/>
            <w:rPrChange w:id="1075" w:author="Diane Falcão" w:date="2023-01-18T14:21:00Z">
              <w:rPr>
                <w:lang w:val="en-US"/>
              </w:rPr>
            </w:rPrChange>
          </w:rPr>
          <w:t xml:space="preserve">are </w:t>
        </w:r>
        <w:del w:id="1076" w:author="Alvaro F. Filippi" w:date="2023-01-15T19:27:00Z">
          <w:r w:rsidRPr="00A44DFD">
            <w:rPr>
              <w:rStyle w:val="Hyperlink"/>
              <w:highlight w:val="lightGray"/>
              <w:rPrChange w:id="1077" w:author="Diane Falcão" w:date="2023-01-18T14:21:00Z">
                <w:rPr>
                  <w:lang w:val="en-US"/>
                </w:rPr>
              </w:rPrChange>
            </w:rPr>
            <w:delText xml:space="preserve"> </w:delText>
          </w:r>
        </w:del>
        <w:r w:rsidRPr="00A44DFD">
          <w:rPr>
            <w:rStyle w:val="Hyperlink"/>
            <w:highlight w:val="lightGray"/>
            <w:rPrChange w:id="1078" w:author="Diane Falcão" w:date="2023-01-18T14:21:00Z">
              <w:rPr>
                <w:lang w:val="en-US"/>
              </w:rPr>
            </w:rPrChange>
          </w:rPr>
          <w:t xml:space="preserve">equal </w:t>
        </w:r>
        <w:del w:id="1079" w:author="Alvaro F. Filippi" w:date="2023-01-15T19:27:00Z">
          <w:r w:rsidRPr="00A44DFD">
            <w:rPr>
              <w:rStyle w:val="Hyperlink"/>
              <w:highlight w:val="lightGray"/>
              <w:rPrChange w:id="1080" w:author="Diane Falcão" w:date="2023-01-18T14:21:00Z">
                <w:rPr>
                  <w:lang w:val="en-US"/>
                </w:rPr>
              </w:rPrChange>
            </w:rPr>
            <w:delText xml:space="preserve"> </w:delText>
          </w:r>
        </w:del>
        <w:r w:rsidRPr="00A44DFD">
          <w:rPr>
            <w:rStyle w:val="Hyperlink"/>
            <w:highlight w:val="lightGray"/>
            <w:rPrChange w:id="1081" w:author="Diane Falcão" w:date="2023-01-18T14:21:00Z">
              <w:rPr>
                <w:lang w:val="en-US"/>
              </w:rPr>
            </w:rPrChange>
          </w:rPr>
          <w:t xml:space="preserve">to some </w:t>
        </w:r>
        <w:del w:id="1082" w:author="Alvaro F. Filippi" w:date="2023-01-15T19:27:00Z">
          <w:r w:rsidRPr="00A44DFD">
            <w:rPr>
              <w:rStyle w:val="Hyperlink"/>
              <w:highlight w:val="lightGray"/>
              <w:rPrChange w:id="1083" w:author="Diane Falcão" w:date="2023-01-18T14:21:00Z">
                <w:rPr>
                  <w:lang w:val="en-US"/>
                </w:rPr>
              </w:rPrChange>
            </w:rPr>
            <w:delText xml:space="preserve"> </w:delText>
          </w:r>
        </w:del>
        <w:r w:rsidRPr="00A44DFD">
          <w:rPr>
            <w:rStyle w:val="Hyperlink"/>
            <w:highlight w:val="lightGray"/>
            <w:rPrChange w:id="1084" w:author="Diane Falcão" w:date="2023-01-18T14:21:00Z">
              <w:rPr>
                <w:lang w:val="en-US"/>
              </w:rPr>
            </w:rPrChange>
          </w:rPr>
          <w:t xml:space="preserve">third </w:t>
        </w:r>
        <w:del w:id="1085" w:author="Alvaro F. Filippi" w:date="2023-01-15T19:27:00Z">
          <w:r w:rsidRPr="00A44DFD">
            <w:rPr>
              <w:rStyle w:val="Hyperlink"/>
              <w:highlight w:val="lightGray"/>
              <w:rPrChange w:id="1086" w:author="Diane Falcão" w:date="2023-01-18T14:21:00Z">
                <w:rPr>
                  <w:lang w:val="en-US"/>
                </w:rPr>
              </w:rPrChange>
            </w:rPr>
            <w:delText xml:space="preserve"> </w:delText>
          </w:r>
        </w:del>
        <w:r w:rsidRPr="00A44DFD">
          <w:rPr>
            <w:rStyle w:val="Hyperlink"/>
            <w:highlight w:val="lightGray"/>
            <w:rPrChange w:id="1087" w:author="Diane Falcão" w:date="2023-01-18T14:21:00Z">
              <w:rPr>
                <w:lang w:val="en-US"/>
              </w:rPr>
            </w:rPrChange>
          </w:rPr>
          <w:t xml:space="preserve">thing,   which </w:t>
        </w:r>
        <w:del w:id="1088" w:author="Alvaro F. Filippi" w:date="2023-01-15T19:27:00Z">
          <w:r w:rsidRPr="00A44DFD">
            <w:rPr>
              <w:rStyle w:val="Hyperlink"/>
              <w:highlight w:val="lightGray"/>
              <w:rPrChange w:id="1089" w:author="Diane Falcão" w:date="2023-01-18T14:21:00Z">
                <w:rPr>
                  <w:lang w:val="en-US"/>
                </w:rPr>
              </w:rPrChange>
            </w:rPr>
            <w:delText xml:space="preserve"> </w:delText>
          </w:r>
        </w:del>
        <w:r w:rsidRPr="00A44DFD">
          <w:rPr>
            <w:rStyle w:val="Hyperlink"/>
            <w:highlight w:val="lightGray"/>
            <w:rPrChange w:id="1090" w:author="Diane Falcão" w:date="2023-01-18T14:21:00Z">
              <w:rPr>
                <w:lang w:val="en-US"/>
              </w:rPr>
            </w:rPrChange>
          </w:rPr>
          <w:t xml:space="preserve">is </w:t>
        </w:r>
        <w:del w:id="1091" w:author="Alvaro F. Filippi" w:date="2023-01-15T19:27:00Z">
          <w:r w:rsidRPr="00A44DFD">
            <w:rPr>
              <w:rStyle w:val="Hyperlink"/>
              <w:highlight w:val="lightGray"/>
              <w:rPrChange w:id="1092" w:author="Diane Falcão" w:date="2023-01-18T14:21:00Z">
                <w:rPr>
                  <w:lang w:val="en-US"/>
                </w:rPr>
              </w:rPrChange>
            </w:rPr>
            <w:delText xml:space="preserve"> </w:delText>
          </w:r>
        </w:del>
        <w:r w:rsidRPr="00A44DFD">
          <w:rPr>
            <w:rStyle w:val="Hyperlink"/>
            <w:highlight w:val="lightGray"/>
            <w:rPrChange w:id="1093" w:author="Diane Falcão" w:date="2023-01-18T14:21:00Z">
              <w:rPr>
                <w:lang w:val="en-US"/>
              </w:rPr>
            </w:rPrChange>
          </w:rPr>
          <w:t xml:space="preserve">neither </w:t>
        </w:r>
        <w:del w:id="1094" w:author="Alvaro F. Filippi" w:date="2023-01-15T19:27:00Z">
          <w:r w:rsidRPr="00A44DFD">
            <w:rPr>
              <w:rStyle w:val="Hyperlink"/>
              <w:highlight w:val="lightGray"/>
              <w:rPrChange w:id="1095" w:author="Diane Falcão" w:date="2023-01-18T14:21:00Z">
                <w:rPr>
                  <w:lang w:val="en-US"/>
                </w:rPr>
              </w:rPrChange>
            </w:rPr>
            <w:delText xml:space="preserve"> </w:delText>
          </w:r>
        </w:del>
        <w:r w:rsidRPr="00A44DFD">
          <w:rPr>
            <w:rStyle w:val="Hyperlink"/>
            <w:highlight w:val="lightGray"/>
            <w:rPrChange w:id="1096" w:author="Diane Falcão" w:date="2023-01-18T14:21:00Z">
              <w:rPr>
                <w:lang w:val="en-US"/>
              </w:rPr>
            </w:rPrChange>
          </w:rPr>
          <w:t xml:space="preserve">wheat </w:t>
        </w:r>
        <w:del w:id="1097" w:author="Alvaro F. Filippi" w:date="2023-01-15T19:27:00Z">
          <w:r w:rsidRPr="00A44DFD">
            <w:rPr>
              <w:rStyle w:val="Hyperlink"/>
              <w:highlight w:val="lightGray"/>
              <w:rPrChange w:id="1098" w:author="Diane Falcão" w:date="2023-01-18T14:21:00Z">
                <w:rPr>
                  <w:lang w:val="en-US"/>
                </w:rPr>
              </w:rPrChange>
            </w:rPr>
            <w:delText xml:space="preserve"> </w:delText>
          </w:r>
        </w:del>
        <w:r w:rsidRPr="00A44DFD">
          <w:rPr>
            <w:rStyle w:val="Hyperlink"/>
            <w:highlight w:val="lightGray"/>
            <w:rPrChange w:id="1099" w:author="Diane Falcão" w:date="2023-01-18T14:21:00Z">
              <w:rPr>
                <w:lang w:val="en-US"/>
              </w:rPr>
            </w:rPrChange>
          </w:rPr>
          <w:t xml:space="preserve">nor </w:t>
        </w:r>
        <w:del w:id="1100" w:author="Alvaro F. Filippi" w:date="2023-01-15T19:27:00Z">
          <w:r w:rsidRPr="00A44DFD">
            <w:rPr>
              <w:rStyle w:val="Hyperlink"/>
              <w:highlight w:val="lightGray"/>
              <w:rPrChange w:id="1101" w:author="Diane Falcão" w:date="2023-01-18T14:21:00Z">
                <w:rPr>
                  <w:lang w:val="en-US"/>
                </w:rPr>
              </w:rPrChange>
            </w:rPr>
            <w:delText xml:space="preserve"> </w:delText>
          </w:r>
        </w:del>
        <w:r w:rsidRPr="00A44DFD">
          <w:rPr>
            <w:rStyle w:val="Hyperlink"/>
            <w:highlight w:val="lightGray"/>
            <w:rPrChange w:id="1102" w:author="Diane Falcão" w:date="2023-01-18T14:21:00Z">
              <w:rPr>
                <w:lang w:val="en-US"/>
              </w:rPr>
            </w:rPrChange>
          </w:rPr>
          <w:t xml:space="preserve">iron, </w:t>
        </w:r>
        <w:del w:id="1103" w:author="Alvaro F. Filippi" w:date="2023-01-15T19:27:00Z">
          <w:r w:rsidRPr="00A44DFD">
            <w:rPr>
              <w:rStyle w:val="Hyperlink"/>
              <w:highlight w:val="lightGray"/>
              <w:rPrChange w:id="1104" w:author="Diane Falcão" w:date="2023-01-18T14:21:00Z">
                <w:rPr>
                  <w:lang w:val="en-US"/>
                </w:rPr>
              </w:rPrChange>
            </w:rPr>
            <w:delText xml:space="preserve"> </w:delText>
          </w:r>
        </w:del>
        <w:r w:rsidRPr="00A44DFD">
          <w:rPr>
            <w:rStyle w:val="Hyperlink"/>
            <w:highlight w:val="lightGray"/>
            <w:rPrChange w:id="1105" w:author="Diane Falcão" w:date="2023-01-18T14:21:00Z">
              <w:rPr>
                <w:lang w:val="en-US"/>
              </w:rPr>
            </w:rPrChange>
          </w:rPr>
          <w:t xml:space="preserve">because </w:t>
        </w:r>
        <w:del w:id="1106" w:author="Alvaro F. Filippi" w:date="2023-01-15T19:27:00Z">
          <w:r w:rsidRPr="00A44DFD">
            <w:rPr>
              <w:rStyle w:val="Hyperlink"/>
              <w:highlight w:val="lightGray"/>
              <w:rPrChange w:id="1107" w:author="Diane Falcão" w:date="2023-01-18T14:21:00Z">
                <w:rPr>
                  <w:lang w:val="en-US"/>
                </w:rPr>
              </w:rPrChange>
            </w:rPr>
            <w:delText xml:space="preserve"> </w:delText>
          </w:r>
        </w:del>
        <w:r w:rsidRPr="00A44DFD">
          <w:rPr>
            <w:rStyle w:val="Hyperlink"/>
            <w:highlight w:val="lightGray"/>
            <w:rPrChange w:id="1108" w:author="Diane Falcão" w:date="2023-01-18T14:21:00Z">
              <w:rPr>
                <w:lang w:val="en-US"/>
              </w:rPr>
            </w:rPrChange>
          </w:rPr>
          <w:t>I suppose them to express the same magnitude in two different shapes.</w:t>
        </w:r>
      </w:ins>
    </w:p>
    <w:p w14:paraId="11DE583A" w14:textId="4E0B2DA2" w:rsidR="00F465BE" w:rsidRPr="0023091E" w:rsidRDefault="00000000" w:rsidP="00765CE2">
      <w:pPr>
        <w:pStyle w:val="Textbody"/>
        <w:jc w:val="both"/>
        <w:rPr>
          <w:lang w:val="en-US"/>
        </w:rPr>
      </w:pPr>
      <w:ins w:id="1109" w:author="Diane Falcão" w:date="2023-01-18T14:22:00Z">
        <w:r w:rsidRPr="00A44DFD">
          <w:rPr>
            <w:rStyle w:val="Hyperlink"/>
            <w:highlight w:val="lightGray"/>
            <w:rPrChange w:id="1110" w:author="Diane Falcão" w:date="2023-01-18T14:21:00Z">
              <w:rPr>
                <w:lang w:val="en-US"/>
              </w:rPr>
            </w:rPrChange>
          </w:rPr>
          <w:t>Either of them, the wheat o</w:t>
        </w:r>
        <w:r w:rsidR="00A44DFD">
          <w:rPr>
            <w:highlight w:val="lightGray"/>
            <w:lang w:val="en-US"/>
          </w:rPr>
          <w:fldChar w:fldCharType="end"/>
        </w:r>
      </w:ins>
      <w:r w:rsidRPr="00F6241C">
        <w:rPr>
          <w:highlight w:val="lightGray"/>
          <w:lang w:val="en-US"/>
          <w:rPrChange w:id="1111" w:author="Diane Falcão" w:date="2023-01-18T14:21:00Z">
            <w:rPr>
              <w:lang w:val="en-US"/>
            </w:rPr>
          </w:rPrChange>
        </w:rPr>
        <w:t>r the iron, must, therefore, independently of the other, be reducible to this third thing which is their common measure."</w:t>
      </w:r>
      <w:del w:id="1112" w:author="Alvaro F. Filippi" w:date="2023-01-15T19:28:00Z">
        <w:r w:rsidRPr="00F6241C">
          <w:rPr>
            <w:lang w:val="en-US"/>
          </w:rPr>
          <w:delText>.</w:delText>
        </w:r>
      </w:del>
    </w:p>
    <w:p w14:paraId="19EB5488" w14:textId="77777777" w:rsidR="00F465BE" w:rsidRPr="0023091E" w:rsidRDefault="00000000" w:rsidP="00765CE2">
      <w:pPr>
        <w:pStyle w:val="Textbody"/>
        <w:jc w:val="both"/>
        <w:rPr>
          <w:lang w:val="en-US"/>
        </w:rPr>
      </w:pPr>
      <w:r w:rsidRPr="0023091E">
        <w:rPr>
          <w:lang w:val="en-US"/>
        </w:rPr>
        <w:t>I've never forgotten this quote.</w:t>
      </w:r>
    </w:p>
    <w:p w14:paraId="7416A65E" w14:textId="0DA809B4" w:rsidR="00F465BE" w:rsidRPr="0023091E" w:rsidRDefault="00000000" w:rsidP="00765CE2">
      <w:pPr>
        <w:pStyle w:val="Textbody"/>
        <w:jc w:val="both"/>
        <w:rPr>
          <w:lang w:val="en-US"/>
        </w:rPr>
      </w:pPr>
      <w:r w:rsidRPr="0023091E">
        <w:rPr>
          <w:lang w:val="en-US"/>
        </w:rPr>
        <w:t xml:space="preserve">If a certain amount of wheat is equal to </w:t>
      </w:r>
      <w:ins w:id="1113" w:author="Diane Falcão" w:date="2023-01-26T17:18:00Z">
        <w:r w:rsidR="00CB773C">
          <w:rPr>
            <w:lang w:val="en-US"/>
          </w:rPr>
          <w:t xml:space="preserve">a </w:t>
        </w:r>
      </w:ins>
      <w:r w:rsidRPr="0023091E">
        <w:rPr>
          <w:lang w:val="en-US"/>
        </w:rPr>
        <w:t>certain amount of iron, it does not mean that one is the same as the other, but that they are equal to a third thing.</w:t>
      </w:r>
    </w:p>
    <w:p w14:paraId="23F9507F" w14:textId="77777777" w:rsidR="00F465BE" w:rsidRPr="0023091E" w:rsidRDefault="00000000" w:rsidP="00765CE2">
      <w:pPr>
        <w:pStyle w:val="Textbody"/>
        <w:jc w:val="both"/>
        <w:rPr>
          <w:lang w:val="en-US"/>
        </w:rPr>
      </w:pPr>
      <w:r w:rsidRPr="0023091E">
        <w:rPr>
          <w:lang w:val="en-US"/>
        </w:rPr>
        <w:t>And this third thing is Value. Ok, so, Value.</w:t>
      </w:r>
    </w:p>
    <w:p w14:paraId="2E91E4CA" w14:textId="77777777" w:rsidR="00F465BE" w:rsidRPr="0023091E" w:rsidRDefault="00000000" w:rsidP="00765CE2">
      <w:pPr>
        <w:pStyle w:val="Textbody"/>
        <w:jc w:val="both"/>
        <w:rPr>
          <w:lang w:val="en-US"/>
        </w:rPr>
      </w:pPr>
      <w:r w:rsidRPr="0023091E">
        <w:rPr>
          <w:lang w:val="en-US"/>
        </w:rPr>
        <w:t>Value is maybe one of the most complicated concepts of Political Economy, even Marx recognized that.</w:t>
      </w:r>
    </w:p>
    <w:p w14:paraId="2E02EC41" w14:textId="77777777" w:rsidR="00F465BE" w:rsidRPr="0023091E" w:rsidRDefault="00000000" w:rsidP="00765CE2">
      <w:pPr>
        <w:pStyle w:val="Textbody"/>
        <w:jc w:val="both"/>
        <w:rPr>
          <w:lang w:val="en-US"/>
        </w:rPr>
      </w:pPr>
      <w:r w:rsidRPr="0023091E">
        <w:rPr>
          <w:lang w:val="en-US"/>
        </w:rPr>
        <w:lastRenderedPageBreak/>
        <w:t>Marx says in the Introduction to Capital that the first chapter was the most complicated, and it is the one in which he describes Value.</w:t>
      </w:r>
    </w:p>
    <w:p w14:paraId="412E4F68" w14:textId="77777777" w:rsidR="00F465BE" w:rsidRPr="0023091E" w:rsidRDefault="00000000" w:rsidP="00765CE2">
      <w:pPr>
        <w:pStyle w:val="Textbody"/>
        <w:jc w:val="both"/>
        <w:rPr>
          <w:lang w:val="en-US"/>
        </w:rPr>
      </w:pPr>
      <w:r w:rsidRPr="0023091E">
        <w:rPr>
          <w:lang w:val="en-US"/>
        </w:rPr>
        <w:t>We have commodities in society, we buy our things.</w:t>
      </w:r>
    </w:p>
    <w:p w14:paraId="28A921CC" w14:textId="77777777" w:rsidR="00F465BE" w:rsidRPr="0023091E" w:rsidRDefault="00000000" w:rsidP="00765CE2">
      <w:pPr>
        <w:pStyle w:val="Textbody"/>
        <w:jc w:val="both"/>
        <w:rPr>
          <w:lang w:val="en-US"/>
        </w:rPr>
      </w:pPr>
      <w:r w:rsidRPr="0023091E">
        <w:rPr>
          <w:lang w:val="en-US"/>
        </w:rPr>
        <w:t>These commodities have Value.</w:t>
      </w:r>
    </w:p>
    <w:p w14:paraId="7B8260DA" w14:textId="77777777" w:rsidR="00F465BE" w:rsidRPr="0023091E" w:rsidRDefault="00000000" w:rsidP="00765CE2">
      <w:pPr>
        <w:pStyle w:val="Textbody"/>
        <w:jc w:val="both"/>
        <w:rPr>
          <w:lang w:val="en-US"/>
        </w:rPr>
      </w:pPr>
      <w:r w:rsidRPr="0023091E">
        <w:rPr>
          <w:lang w:val="en-US"/>
        </w:rPr>
        <w:t>Do you remember when I told you to look around and think about who made the things you have?</w:t>
      </w:r>
    </w:p>
    <w:p w14:paraId="53CA91EA" w14:textId="05F80B8D" w:rsidR="00F465BE" w:rsidRPr="0023091E" w:rsidRDefault="00000000" w:rsidP="00765CE2">
      <w:pPr>
        <w:pStyle w:val="Textbody"/>
        <w:jc w:val="both"/>
        <w:rPr>
          <w:lang w:val="en-US"/>
        </w:rPr>
      </w:pPr>
      <w:r w:rsidRPr="0023091E">
        <w:rPr>
          <w:lang w:val="en-US"/>
        </w:rPr>
        <w:t xml:space="preserve">All the objects you possess, all of them, without exception, </w:t>
      </w:r>
      <w:del w:id="1114" w:author="Diane Falcão" w:date="2023-01-26T17:18:00Z">
        <w:r w:rsidRPr="0023091E" w:rsidDel="00005743">
          <w:rPr>
            <w:lang w:val="en-US"/>
          </w:rPr>
          <w:delText xml:space="preserve">has </w:delText>
        </w:r>
      </w:del>
      <w:ins w:id="1115" w:author="Diane Falcão" w:date="2023-01-26T17:18:00Z">
        <w:r w:rsidR="00005743" w:rsidRPr="0023091E">
          <w:rPr>
            <w:lang w:val="en-US"/>
          </w:rPr>
          <w:t>ha</w:t>
        </w:r>
        <w:r w:rsidR="00005743">
          <w:rPr>
            <w:lang w:val="en-US"/>
          </w:rPr>
          <w:t>ve</w:t>
        </w:r>
        <w:r w:rsidR="00005743" w:rsidRPr="0023091E">
          <w:rPr>
            <w:lang w:val="en-US"/>
          </w:rPr>
          <w:t xml:space="preserve"> </w:t>
        </w:r>
      </w:ins>
      <w:r w:rsidRPr="0023091E">
        <w:rPr>
          <w:lang w:val="en-US"/>
        </w:rPr>
        <w:t>one substance in common. Do you know what this substance common to all the things you have is? Labo</w:t>
      </w:r>
      <w:del w:id="1116" w:author="Alvaro F. Filippi" w:date="2023-01-15T19:29:00Z">
        <w:r w:rsidRPr="0023091E">
          <w:rPr>
            <w:lang w:val="en-US"/>
          </w:rPr>
          <w:delText>u</w:delText>
        </w:r>
      </w:del>
      <w:r w:rsidRPr="0023091E">
        <w:rPr>
          <w:lang w:val="en-US"/>
        </w:rPr>
        <w:t>r.</w:t>
      </w:r>
    </w:p>
    <w:p w14:paraId="1D4CAEA1" w14:textId="77777777" w:rsidR="00F465BE" w:rsidRPr="0023091E" w:rsidRDefault="00000000" w:rsidP="00765CE2">
      <w:pPr>
        <w:pStyle w:val="Textbody"/>
        <w:jc w:val="both"/>
        <w:rPr>
          <w:lang w:val="en-US"/>
        </w:rPr>
      </w:pPr>
      <w:r w:rsidRPr="0023091E">
        <w:rPr>
          <w:lang w:val="en-US"/>
        </w:rPr>
        <w:t>Labo</w:t>
      </w:r>
      <w:del w:id="1117" w:author="Alvaro F. Filippi" w:date="2023-01-15T19:29:00Z">
        <w:r w:rsidRPr="0023091E">
          <w:rPr>
            <w:lang w:val="en-US"/>
          </w:rPr>
          <w:delText>u</w:delText>
        </w:r>
      </w:del>
      <w:r w:rsidRPr="0023091E">
        <w:rPr>
          <w:lang w:val="en-US"/>
        </w:rPr>
        <w:t>r, folks, is a social substance.</w:t>
      </w:r>
    </w:p>
    <w:p w14:paraId="21D40A31" w14:textId="77777777" w:rsidR="00F465BE" w:rsidRPr="0023091E" w:rsidRDefault="00000000" w:rsidP="00765CE2">
      <w:pPr>
        <w:pStyle w:val="Textbody"/>
        <w:jc w:val="both"/>
        <w:rPr>
          <w:lang w:val="en-US"/>
        </w:rPr>
      </w:pPr>
      <w:r w:rsidRPr="0023091E">
        <w:rPr>
          <w:lang w:val="en-US"/>
        </w:rPr>
        <w:t>Every commodity has in it some amount of crystallized labo</w:t>
      </w:r>
      <w:del w:id="1118" w:author="Alvaro F. Filippi" w:date="2023-01-15T19:29:00Z">
        <w:r w:rsidRPr="0023091E">
          <w:rPr>
            <w:lang w:val="en-US"/>
          </w:rPr>
          <w:delText>u</w:delText>
        </w:r>
      </w:del>
      <w:r w:rsidRPr="0023091E">
        <w:rPr>
          <w:lang w:val="en-US"/>
        </w:rPr>
        <w:t xml:space="preserve">r.  </w:t>
      </w:r>
    </w:p>
    <w:p w14:paraId="5E97BA03" w14:textId="77777777" w:rsidR="00F465BE" w:rsidRPr="0023091E" w:rsidRDefault="00000000" w:rsidP="00765CE2">
      <w:pPr>
        <w:pStyle w:val="Textbody"/>
        <w:jc w:val="both"/>
        <w:rPr>
          <w:lang w:val="en-US"/>
        </w:rPr>
      </w:pPr>
      <w:r w:rsidRPr="0023091E">
        <w:rPr>
          <w:lang w:val="en-US"/>
        </w:rPr>
        <w:t>Is Value the same thing as price? No, no. Is price Value, chat? No.</w:t>
      </w:r>
    </w:p>
    <w:p w14:paraId="7DC7F87A" w14:textId="77777777" w:rsidR="00F465BE" w:rsidRPr="0023091E" w:rsidRDefault="00000000" w:rsidP="00765CE2">
      <w:pPr>
        <w:pStyle w:val="Textbody"/>
        <w:jc w:val="both"/>
        <w:rPr>
          <w:lang w:val="en-US"/>
        </w:rPr>
      </w:pPr>
      <w:r w:rsidRPr="0023091E">
        <w:rPr>
          <w:lang w:val="en-US"/>
        </w:rPr>
        <w:t xml:space="preserve">Every time you think you're not understanding what Value is, be sure you're not </w:t>
      </w:r>
      <w:del w:id="1119" w:author="Alvaro F. Filippi" w:date="2023-01-15T19:29:00Z">
        <w:r w:rsidRPr="0023091E">
          <w:rPr>
            <w:lang w:val="en-US"/>
          </w:rPr>
          <w:delText xml:space="preserve"> </w:delText>
        </w:r>
      </w:del>
      <w:r w:rsidRPr="0023091E">
        <w:rPr>
          <w:lang w:val="en-US"/>
        </w:rPr>
        <w:t>confusing it with price, ok?</w:t>
      </w:r>
    </w:p>
    <w:p w14:paraId="7B945608" w14:textId="77777777" w:rsidR="00F465BE" w:rsidRPr="0023091E" w:rsidRDefault="00000000" w:rsidP="00765CE2">
      <w:pPr>
        <w:pStyle w:val="Textbody"/>
        <w:jc w:val="both"/>
        <w:rPr>
          <w:lang w:val="en-US"/>
        </w:rPr>
      </w:pPr>
      <w:r w:rsidRPr="0023091E">
        <w:rPr>
          <w:lang w:val="en-US"/>
        </w:rPr>
        <w:t xml:space="preserve">So, what determines the Value of a commodity?  </w:t>
      </w:r>
    </w:p>
    <w:p w14:paraId="04B55889" w14:textId="46EC6656" w:rsidR="00F465BE" w:rsidRPr="0023091E" w:rsidRDefault="00000000" w:rsidP="00765CE2">
      <w:pPr>
        <w:pStyle w:val="Textbody"/>
        <w:jc w:val="both"/>
        <w:rPr>
          <w:lang w:val="en-US"/>
        </w:rPr>
      </w:pPr>
      <w:r w:rsidRPr="0023091E">
        <w:rPr>
          <w:lang w:val="en-US"/>
        </w:rPr>
        <w:t>The labo</w:t>
      </w:r>
      <w:del w:id="1120" w:author="Alvaro F. Filippi" w:date="2023-01-15T19:29:00Z">
        <w:r w:rsidRPr="0023091E">
          <w:rPr>
            <w:lang w:val="en-US"/>
          </w:rPr>
          <w:delText>u</w:delText>
        </w:r>
      </w:del>
      <w:r w:rsidRPr="0023091E">
        <w:rPr>
          <w:lang w:val="en-US"/>
        </w:rPr>
        <w:t xml:space="preserve">r </w:t>
      </w:r>
      <w:ins w:id="1121" w:author="Diane Falcão" w:date="2023-01-26T17:18:00Z">
        <w:r w:rsidR="00005743">
          <w:rPr>
            <w:lang w:val="en-US"/>
          </w:rPr>
          <w:t xml:space="preserve">is </w:t>
        </w:r>
      </w:ins>
      <w:r w:rsidRPr="0023091E">
        <w:rPr>
          <w:lang w:val="en-US"/>
        </w:rPr>
        <w:t xml:space="preserve">socially necessary for the </w:t>
      </w:r>
      <w:ins w:id="1122" w:author="Alvaro F. Filippi" w:date="2023-01-15T19:29:00Z">
        <w:r w:rsidRPr="0023091E">
          <w:rPr>
            <w:lang w:val="en-US"/>
          </w:rPr>
          <w:t>production</w:t>
        </w:r>
      </w:ins>
      <w:del w:id="1123" w:author="Alvaro F. Filippi" w:date="2023-01-15T19:29:00Z">
        <w:r w:rsidRPr="0023091E">
          <w:rPr>
            <w:lang w:val="en-US"/>
          </w:rPr>
          <w:delText>confection</w:delText>
        </w:r>
      </w:del>
      <w:r w:rsidRPr="0023091E">
        <w:rPr>
          <w:lang w:val="en-US"/>
        </w:rPr>
        <w:t xml:space="preserve"> of this commodity.</w:t>
      </w:r>
    </w:p>
    <w:p w14:paraId="3C123B57" w14:textId="77777777" w:rsidR="00F465BE" w:rsidRPr="0023091E" w:rsidRDefault="00000000" w:rsidP="00765CE2">
      <w:pPr>
        <w:pStyle w:val="Textbody"/>
        <w:jc w:val="both"/>
        <w:rPr>
          <w:lang w:val="en-US"/>
        </w:rPr>
      </w:pPr>
      <w:r w:rsidRPr="0023091E">
        <w:rPr>
          <w:lang w:val="en-US"/>
        </w:rPr>
        <w:t xml:space="preserve">Folks, what has more Value, a glass or a car? </w:t>
      </w:r>
      <w:ins w:id="1124" w:author="Alvaro F. Filippi" w:date="2023-01-15T19:36:00Z">
        <w:r w:rsidRPr="0023091E">
          <w:rPr>
            <w:lang w:val="en-US"/>
          </w:rPr>
          <w:t>A c</w:t>
        </w:r>
      </w:ins>
      <w:del w:id="1125" w:author="Alvaro F. Filippi" w:date="2023-01-15T19:36:00Z">
        <w:r w:rsidRPr="0023091E">
          <w:rPr>
            <w:lang w:val="en-US"/>
          </w:rPr>
          <w:delText>C</w:delText>
        </w:r>
      </w:del>
      <w:r w:rsidRPr="0023091E">
        <w:rPr>
          <w:lang w:val="en-US"/>
        </w:rPr>
        <w:t>ar.</w:t>
      </w:r>
    </w:p>
    <w:p w14:paraId="227B3B98" w14:textId="77777777" w:rsidR="00F465BE" w:rsidRPr="0023091E" w:rsidRDefault="00000000" w:rsidP="00765CE2">
      <w:pPr>
        <w:pStyle w:val="Textbody"/>
        <w:jc w:val="both"/>
        <w:rPr>
          <w:lang w:val="en-US"/>
        </w:rPr>
      </w:pPr>
      <w:r w:rsidRPr="0023091E">
        <w:rPr>
          <w:lang w:val="en-US"/>
        </w:rPr>
        <w:t>Why? Because the amount of labo</w:t>
      </w:r>
      <w:del w:id="1126" w:author="Alvaro F. Filippi" w:date="2023-01-15T19:30:00Z">
        <w:r w:rsidRPr="0023091E">
          <w:rPr>
            <w:lang w:val="en-US"/>
          </w:rPr>
          <w:delText>u</w:delText>
        </w:r>
      </w:del>
      <w:r w:rsidRPr="0023091E">
        <w:rPr>
          <w:lang w:val="en-US"/>
        </w:rPr>
        <w:t>r needed to make a car is way bigger. Making a car requires way more labo</w:t>
      </w:r>
      <w:del w:id="1127" w:author="Alvaro F. Filippi" w:date="2023-01-15T19:29:00Z">
        <w:r w:rsidRPr="0023091E">
          <w:rPr>
            <w:lang w:val="en-US"/>
          </w:rPr>
          <w:delText>u</w:delText>
        </w:r>
      </w:del>
      <w:r w:rsidRPr="0023091E">
        <w:rPr>
          <w:lang w:val="en-US"/>
        </w:rPr>
        <w:t>r than making a glass.</w:t>
      </w:r>
    </w:p>
    <w:p w14:paraId="6CA9F887" w14:textId="77777777" w:rsidR="00F465BE" w:rsidRPr="0023091E" w:rsidRDefault="00000000" w:rsidP="00765CE2">
      <w:pPr>
        <w:pStyle w:val="Textbody"/>
        <w:jc w:val="both"/>
        <w:rPr>
          <w:lang w:val="en-US"/>
        </w:rPr>
      </w:pPr>
      <w:r w:rsidRPr="0023091E">
        <w:rPr>
          <w:lang w:val="en-US"/>
        </w:rPr>
        <w:t>Therefore, a car has much more Value than</w:t>
      </w:r>
      <w:del w:id="1128" w:author="Diane Falcão" w:date="2023-01-26T17:18:00Z">
        <w:r w:rsidRPr="0023091E" w:rsidDel="00005743">
          <w:rPr>
            <w:lang w:val="en-US"/>
          </w:rPr>
          <w:delText xml:space="preserve"> a</w:delText>
        </w:r>
      </w:del>
      <w:r w:rsidRPr="0023091E">
        <w:rPr>
          <w:lang w:val="en-US"/>
        </w:rPr>
        <w:t xml:space="preserve"> glass.</w:t>
      </w:r>
    </w:p>
    <w:p w14:paraId="4FB049BB" w14:textId="77777777" w:rsidR="00F465BE" w:rsidRPr="0023091E" w:rsidRDefault="00000000" w:rsidP="00765CE2">
      <w:pPr>
        <w:pStyle w:val="Textbody"/>
        <w:jc w:val="both"/>
        <w:rPr>
          <w:lang w:val="en-US"/>
        </w:rPr>
      </w:pPr>
      <w:r w:rsidRPr="0023091E">
        <w:rPr>
          <w:lang w:val="en-US"/>
        </w:rPr>
        <w:t>Does this mean that if I had a glass factory, and it took me the same amount of time needed to make a car, to make this glass, the glass would get more expensive? No, ok? No. For the love of God, no.</w:t>
      </w:r>
    </w:p>
    <w:p w14:paraId="390959FC" w14:textId="77777777" w:rsidR="00F465BE" w:rsidRPr="0023091E" w:rsidRDefault="00000000" w:rsidP="00765CE2">
      <w:pPr>
        <w:pStyle w:val="Textbody"/>
        <w:jc w:val="both"/>
        <w:rPr>
          <w:lang w:val="en-US"/>
        </w:rPr>
      </w:pPr>
      <w:r w:rsidRPr="0023091E">
        <w:rPr>
          <w:lang w:val="en-US"/>
        </w:rPr>
        <w:t xml:space="preserve">Value is determined by the amount of socially necessary </w:t>
      </w:r>
      <w:del w:id="1129" w:author="Alvaro F. Filippi" w:date="2023-01-15T19:30:00Z">
        <w:r w:rsidRPr="0023091E">
          <w:rPr>
            <w:lang w:val="en-US"/>
          </w:rPr>
          <w:delText>labour</w:delText>
        </w:r>
      </w:del>
      <w:ins w:id="1130" w:author="Alvaro F. Filippi" w:date="2023-01-15T19:30:00Z">
        <w:r w:rsidRPr="0023091E">
          <w:rPr>
            <w:lang w:val="en-US"/>
          </w:rPr>
          <w:t>labor</w:t>
        </w:r>
      </w:ins>
      <w:r w:rsidRPr="0023091E">
        <w:rPr>
          <w:lang w:val="en-US"/>
        </w:rPr>
        <w:t xml:space="preserve">.  </w:t>
      </w:r>
    </w:p>
    <w:p w14:paraId="36CDE43A" w14:textId="44BCCCE1" w:rsidR="00F465BE" w:rsidRPr="0023091E" w:rsidRDefault="00000000" w:rsidP="00765CE2">
      <w:pPr>
        <w:pStyle w:val="Textbody"/>
        <w:jc w:val="both"/>
        <w:rPr>
          <w:lang w:val="en-US"/>
        </w:rPr>
      </w:pPr>
      <w:r w:rsidRPr="0023091E">
        <w:rPr>
          <w:lang w:val="en-US"/>
        </w:rPr>
        <w:t xml:space="preserve">The social criteria </w:t>
      </w:r>
      <w:ins w:id="1131" w:author="Diane Falcão" w:date="2023-01-26T17:19:00Z">
        <w:r w:rsidR="00005743">
          <w:rPr>
            <w:lang w:val="en-US"/>
          </w:rPr>
          <w:t>are</w:t>
        </w:r>
      </w:ins>
      <w:del w:id="1132" w:author="Diane Falcão" w:date="2023-01-26T17:19:00Z">
        <w:r w:rsidRPr="0023091E" w:rsidDel="00005743">
          <w:rPr>
            <w:lang w:val="en-US"/>
          </w:rPr>
          <w:delText>is</w:delText>
        </w:r>
      </w:del>
      <w:r w:rsidRPr="0023091E">
        <w:rPr>
          <w:lang w:val="en-US"/>
        </w:rPr>
        <w:t xml:space="preserve"> fundamental.  </w:t>
      </w:r>
    </w:p>
    <w:p w14:paraId="13B94A15" w14:textId="77777777" w:rsidR="00F465BE" w:rsidRPr="0023091E" w:rsidRDefault="00000000" w:rsidP="00765CE2">
      <w:pPr>
        <w:pStyle w:val="Textbody"/>
        <w:jc w:val="both"/>
        <w:rPr>
          <w:lang w:val="en-US"/>
        </w:rPr>
      </w:pPr>
      <w:r w:rsidRPr="0023091E">
        <w:rPr>
          <w:lang w:val="en-US"/>
        </w:rPr>
        <w:t xml:space="preserve">What determines Value is the amount of </w:t>
      </w:r>
      <w:del w:id="1133" w:author="Alvaro F. Filippi" w:date="2023-01-15T19:30:00Z">
        <w:r w:rsidRPr="0023091E">
          <w:rPr>
            <w:lang w:val="en-US"/>
          </w:rPr>
          <w:delText>labour</w:delText>
        </w:r>
      </w:del>
      <w:ins w:id="1134" w:author="Alvaro F. Filippi" w:date="2023-01-15T19:30:00Z">
        <w:r w:rsidRPr="0023091E">
          <w:rPr>
            <w:lang w:val="en-US"/>
          </w:rPr>
          <w:t>labor</w:t>
        </w:r>
      </w:ins>
      <w:r w:rsidRPr="0023091E">
        <w:rPr>
          <w:lang w:val="en-US"/>
        </w:rPr>
        <w:t xml:space="preserve"> in a certain social state and under specific productive conditions of an entire society.</w:t>
      </w:r>
    </w:p>
    <w:p w14:paraId="465BC645" w14:textId="3FC07E76" w:rsidR="00F465BE" w:rsidRPr="0023091E" w:rsidRDefault="00000000" w:rsidP="00765CE2">
      <w:pPr>
        <w:pStyle w:val="Textbody"/>
        <w:jc w:val="both"/>
        <w:rPr>
          <w:lang w:val="en-US"/>
        </w:rPr>
      </w:pPr>
      <w:r w:rsidRPr="0023091E">
        <w:rPr>
          <w:lang w:val="en-US"/>
        </w:rPr>
        <w:t xml:space="preserve">It's how much </w:t>
      </w:r>
      <w:del w:id="1135" w:author="Alvaro F. Filippi" w:date="2023-01-15T19:30:00Z">
        <w:r w:rsidRPr="0023091E">
          <w:rPr>
            <w:lang w:val="en-US"/>
          </w:rPr>
          <w:delText>labour</w:delText>
        </w:r>
      </w:del>
      <w:ins w:id="1136" w:author="Alvaro F. Filippi" w:date="2023-01-15T19:30:00Z">
        <w:r w:rsidRPr="0023091E">
          <w:rPr>
            <w:lang w:val="en-US"/>
          </w:rPr>
          <w:t>labor</w:t>
        </w:r>
      </w:ins>
      <w:r w:rsidRPr="0023091E">
        <w:rPr>
          <w:lang w:val="en-US"/>
        </w:rPr>
        <w:t xml:space="preserve"> </w:t>
      </w:r>
      <w:ins w:id="1137" w:author="Alvaro F. Filippi" w:date="2023-01-15T19:38:00Z">
        <w:r w:rsidRPr="0023091E">
          <w:rPr>
            <w:lang w:val="en-US"/>
          </w:rPr>
          <w:t>is required</w:t>
        </w:r>
      </w:ins>
      <w:del w:id="1138" w:author="Alvaro F. Filippi" w:date="2023-01-15T19:37:00Z">
        <w:r w:rsidRPr="0023091E">
          <w:rPr>
            <w:lang w:val="en-US"/>
          </w:rPr>
          <w:delText>an entire society needs</w:delText>
        </w:r>
      </w:del>
      <w:r w:rsidRPr="0023091E">
        <w:rPr>
          <w:lang w:val="en-US"/>
        </w:rPr>
        <w:t xml:space="preserve"> to produce </w:t>
      </w:r>
      <w:del w:id="1139" w:author="Diane Falcão" w:date="2023-01-26T17:19:00Z">
        <w:r w:rsidRPr="0023091E" w:rsidDel="00763C73">
          <w:rPr>
            <w:lang w:val="en-US"/>
          </w:rPr>
          <w:delText xml:space="preserve">a </w:delText>
        </w:r>
      </w:del>
      <w:r w:rsidRPr="0023091E">
        <w:rPr>
          <w:lang w:val="en-US"/>
        </w:rPr>
        <w:t>glass</w:t>
      </w:r>
      <w:ins w:id="1140" w:author="Alvaro F. Filippi" w:date="2023-01-15T19:38:00Z">
        <w:r w:rsidRPr="0023091E">
          <w:rPr>
            <w:lang w:val="en-US"/>
          </w:rPr>
          <w:t xml:space="preserve"> in the entire society</w:t>
        </w:r>
      </w:ins>
      <w:r w:rsidRPr="0023091E">
        <w:rPr>
          <w:lang w:val="en-US"/>
        </w:rPr>
        <w:t>, and not how much you, an individual, needs to produce a glass, ok?</w:t>
      </w:r>
      <w:del w:id="1141" w:author="Alvaro F. Filippi" w:date="2023-01-15T19:38:00Z">
        <w:r w:rsidRPr="0023091E">
          <w:rPr>
            <w:lang w:val="en-US"/>
          </w:rPr>
          <w:delText>.</w:delText>
        </w:r>
      </w:del>
    </w:p>
    <w:p w14:paraId="49D21936" w14:textId="77777777" w:rsidR="00F465BE" w:rsidRPr="0023091E" w:rsidRDefault="00000000" w:rsidP="00765CE2">
      <w:pPr>
        <w:pStyle w:val="Textbody"/>
        <w:jc w:val="both"/>
        <w:rPr>
          <w:lang w:val="en-US"/>
        </w:rPr>
      </w:pPr>
      <w:r w:rsidRPr="0023091E">
        <w:rPr>
          <w:lang w:val="en-US"/>
        </w:rPr>
        <w:t xml:space="preserve">And price? So, if Value is not price, what </w:t>
      </w:r>
      <w:del w:id="1142" w:author="Alvaro F. Filippi" w:date="2023-01-15T19:38:00Z">
        <w:r w:rsidRPr="0023091E">
          <w:rPr>
            <w:lang w:val="en-US"/>
          </w:rPr>
          <w:delText xml:space="preserve">then </w:delText>
        </w:r>
      </w:del>
      <w:r w:rsidRPr="0023091E">
        <w:rPr>
          <w:lang w:val="en-US"/>
        </w:rPr>
        <w:t>is price</w:t>
      </w:r>
      <w:ins w:id="1143" w:author="Alvaro F. Filippi" w:date="2023-01-15T19:38:00Z">
        <w:r w:rsidRPr="0023091E">
          <w:rPr>
            <w:lang w:val="en-US"/>
          </w:rPr>
          <w:t>, then</w:t>
        </w:r>
      </w:ins>
      <w:r w:rsidRPr="0023091E">
        <w:rPr>
          <w:lang w:val="en-US"/>
        </w:rPr>
        <w:t>?</w:t>
      </w:r>
    </w:p>
    <w:p w14:paraId="1C1E05C9" w14:textId="16A2F98D" w:rsidR="00F465BE" w:rsidRPr="0023091E" w:rsidRDefault="00000000" w:rsidP="00765CE2">
      <w:pPr>
        <w:pStyle w:val="Textbody"/>
        <w:jc w:val="both"/>
        <w:rPr>
          <w:lang w:val="en-US"/>
        </w:rPr>
      </w:pPr>
      <w:r w:rsidRPr="0023091E">
        <w:rPr>
          <w:lang w:val="en-US"/>
        </w:rPr>
        <w:t xml:space="preserve">Price is the expression of value as money, </w:t>
      </w:r>
      <w:ins w:id="1144" w:author="Diane Falcão" w:date="2023-01-26T17:19:00Z">
        <w:r w:rsidR="00763C73">
          <w:rPr>
            <w:lang w:val="en-US"/>
          </w:rPr>
          <w:t xml:space="preserve">an </w:t>
        </w:r>
      </w:ins>
      <w:r w:rsidRPr="0023091E">
        <w:rPr>
          <w:lang w:val="en-US"/>
        </w:rPr>
        <w:t xml:space="preserve">expression in money.  </w:t>
      </w:r>
    </w:p>
    <w:p w14:paraId="46D0A957" w14:textId="77777777" w:rsidR="00F465BE" w:rsidRPr="0023091E" w:rsidRDefault="00000000" w:rsidP="00765CE2">
      <w:pPr>
        <w:pStyle w:val="Textbody"/>
        <w:jc w:val="both"/>
        <w:rPr>
          <w:lang w:val="en-US"/>
        </w:rPr>
      </w:pPr>
      <w:r w:rsidRPr="0023091E">
        <w:rPr>
          <w:lang w:val="en-US"/>
        </w:rPr>
        <w:t>Price usually gravitates around value.</w:t>
      </w:r>
    </w:p>
    <w:p w14:paraId="4DFD46B8" w14:textId="688838F8" w:rsidR="00F465BE" w:rsidRPr="0023091E" w:rsidRDefault="00000000" w:rsidP="00765CE2">
      <w:pPr>
        <w:pStyle w:val="Textbody"/>
        <w:jc w:val="both"/>
        <w:rPr>
          <w:lang w:val="en-US"/>
        </w:rPr>
      </w:pPr>
      <w:r w:rsidRPr="0023091E">
        <w:rPr>
          <w:lang w:val="en-US"/>
        </w:rPr>
        <w:t xml:space="preserve">This price </w:t>
      </w:r>
      <w:del w:id="1145" w:author="Diane Falcão" w:date="2023-01-26T17:20:00Z">
        <w:r w:rsidRPr="0023091E" w:rsidDel="00763C73">
          <w:rPr>
            <w:lang w:val="en-US"/>
          </w:rPr>
          <w:delText xml:space="preserve">that </w:delText>
        </w:r>
      </w:del>
      <w:r w:rsidRPr="0023091E">
        <w:rPr>
          <w:lang w:val="en-US"/>
        </w:rPr>
        <w:t>gravitates around Value</w:t>
      </w:r>
      <w:r w:rsidRPr="00E94E2D">
        <w:rPr>
          <w:highlight w:val="yellow"/>
          <w:lang w:val="en-US"/>
          <w:rPrChange w:id="1146" w:author="Diane Falcão" w:date="2023-01-18T14:30:00Z">
            <w:rPr>
              <w:lang w:val="en-US"/>
            </w:rPr>
          </w:rPrChange>
        </w:rPr>
        <w:t>, Adam Smith</w:t>
      </w:r>
      <w:ins w:id="1147" w:author="Alvaro F. Filippi" w:date="2023-01-15T19:43:00Z">
        <w:r w:rsidRPr="0023091E">
          <w:rPr>
            <w:lang w:val="en-US"/>
          </w:rPr>
          <w:t>,</w:t>
        </w:r>
      </w:ins>
      <w:del w:id="1148" w:author="Alvaro F. Filippi" w:date="2023-01-15T19:43:00Z">
        <w:r w:rsidRPr="0023091E">
          <w:rPr>
            <w:lang w:val="en-US"/>
          </w:rPr>
          <w:delText xml:space="preserve"> - the Adam Smith,</w:delText>
        </w:r>
      </w:del>
      <w:r w:rsidRPr="0023091E">
        <w:rPr>
          <w:lang w:val="en-US"/>
        </w:rPr>
        <w:t xml:space="preserve"> not Marx</w:t>
      </w:r>
      <w:del w:id="1149" w:author="Alvaro F. Filippi" w:date="2023-01-15T19:43:00Z">
        <w:r w:rsidRPr="0023091E">
          <w:rPr>
            <w:lang w:val="en-US"/>
          </w:rPr>
          <w:delText xml:space="preserve"> -</w:delText>
        </w:r>
      </w:del>
      <w:ins w:id="1150" w:author="Alvaro F. Filippi" w:date="2023-01-15T19:43:00Z">
        <w:r w:rsidRPr="0023091E">
          <w:rPr>
            <w:lang w:val="en-US"/>
          </w:rPr>
          <w:t>,</w:t>
        </w:r>
      </w:ins>
      <w:r w:rsidRPr="0023091E">
        <w:rPr>
          <w:lang w:val="en-US"/>
        </w:rPr>
        <w:t xml:space="preserve"> called it central price.</w:t>
      </w:r>
      <w:del w:id="1151" w:author="Diane Falcão" w:date="2023-01-26T17:20:00Z">
        <w:r w:rsidRPr="0023091E" w:rsidDel="00763C73">
          <w:rPr>
            <w:lang w:val="en-US"/>
          </w:rPr>
          <w:delText xml:space="preserve">     </w:delText>
        </w:r>
      </w:del>
    </w:p>
    <w:p w14:paraId="088EF210" w14:textId="77777777" w:rsidR="00F465BE" w:rsidRPr="0023091E" w:rsidRDefault="00000000" w:rsidP="00765CE2">
      <w:pPr>
        <w:pStyle w:val="Textbody"/>
        <w:jc w:val="both"/>
        <w:rPr>
          <w:lang w:val="en-US"/>
        </w:rPr>
      </w:pPr>
      <w:r w:rsidRPr="0023091E">
        <w:rPr>
          <w:lang w:val="en-US"/>
        </w:rPr>
        <w:t xml:space="preserve">Once a commodity is produced by </w:t>
      </w:r>
      <w:del w:id="1152" w:author="Alvaro F. Filippi" w:date="2023-01-15T19:30:00Z">
        <w:r w:rsidRPr="0023091E">
          <w:rPr>
            <w:lang w:val="en-US"/>
          </w:rPr>
          <w:delText>labour</w:delText>
        </w:r>
      </w:del>
      <w:ins w:id="1153" w:author="Alvaro F. Filippi" w:date="2023-01-15T19:30:00Z">
        <w:r w:rsidRPr="0023091E">
          <w:rPr>
            <w:lang w:val="en-US"/>
          </w:rPr>
          <w:t>labor</w:t>
        </w:r>
      </w:ins>
      <w:r w:rsidRPr="0023091E">
        <w:rPr>
          <w:lang w:val="en-US"/>
        </w:rPr>
        <w:t xml:space="preserve"> and it goes out to be sold in the market. It (the commodity) will get closer to its value.</w:t>
      </w:r>
    </w:p>
    <w:p w14:paraId="6EE914E5" w14:textId="4808ECA2" w:rsidR="00F465BE" w:rsidRPr="0023091E" w:rsidRDefault="00000000" w:rsidP="00765CE2">
      <w:pPr>
        <w:pStyle w:val="Textbody"/>
        <w:jc w:val="both"/>
        <w:rPr>
          <w:lang w:val="en-US"/>
        </w:rPr>
      </w:pPr>
      <w:r w:rsidRPr="0023091E">
        <w:rPr>
          <w:lang w:val="en-US"/>
        </w:rPr>
        <w:t xml:space="preserve">Value is not price, value is a property of the commodity, and value is determined by the amount of socially necessary </w:t>
      </w:r>
      <w:del w:id="1154" w:author="Alvaro F. Filippi" w:date="2023-01-15T19:30:00Z">
        <w:r w:rsidRPr="0023091E">
          <w:rPr>
            <w:lang w:val="en-US"/>
          </w:rPr>
          <w:delText>labour</w:delText>
        </w:r>
      </w:del>
      <w:ins w:id="1155" w:author="Alvaro F. Filippi" w:date="2023-01-15T19:30:00Z">
        <w:r w:rsidRPr="0023091E">
          <w:rPr>
            <w:lang w:val="en-US"/>
          </w:rPr>
          <w:t>labor</w:t>
        </w:r>
      </w:ins>
      <w:r w:rsidRPr="0023091E">
        <w:rPr>
          <w:lang w:val="en-US"/>
        </w:rPr>
        <w:t>.</w:t>
      </w:r>
    </w:p>
    <w:p w14:paraId="7ED38129" w14:textId="77777777" w:rsidR="00F465BE" w:rsidRPr="0023091E" w:rsidRDefault="00000000" w:rsidP="00765CE2">
      <w:pPr>
        <w:pStyle w:val="Textbody"/>
        <w:jc w:val="both"/>
        <w:rPr>
          <w:lang w:val="en-US"/>
        </w:rPr>
      </w:pPr>
      <w:r w:rsidRPr="0023091E">
        <w:rPr>
          <w:lang w:val="en-US"/>
        </w:rPr>
        <w:t>Very well, remember we said that the commodity is the center of all social relations?</w:t>
      </w:r>
    </w:p>
    <w:p w14:paraId="130EF85C" w14:textId="77777777" w:rsidR="00F465BE" w:rsidRPr="0023091E" w:rsidRDefault="00000000" w:rsidP="00765CE2">
      <w:pPr>
        <w:pStyle w:val="Textbody"/>
        <w:jc w:val="both"/>
        <w:rPr>
          <w:lang w:val="en-US"/>
        </w:rPr>
      </w:pPr>
      <w:r w:rsidRPr="0023091E">
        <w:rPr>
          <w:lang w:val="en-US"/>
        </w:rPr>
        <w:t xml:space="preserve">In Capitalism, our </w:t>
      </w:r>
      <w:del w:id="1156" w:author="Alvaro F. Filippi" w:date="2023-01-15T19:30:00Z">
        <w:r w:rsidRPr="0023091E">
          <w:rPr>
            <w:lang w:val="en-US"/>
          </w:rPr>
          <w:delText>labour</w:delText>
        </w:r>
      </w:del>
      <w:ins w:id="1157" w:author="Alvaro F. Filippi" w:date="2023-01-15T19:30:00Z">
        <w:r w:rsidRPr="0023091E">
          <w:rPr>
            <w:lang w:val="en-US"/>
          </w:rPr>
          <w:t>labor</w:t>
        </w:r>
      </w:ins>
      <w:r w:rsidRPr="0023091E">
        <w:rPr>
          <w:lang w:val="en-US"/>
        </w:rPr>
        <w:t xml:space="preserve"> power is also a commodity.</w:t>
      </w:r>
    </w:p>
    <w:p w14:paraId="405A9BA4" w14:textId="77777777" w:rsidR="00F465BE" w:rsidRPr="0023091E" w:rsidRDefault="00000000" w:rsidP="00765CE2">
      <w:pPr>
        <w:pStyle w:val="Textbody"/>
        <w:jc w:val="both"/>
        <w:rPr>
          <w:lang w:val="en-US"/>
        </w:rPr>
      </w:pPr>
      <w:r w:rsidRPr="0023091E">
        <w:rPr>
          <w:lang w:val="en-US"/>
        </w:rPr>
        <w:t xml:space="preserve">We sell our </w:t>
      </w:r>
      <w:del w:id="1158" w:author="Alvaro F. Filippi" w:date="2023-01-15T19:30:00Z">
        <w:r w:rsidRPr="0023091E">
          <w:rPr>
            <w:lang w:val="en-US"/>
          </w:rPr>
          <w:delText>labour</w:delText>
        </w:r>
      </w:del>
      <w:ins w:id="1159" w:author="Alvaro F. Filippi" w:date="2023-01-15T19:30:00Z">
        <w:r w:rsidRPr="0023091E">
          <w:rPr>
            <w:lang w:val="en-US"/>
          </w:rPr>
          <w:t>labor</w:t>
        </w:r>
      </w:ins>
      <w:r w:rsidRPr="0023091E">
        <w:rPr>
          <w:lang w:val="en-US"/>
        </w:rPr>
        <w:t xml:space="preserve"> power at market price.  </w:t>
      </w:r>
    </w:p>
    <w:p w14:paraId="6F11C196" w14:textId="77777777" w:rsidR="00F465BE" w:rsidRPr="0023091E" w:rsidRDefault="00000000" w:rsidP="00765CE2">
      <w:pPr>
        <w:pStyle w:val="Textbody"/>
        <w:jc w:val="both"/>
        <w:rPr>
          <w:lang w:val="en-US"/>
        </w:rPr>
      </w:pPr>
      <w:r w:rsidRPr="0023091E">
        <w:rPr>
          <w:lang w:val="en-US"/>
        </w:rPr>
        <w:t xml:space="preserve">If our </w:t>
      </w:r>
      <w:del w:id="1160" w:author="Alvaro F. Filippi" w:date="2023-01-15T19:30:00Z">
        <w:r w:rsidRPr="0023091E">
          <w:rPr>
            <w:lang w:val="en-US"/>
          </w:rPr>
          <w:delText>labour</w:delText>
        </w:r>
      </w:del>
      <w:ins w:id="1161" w:author="Alvaro F. Filippi" w:date="2023-01-15T19:30:00Z">
        <w:r w:rsidRPr="0023091E">
          <w:rPr>
            <w:lang w:val="en-US"/>
          </w:rPr>
          <w:t>labor</w:t>
        </w:r>
      </w:ins>
      <w:r w:rsidRPr="0023091E">
        <w:rPr>
          <w:lang w:val="en-US"/>
        </w:rPr>
        <w:t xml:space="preserve"> power is a commodity, and value is a property of a commodi</w:t>
      </w:r>
      <w:ins w:id="1162" w:author="Alvaro F. Filippi" w:date="2023-01-15T19:44:00Z">
        <w:r w:rsidRPr="0023091E">
          <w:rPr>
            <w:lang w:val="en-US"/>
          </w:rPr>
          <w:t>ty,</w:t>
        </w:r>
      </w:ins>
      <w:del w:id="1163" w:author="Alvaro F. Filippi" w:date="2023-01-15T19:44:00Z">
        <w:r w:rsidRPr="0023091E">
          <w:rPr>
            <w:lang w:val="en-US"/>
          </w:rPr>
          <w:delText>ty.</w:delText>
        </w:r>
      </w:del>
    </w:p>
    <w:p w14:paraId="173C7D9F" w14:textId="77777777" w:rsidR="00F465BE" w:rsidRPr="0023091E" w:rsidRDefault="00000000" w:rsidP="00765CE2">
      <w:pPr>
        <w:pStyle w:val="Textbody"/>
        <w:jc w:val="both"/>
        <w:rPr>
          <w:lang w:val="en-US"/>
        </w:rPr>
      </w:pPr>
      <w:r w:rsidRPr="0023091E">
        <w:rPr>
          <w:lang w:val="en-US"/>
        </w:rPr>
        <w:t xml:space="preserve">What is the value of our </w:t>
      </w:r>
      <w:del w:id="1164" w:author="Alvaro F. Filippi" w:date="2023-01-15T19:30:00Z">
        <w:r w:rsidRPr="0023091E">
          <w:rPr>
            <w:lang w:val="en-US"/>
          </w:rPr>
          <w:delText>labour</w:delText>
        </w:r>
      </w:del>
      <w:ins w:id="1165" w:author="Alvaro F. Filippi" w:date="2023-01-15T19:30:00Z">
        <w:r w:rsidRPr="0023091E">
          <w:rPr>
            <w:lang w:val="en-US"/>
          </w:rPr>
          <w:t>labor</w:t>
        </w:r>
      </w:ins>
      <w:r w:rsidRPr="0023091E">
        <w:rPr>
          <w:lang w:val="en-US"/>
        </w:rPr>
        <w:t xml:space="preserve"> power?</w:t>
      </w:r>
    </w:p>
    <w:p w14:paraId="06AC066C" w14:textId="77777777" w:rsidR="00F465BE" w:rsidRPr="0023091E" w:rsidRDefault="00000000" w:rsidP="00765CE2">
      <w:pPr>
        <w:pStyle w:val="Textbody"/>
        <w:jc w:val="both"/>
        <w:rPr>
          <w:lang w:val="en-US"/>
        </w:rPr>
      </w:pPr>
      <w:r w:rsidRPr="0023091E">
        <w:rPr>
          <w:lang w:val="en-US"/>
        </w:rPr>
        <w:t xml:space="preserve">The value of our </w:t>
      </w:r>
      <w:del w:id="1166" w:author="Alvaro F. Filippi" w:date="2023-01-15T19:30:00Z">
        <w:r w:rsidRPr="0023091E">
          <w:rPr>
            <w:lang w:val="en-US"/>
          </w:rPr>
          <w:delText>labour</w:delText>
        </w:r>
      </w:del>
      <w:ins w:id="1167" w:author="Alvaro F. Filippi" w:date="2023-01-15T19:30:00Z">
        <w:r w:rsidRPr="0023091E">
          <w:rPr>
            <w:lang w:val="en-US"/>
          </w:rPr>
          <w:t>labor</w:t>
        </w:r>
      </w:ins>
      <w:r w:rsidRPr="0023091E">
        <w:rPr>
          <w:lang w:val="en-US"/>
        </w:rPr>
        <w:t xml:space="preserve"> power is also determined by the socially necessary </w:t>
      </w:r>
      <w:del w:id="1168" w:author="Alvaro F. Filippi" w:date="2023-01-15T19:30:00Z">
        <w:r w:rsidRPr="0023091E">
          <w:rPr>
            <w:lang w:val="en-US"/>
          </w:rPr>
          <w:delText>labour</w:delText>
        </w:r>
      </w:del>
      <w:ins w:id="1169" w:author="Alvaro F. Filippi" w:date="2023-01-15T19:30:00Z">
        <w:r w:rsidRPr="0023091E">
          <w:rPr>
            <w:lang w:val="en-US"/>
          </w:rPr>
          <w:t>labor</w:t>
        </w:r>
      </w:ins>
      <w:r w:rsidRPr="0023091E">
        <w:rPr>
          <w:lang w:val="en-US"/>
        </w:rPr>
        <w:t>,</w:t>
      </w:r>
    </w:p>
    <w:p w14:paraId="107EFF8E" w14:textId="77777777" w:rsidR="00F465BE" w:rsidRPr="0023091E" w:rsidRDefault="00000000" w:rsidP="00765CE2">
      <w:pPr>
        <w:pStyle w:val="Textbody"/>
        <w:jc w:val="both"/>
        <w:rPr>
          <w:lang w:val="en-US"/>
        </w:rPr>
      </w:pPr>
      <w:r w:rsidRPr="0023091E">
        <w:rPr>
          <w:lang w:val="en-US"/>
        </w:rPr>
        <w:lastRenderedPageBreak/>
        <w:t xml:space="preserve">but in another way, the value of your </w:t>
      </w:r>
      <w:del w:id="1170" w:author="Alvaro F. Filippi" w:date="2023-01-15T19:30:00Z">
        <w:r w:rsidRPr="0023091E">
          <w:rPr>
            <w:lang w:val="en-US"/>
          </w:rPr>
          <w:delText>labour</w:delText>
        </w:r>
      </w:del>
      <w:ins w:id="1171" w:author="Alvaro F. Filippi" w:date="2023-01-15T19:30:00Z">
        <w:r w:rsidRPr="0023091E">
          <w:rPr>
            <w:lang w:val="en-US"/>
          </w:rPr>
          <w:t>labor</w:t>
        </w:r>
      </w:ins>
      <w:r w:rsidRPr="0023091E">
        <w:rPr>
          <w:lang w:val="en-US"/>
        </w:rPr>
        <w:t xml:space="preserve"> power is determined by all that reproduces you.</w:t>
      </w:r>
    </w:p>
    <w:p w14:paraId="731EA567" w14:textId="77777777" w:rsidR="00F465BE" w:rsidRPr="0023091E" w:rsidRDefault="00000000" w:rsidP="00765CE2">
      <w:pPr>
        <w:pStyle w:val="Textbody"/>
        <w:jc w:val="both"/>
        <w:rPr>
          <w:lang w:val="en-US"/>
        </w:rPr>
      </w:pPr>
      <w:r w:rsidRPr="0023091E">
        <w:rPr>
          <w:lang w:val="en-US"/>
        </w:rPr>
        <w:t xml:space="preserve">It's the value of everything you need to exist.  </w:t>
      </w:r>
    </w:p>
    <w:p w14:paraId="79BC50CF" w14:textId="77777777" w:rsidR="00F465BE" w:rsidRPr="0023091E" w:rsidRDefault="00000000" w:rsidP="00765CE2">
      <w:pPr>
        <w:pStyle w:val="Textbody"/>
        <w:jc w:val="both"/>
        <w:rPr>
          <w:lang w:val="en-US"/>
        </w:rPr>
      </w:pPr>
      <w:r w:rsidRPr="0023091E">
        <w:rPr>
          <w:lang w:val="en-US"/>
        </w:rPr>
        <w:t>Food, clothing, roof, heating, etc.</w:t>
      </w:r>
    </w:p>
    <w:p w14:paraId="487500B9" w14:textId="0DD65A3E" w:rsidR="00F465BE" w:rsidRPr="0023091E" w:rsidRDefault="00000000" w:rsidP="00765CE2">
      <w:pPr>
        <w:pStyle w:val="Textbody"/>
        <w:jc w:val="both"/>
        <w:rPr>
          <w:lang w:val="en-US"/>
        </w:rPr>
      </w:pPr>
      <w:r w:rsidRPr="0023091E">
        <w:rPr>
          <w:lang w:val="en-US"/>
        </w:rPr>
        <w:t xml:space="preserve">All that you consume </w:t>
      </w:r>
      <w:del w:id="1172" w:author="Diane Falcão" w:date="2023-01-26T18:43:00Z">
        <w:r w:rsidRPr="0023091E" w:rsidDel="009D5AB1">
          <w:rPr>
            <w:lang w:val="en-US"/>
          </w:rPr>
          <w:delText xml:space="preserve">in order </w:delText>
        </w:r>
      </w:del>
      <w:r w:rsidRPr="0023091E">
        <w:rPr>
          <w:lang w:val="en-US"/>
        </w:rPr>
        <w:t xml:space="preserve">to exist has in it the socially necessary </w:t>
      </w:r>
      <w:del w:id="1173" w:author="Alvaro F. Filippi" w:date="2023-01-15T19:30:00Z">
        <w:r w:rsidRPr="0023091E">
          <w:rPr>
            <w:lang w:val="en-US"/>
          </w:rPr>
          <w:delText>labour</w:delText>
        </w:r>
      </w:del>
      <w:ins w:id="1174" w:author="Alvaro F. Filippi" w:date="2023-01-15T19:30:00Z">
        <w:r w:rsidRPr="0023091E">
          <w:rPr>
            <w:lang w:val="en-US"/>
          </w:rPr>
          <w:t>labor</w:t>
        </w:r>
      </w:ins>
      <w:r w:rsidRPr="0023091E">
        <w:rPr>
          <w:lang w:val="en-US"/>
        </w:rPr>
        <w:t xml:space="preserve"> needed to produce it.</w:t>
      </w:r>
    </w:p>
    <w:p w14:paraId="4BA985DC" w14:textId="721128FC" w:rsidR="00F465BE" w:rsidRPr="0023091E" w:rsidRDefault="00000000" w:rsidP="00765CE2">
      <w:pPr>
        <w:pStyle w:val="Textbody"/>
        <w:jc w:val="both"/>
        <w:rPr>
          <w:lang w:val="en-US"/>
        </w:rPr>
      </w:pPr>
      <w:r w:rsidRPr="0023091E">
        <w:rPr>
          <w:lang w:val="en-US"/>
        </w:rPr>
        <w:t xml:space="preserve">The Value of your </w:t>
      </w:r>
      <w:del w:id="1175" w:author="Alvaro F. Filippi" w:date="2023-01-15T19:30:00Z">
        <w:r w:rsidRPr="0023091E">
          <w:rPr>
            <w:lang w:val="en-US"/>
          </w:rPr>
          <w:delText>labour</w:delText>
        </w:r>
      </w:del>
      <w:ins w:id="1176" w:author="Alvaro F. Filippi" w:date="2023-01-15T19:30:00Z">
        <w:r w:rsidRPr="0023091E">
          <w:rPr>
            <w:lang w:val="en-US"/>
          </w:rPr>
          <w:t>labor</w:t>
        </w:r>
      </w:ins>
      <w:r w:rsidRPr="0023091E">
        <w:rPr>
          <w:lang w:val="en-US"/>
        </w:rPr>
        <w:t xml:space="preserve"> power is the sum of the values of all the things you need </w:t>
      </w:r>
      <w:del w:id="1177" w:author="Diane Falcão" w:date="2023-01-26T18:43:00Z">
        <w:r w:rsidRPr="0023091E" w:rsidDel="009D5AB1">
          <w:rPr>
            <w:lang w:val="en-US"/>
          </w:rPr>
          <w:delText xml:space="preserve">in order </w:delText>
        </w:r>
      </w:del>
      <w:r w:rsidRPr="0023091E">
        <w:rPr>
          <w:lang w:val="en-US"/>
        </w:rPr>
        <w:t xml:space="preserve">to exist.  </w:t>
      </w:r>
    </w:p>
    <w:p w14:paraId="41811BCB" w14:textId="7D6B3158" w:rsidR="00F465BE" w:rsidRPr="0023091E" w:rsidRDefault="00000000" w:rsidP="00765CE2">
      <w:pPr>
        <w:pStyle w:val="Textbody"/>
        <w:jc w:val="both"/>
        <w:rPr>
          <w:ins w:id="1178" w:author="Alvaro F. Filippi" w:date="2023-01-15T19:45:00Z"/>
          <w:lang w:val="en-US"/>
        </w:rPr>
      </w:pPr>
      <w:r w:rsidRPr="0023091E">
        <w:rPr>
          <w:lang w:val="en-US"/>
        </w:rPr>
        <w:t xml:space="preserve">And, in Capitalism, </w:t>
      </w:r>
      <w:ins w:id="1179" w:author="Diane Falcão" w:date="2023-01-26T18:43:00Z">
        <w:r w:rsidR="009D5AB1">
          <w:rPr>
            <w:lang w:val="en-US"/>
          </w:rPr>
          <w:t>e</w:t>
        </w:r>
      </w:ins>
      <w:r w:rsidRPr="0023091E">
        <w:rPr>
          <w:lang w:val="en-US"/>
        </w:rPr>
        <w:t>specially, with an extremely unqualified workforce,</w:t>
      </w:r>
    </w:p>
    <w:p w14:paraId="1114108B" w14:textId="2474FCD3" w:rsidR="00F465BE" w:rsidRPr="0023091E" w:rsidRDefault="00000000" w:rsidP="00765CE2">
      <w:pPr>
        <w:pStyle w:val="Textbody"/>
        <w:jc w:val="both"/>
        <w:rPr>
          <w:ins w:id="1180" w:author="Alvaro F. Filippi" w:date="2023-01-15T19:45:00Z"/>
          <w:lang w:val="en-US"/>
        </w:rPr>
      </w:pPr>
      <w:del w:id="1181" w:author="Alvaro F. Filippi" w:date="2023-01-15T19:45:00Z">
        <w:r w:rsidRPr="0023091E">
          <w:rPr>
            <w:lang w:val="en-US"/>
          </w:rPr>
          <w:delText xml:space="preserve">  </w:delText>
        </w:r>
      </w:del>
      <w:r w:rsidRPr="0023091E">
        <w:rPr>
          <w:lang w:val="en-US"/>
        </w:rPr>
        <w:t xml:space="preserve">the </w:t>
      </w:r>
      <w:del w:id="1182" w:author="Alvaro F. Filippi" w:date="2023-01-15T19:30:00Z">
        <w:r w:rsidRPr="0023091E">
          <w:rPr>
            <w:lang w:val="en-US"/>
          </w:rPr>
          <w:delText>labour</w:delText>
        </w:r>
      </w:del>
      <w:ins w:id="1183" w:author="Alvaro F. Filippi" w:date="2023-01-15T19:30:00Z">
        <w:r w:rsidRPr="0023091E">
          <w:rPr>
            <w:lang w:val="en-US"/>
          </w:rPr>
          <w:t>labor</w:t>
        </w:r>
      </w:ins>
      <w:r w:rsidRPr="0023091E">
        <w:rPr>
          <w:lang w:val="en-US"/>
        </w:rPr>
        <w:t xml:space="preserve"> power's value gets </w:t>
      </w:r>
      <w:del w:id="1184" w:author="Diane Falcão" w:date="2023-01-26T18:43:00Z">
        <w:r w:rsidRPr="0023091E" w:rsidDel="009D5AB1">
          <w:rPr>
            <w:lang w:val="en-US"/>
          </w:rPr>
          <w:delText xml:space="preserve">really </w:delText>
        </w:r>
      </w:del>
      <w:r w:rsidRPr="0023091E">
        <w:rPr>
          <w:lang w:val="en-US"/>
        </w:rPr>
        <w:t>close to the bare minimum you need to maintain your existence.</w:t>
      </w:r>
    </w:p>
    <w:p w14:paraId="49CB5726" w14:textId="0ECA5613" w:rsidR="00F465BE" w:rsidRPr="0023091E" w:rsidRDefault="00000000" w:rsidP="00765CE2">
      <w:pPr>
        <w:pStyle w:val="Textbody"/>
        <w:jc w:val="both"/>
        <w:rPr>
          <w:ins w:id="1185" w:author="Alvaro F. Filippi" w:date="2023-01-15T19:45:00Z"/>
          <w:lang w:val="en-US"/>
        </w:rPr>
      </w:pPr>
      <w:del w:id="1186" w:author="Alvaro F. Filippi" w:date="2023-01-15T19:45:00Z">
        <w:r w:rsidRPr="0023091E">
          <w:rPr>
            <w:lang w:val="en-US"/>
          </w:rPr>
          <w:delText xml:space="preserve"> </w:delText>
        </w:r>
      </w:del>
      <w:r w:rsidRPr="0023091E">
        <w:rPr>
          <w:lang w:val="en-US"/>
        </w:rPr>
        <w:t xml:space="preserve">So, when you sell your </w:t>
      </w:r>
      <w:del w:id="1187" w:author="Alvaro F. Filippi" w:date="2023-01-15T19:30:00Z">
        <w:r w:rsidRPr="0023091E">
          <w:rPr>
            <w:lang w:val="en-US"/>
          </w:rPr>
          <w:delText>labour</w:delText>
        </w:r>
      </w:del>
      <w:ins w:id="1188" w:author="Alvaro F. Filippi" w:date="2023-01-15T19:30:00Z">
        <w:r w:rsidRPr="0023091E">
          <w:rPr>
            <w:lang w:val="en-US"/>
          </w:rPr>
          <w:t>labor</w:t>
        </w:r>
      </w:ins>
      <w:r w:rsidRPr="0023091E">
        <w:rPr>
          <w:lang w:val="en-US"/>
        </w:rPr>
        <w:t xml:space="preserve"> power in the </w:t>
      </w:r>
      <w:del w:id="1189" w:author="Alvaro F. Filippi" w:date="2023-01-15T19:30:00Z">
        <w:r w:rsidRPr="0023091E">
          <w:rPr>
            <w:lang w:val="en-US"/>
          </w:rPr>
          <w:delText>labour</w:delText>
        </w:r>
      </w:del>
      <w:ins w:id="1190" w:author="Alvaro F. Filippi" w:date="2023-01-15T19:30:00Z">
        <w:r w:rsidRPr="0023091E">
          <w:rPr>
            <w:lang w:val="en-US"/>
          </w:rPr>
          <w:t>labor</w:t>
        </w:r>
      </w:ins>
      <w:r w:rsidRPr="0023091E">
        <w:rPr>
          <w:lang w:val="en-US"/>
        </w:rPr>
        <w:t xml:space="preserve"> market, that's why we call it </w:t>
      </w:r>
      <w:ins w:id="1191" w:author="Diane Falcão" w:date="2023-01-26T18:43:00Z">
        <w:r w:rsidR="009D5AB1">
          <w:rPr>
            <w:lang w:val="en-US"/>
          </w:rPr>
          <w:t xml:space="preserve">the </w:t>
        </w:r>
      </w:ins>
      <w:del w:id="1192" w:author="Alvaro F. Filippi" w:date="2023-01-15T19:30:00Z">
        <w:r w:rsidRPr="0023091E">
          <w:rPr>
            <w:lang w:val="en-US"/>
          </w:rPr>
          <w:delText>labour</w:delText>
        </w:r>
      </w:del>
      <w:ins w:id="1193" w:author="Alvaro F. Filippi" w:date="2023-01-15T19:30:00Z">
        <w:r w:rsidRPr="0023091E">
          <w:rPr>
            <w:lang w:val="en-US"/>
          </w:rPr>
          <w:t>labor</w:t>
        </w:r>
      </w:ins>
      <w:r w:rsidRPr="0023091E">
        <w:rPr>
          <w:lang w:val="en-US"/>
        </w:rPr>
        <w:t xml:space="preserve"> market,</w:t>
      </w:r>
    </w:p>
    <w:p w14:paraId="18DB1E8E" w14:textId="77777777" w:rsidR="00F465BE" w:rsidRPr="0023091E" w:rsidRDefault="00000000" w:rsidP="00765CE2">
      <w:pPr>
        <w:pStyle w:val="Textbody"/>
        <w:jc w:val="both"/>
        <w:rPr>
          <w:lang w:val="en-US"/>
        </w:rPr>
      </w:pPr>
      <w:del w:id="1194" w:author="Alvaro F. Filippi" w:date="2023-01-15T19:45:00Z">
        <w:r w:rsidRPr="0023091E">
          <w:rPr>
            <w:lang w:val="en-US"/>
          </w:rPr>
          <w:delText xml:space="preserve"> </w:delText>
        </w:r>
      </w:del>
      <w:r w:rsidRPr="0023091E">
        <w:rPr>
          <w:lang w:val="en-US"/>
        </w:rPr>
        <w:t xml:space="preserve">you are selling it by your value, and the value of your </w:t>
      </w:r>
      <w:del w:id="1195" w:author="Alvaro F. Filippi" w:date="2023-01-15T19:30:00Z">
        <w:r w:rsidRPr="0023091E">
          <w:rPr>
            <w:lang w:val="en-US"/>
          </w:rPr>
          <w:delText>labour</w:delText>
        </w:r>
      </w:del>
      <w:ins w:id="1196" w:author="Alvaro F. Filippi" w:date="2023-01-15T19:30:00Z">
        <w:r w:rsidRPr="0023091E">
          <w:rPr>
            <w:lang w:val="en-US"/>
          </w:rPr>
          <w:t>labor</w:t>
        </w:r>
      </w:ins>
      <w:r w:rsidRPr="0023091E">
        <w:rPr>
          <w:lang w:val="en-US"/>
        </w:rPr>
        <w:t xml:space="preserve"> power is determined by what you need to keep existing.  </w:t>
      </w:r>
    </w:p>
    <w:p w14:paraId="292FE795" w14:textId="77777777" w:rsidR="00F465BE" w:rsidRPr="0023091E" w:rsidRDefault="00000000" w:rsidP="00765CE2">
      <w:pPr>
        <w:pStyle w:val="Textbody"/>
        <w:jc w:val="both"/>
        <w:rPr>
          <w:lang w:val="en-US"/>
        </w:rPr>
      </w:pPr>
      <w:r w:rsidRPr="0023091E">
        <w:rPr>
          <w:lang w:val="en-US"/>
        </w:rPr>
        <w:t>And this you can derive from reality, folks.</w:t>
      </w:r>
    </w:p>
    <w:p w14:paraId="2DD4093C" w14:textId="77777777" w:rsidR="00F465BE" w:rsidRPr="0023091E" w:rsidRDefault="00000000" w:rsidP="00765CE2">
      <w:pPr>
        <w:pStyle w:val="Textbody"/>
        <w:jc w:val="both"/>
        <w:rPr>
          <w:lang w:val="en-US"/>
        </w:rPr>
      </w:pPr>
      <w:r w:rsidRPr="0023091E">
        <w:rPr>
          <w:lang w:val="en-US"/>
        </w:rPr>
        <w:t>Your salary is being paid to you so that you can buy what you need to continue existing.</w:t>
      </w:r>
      <w:del w:id="1197" w:author="Alvaro F. Filippi" w:date="2023-01-15T19:45:00Z">
        <w:r w:rsidRPr="0023091E">
          <w:rPr>
            <w:lang w:val="en-US"/>
          </w:rPr>
          <w:delText>.</w:delText>
        </w:r>
      </w:del>
    </w:p>
    <w:p w14:paraId="3A730EED" w14:textId="77777777" w:rsidR="00F465BE" w:rsidRPr="0023091E" w:rsidRDefault="00000000" w:rsidP="00765CE2">
      <w:pPr>
        <w:pStyle w:val="Textbody"/>
        <w:jc w:val="both"/>
        <w:rPr>
          <w:lang w:val="en-US"/>
        </w:rPr>
      </w:pPr>
      <w:r w:rsidRPr="0023091E">
        <w:rPr>
          <w:lang w:val="en-US"/>
        </w:rPr>
        <w:t>Why is all of that so important?</w:t>
      </w:r>
    </w:p>
    <w:p w14:paraId="6B10628D" w14:textId="77777777" w:rsidR="00F465BE" w:rsidRPr="0023091E" w:rsidRDefault="00000000" w:rsidP="00765CE2">
      <w:pPr>
        <w:pStyle w:val="Textbody"/>
        <w:jc w:val="both"/>
        <w:rPr>
          <w:lang w:val="en-US"/>
        </w:rPr>
      </w:pPr>
      <w:r w:rsidRPr="0023091E">
        <w:rPr>
          <w:lang w:val="en-US"/>
        </w:rPr>
        <w:t xml:space="preserve">Because understanding what value is makes us comprehend the greatest discovery of Marxist Political Economy, which is </w:t>
      </w:r>
      <w:del w:id="1198" w:author="Alvaro F. Filippi" w:date="2023-01-15T19:45:00Z">
        <w:r w:rsidRPr="0023091E">
          <w:rPr>
            <w:lang w:val="en-US"/>
          </w:rPr>
          <w:delText xml:space="preserve">the </w:delText>
        </w:r>
      </w:del>
      <w:r w:rsidRPr="0023091E">
        <w:rPr>
          <w:lang w:val="en-US"/>
        </w:rPr>
        <w:t>Surplus Value.</w:t>
      </w:r>
    </w:p>
    <w:p w14:paraId="6EA1ADDC" w14:textId="77777777" w:rsidR="00F465BE" w:rsidRPr="0023091E" w:rsidRDefault="00F465BE" w:rsidP="00765CE2">
      <w:pPr>
        <w:pStyle w:val="Textbody"/>
        <w:jc w:val="both"/>
        <w:rPr>
          <w:del w:id="1199" w:author="Alvaro F. Filippi" w:date="2023-01-15T19:45:00Z"/>
          <w:lang w:val="en-US"/>
        </w:rPr>
      </w:pPr>
    </w:p>
    <w:p w14:paraId="4B97CDD4" w14:textId="4AAAEB2A" w:rsidR="00F465BE" w:rsidRPr="0023091E" w:rsidRDefault="00000000" w:rsidP="00765CE2">
      <w:pPr>
        <w:pStyle w:val="Textbody"/>
        <w:jc w:val="both"/>
        <w:rPr>
          <w:lang w:val="en-US"/>
        </w:rPr>
      </w:pPr>
      <w:r w:rsidRPr="0023091E">
        <w:rPr>
          <w:lang w:val="en-US"/>
        </w:rPr>
        <w:t xml:space="preserve">Without understanding value, we would not understand </w:t>
      </w:r>
      <w:ins w:id="1200" w:author="Diane Falcão" w:date="2023-01-26T18:44:00Z">
        <w:r w:rsidR="002150B6">
          <w:rPr>
            <w:lang w:val="en-US"/>
          </w:rPr>
          <w:t xml:space="preserve">the </w:t>
        </w:r>
      </w:ins>
      <w:r w:rsidRPr="0023091E">
        <w:rPr>
          <w:lang w:val="en-US"/>
        </w:rPr>
        <w:t>surplus</w:t>
      </w:r>
      <w:ins w:id="1201" w:author="Alvaro F. Filippi" w:date="2023-01-15T19:45:00Z">
        <w:r w:rsidRPr="0023091E">
          <w:rPr>
            <w:lang w:val="en-US"/>
          </w:rPr>
          <w:t xml:space="preserve"> value</w:t>
        </w:r>
      </w:ins>
      <w:r w:rsidRPr="0023091E">
        <w:rPr>
          <w:lang w:val="en-US"/>
        </w:rPr>
        <w:t>.</w:t>
      </w:r>
    </w:p>
    <w:p w14:paraId="19C01011" w14:textId="77777777" w:rsidR="00F465BE" w:rsidRPr="0023091E" w:rsidRDefault="00000000" w:rsidP="00765CE2">
      <w:pPr>
        <w:pStyle w:val="Textbody"/>
        <w:jc w:val="both"/>
        <w:rPr>
          <w:lang w:val="en-US"/>
        </w:rPr>
      </w:pPr>
      <w:r w:rsidRPr="0023091E">
        <w:rPr>
          <w:lang w:val="en-US"/>
        </w:rPr>
        <w:t>"Surplus</w:t>
      </w:r>
      <w:del w:id="1202" w:author="Alvaro F. Filippi" w:date="2023-01-15T19:46:00Z">
        <w:r w:rsidRPr="0023091E">
          <w:rPr>
            <w:lang w:val="en-US"/>
          </w:rPr>
          <w:delText xml:space="preserve"> (valia)</w:delText>
        </w:r>
      </w:del>
      <w:r w:rsidRPr="0023091E">
        <w:rPr>
          <w:lang w:val="en-US"/>
        </w:rPr>
        <w:t>" can also be "surplus value".</w:t>
      </w:r>
    </w:p>
    <w:p w14:paraId="78350BAD" w14:textId="77777777" w:rsidR="00F465BE" w:rsidRPr="0023091E" w:rsidRDefault="00000000" w:rsidP="00765CE2">
      <w:pPr>
        <w:pStyle w:val="Textbody"/>
        <w:jc w:val="both"/>
        <w:rPr>
          <w:lang w:val="en-US"/>
        </w:rPr>
      </w:pPr>
      <w:r w:rsidRPr="0023091E">
        <w:rPr>
          <w:lang w:val="en-US"/>
        </w:rPr>
        <w:t>Got it? To understand surplus value, we need to understand value.</w:t>
      </w:r>
    </w:p>
    <w:p w14:paraId="260DF232" w14:textId="24ACDC07" w:rsidR="00F465BE" w:rsidRPr="0023091E" w:rsidRDefault="00000000" w:rsidP="00765CE2">
      <w:pPr>
        <w:pStyle w:val="Textbody"/>
        <w:jc w:val="both"/>
        <w:rPr>
          <w:lang w:val="en-US"/>
        </w:rPr>
      </w:pPr>
      <w:r w:rsidRPr="0023091E">
        <w:rPr>
          <w:lang w:val="en-US"/>
        </w:rPr>
        <w:t xml:space="preserve">So: according to Engels, the discovery of the surplus value is a discovery </w:t>
      </w:r>
      <w:del w:id="1203" w:author="Diane Falcão" w:date="2023-01-26T18:44:00Z">
        <w:r w:rsidRPr="0023091E" w:rsidDel="002150B6">
          <w:rPr>
            <w:lang w:val="en-US"/>
          </w:rPr>
          <w:delText xml:space="preserve">in </w:delText>
        </w:r>
      </w:del>
      <w:ins w:id="1204" w:author="Diane Falcão" w:date="2023-01-26T18:44:00Z">
        <w:r w:rsidR="002150B6">
          <w:rPr>
            <w:lang w:val="en-US"/>
          </w:rPr>
          <w:t>of</w:t>
        </w:r>
        <w:r w:rsidR="002150B6" w:rsidRPr="0023091E">
          <w:rPr>
            <w:lang w:val="en-US"/>
          </w:rPr>
          <w:t xml:space="preserve"> </w:t>
        </w:r>
      </w:ins>
      <w:r w:rsidRPr="0023091E">
        <w:rPr>
          <w:lang w:val="en-US"/>
        </w:rPr>
        <w:t>the same magnitude as Darwin's Theory of Evolution. Why?</w:t>
      </w:r>
    </w:p>
    <w:p w14:paraId="001135DE" w14:textId="77777777" w:rsidR="00F465BE" w:rsidRPr="0023091E" w:rsidRDefault="00000000" w:rsidP="00765CE2">
      <w:pPr>
        <w:pStyle w:val="Textbody"/>
        <w:jc w:val="both"/>
        <w:rPr>
          <w:lang w:val="en-US"/>
        </w:rPr>
      </w:pPr>
      <w:r w:rsidRPr="0023091E">
        <w:rPr>
          <w:lang w:val="en-US"/>
        </w:rPr>
        <w:t>Because it can expose, strip naked, the internal mechanisms of exploitation.</w:t>
      </w:r>
    </w:p>
    <w:p w14:paraId="2F4C46FD" w14:textId="77777777" w:rsidR="00F465BE" w:rsidRPr="0023091E" w:rsidRDefault="00000000" w:rsidP="00765CE2">
      <w:pPr>
        <w:pStyle w:val="Textbody"/>
        <w:jc w:val="both"/>
        <w:rPr>
          <w:lang w:val="en-US"/>
        </w:rPr>
      </w:pPr>
      <w:r w:rsidRPr="0023091E">
        <w:rPr>
          <w:lang w:val="en-US"/>
        </w:rPr>
        <w:t>When we talk about exploitation in Capitalism, folks, we are not judging it.</w:t>
      </w:r>
    </w:p>
    <w:p w14:paraId="1C4C1A60" w14:textId="77777777" w:rsidR="00F465BE" w:rsidRPr="0023091E" w:rsidRDefault="00000000" w:rsidP="00765CE2">
      <w:pPr>
        <w:pStyle w:val="Textbody"/>
        <w:jc w:val="both"/>
        <w:rPr>
          <w:lang w:val="en-US"/>
        </w:rPr>
      </w:pPr>
      <w:r w:rsidRPr="0023091E">
        <w:rPr>
          <w:lang w:val="en-US"/>
        </w:rPr>
        <w:t>We are describing the mechanism of Capitalism.</w:t>
      </w:r>
    </w:p>
    <w:p w14:paraId="2E9C9A69" w14:textId="77777777" w:rsidR="00F465BE" w:rsidRPr="0023091E" w:rsidRDefault="00000000" w:rsidP="00765CE2">
      <w:pPr>
        <w:pStyle w:val="Textbody"/>
        <w:jc w:val="both"/>
        <w:rPr>
          <w:lang w:val="en-US"/>
        </w:rPr>
      </w:pPr>
      <w:r w:rsidRPr="0023091E">
        <w:rPr>
          <w:lang w:val="en-US"/>
        </w:rPr>
        <w:t>Talking about exploitation in Capitalism is not a judgment on moral grounds, it's merely descriptive.</w:t>
      </w:r>
    </w:p>
    <w:p w14:paraId="48DC7733" w14:textId="77777777" w:rsidR="00F465BE" w:rsidRPr="0023091E" w:rsidRDefault="00000000" w:rsidP="00765CE2">
      <w:pPr>
        <w:pStyle w:val="Textbody"/>
        <w:jc w:val="both"/>
        <w:rPr>
          <w:lang w:val="en-US"/>
        </w:rPr>
      </w:pPr>
      <w:r w:rsidRPr="0023091E">
        <w:rPr>
          <w:lang w:val="en-US"/>
        </w:rPr>
        <w:t>And this is only understood when you</w:t>
      </w:r>
      <w:del w:id="1205" w:author="Diane Falcão" w:date="2023-01-26T18:44:00Z">
        <w:r w:rsidRPr="0023091E" w:rsidDel="002150B6">
          <w:rPr>
            <w:lang w:val="en-US"/>
          </w:rPr>
          <w:delText>r</w:delText>
        </w:r>
      </w:del>
      <w:r w:rsidRPr="0023091E">
        <w:rPr>
          <w:lang w:val="en-US"/>
        </w:rPr>
        <w:t xml:space="preserve"> understand what value and surplus value are.</w:t>
      </w:r>
    </w:p>
    <w:p w14:paraId="4CD5BD30" w14:textId="77777777" w:rsidR="00F465BE" w:rsidRPr="0023091E" w:rsidRDefault="00000000" w:rsidP="00765CE2">
      <w:pPr>
        <w:pStyle w:val="Textbody"/>
        <w:jc w:val="both"/>
        <w:rPr>
          <w:lang w:val="en-US"/>
        </w:rPr>
      </w:pPr>
      <w:r w:rsidRPr="0023091E">
        <w:rPr>
          <w:lang w:val="en-US"/>
        </w:rPr>
        <w:t xml:space="preserve">So, let's go over it again: what determines the value of a commodity is the socially necessary </w:t>
      </w:r>
      <w:del w:id="1206" w:author="Alvaro F. Filippi" w:date="2023-01-15T19:30:00Z">
        <w:r w:rsidRPr="0023091E">
          <w:rPr>
            <w:lang w:val="en-US"/>
          </w:rPr>
          <w:delText>labour</w:delText>
        </w:r>
      </w:del>
      <w:ins w:id="1207" w:author="Alvaro F. Filippi" w:date="2023-01-15T19:30:00Z">
        <w:r w:rsidRPr="0023091E">
          <w:rPr>
            <w:lang w:val="en-US"/>
          </w:rPr>
          <w:t>labor</w:t>
        </w:r>
      </w:ins>
      <w:r w:rsidRPr="0023091E">
        <w:rPr>
          <w:lang w:val="en-US"/>
        </w:rPr>
        <w:t xml:space="preserve"> contained in this commodity.</w:t>
      </w:r>
    </w:p>
    <w:p w14:paraId="3EC7B63A" w14:textId="77777777" w:rsidR="00F465BE" w:rsidRPr="0023091E" w:rsidRDefault="00000000" w:rsidP="00765CE2">
      <w:pPr>
        <w:pStyle w:val="Textbody"/>
        <w:jc w:val="both"/>
        <w:rPr>
          <w:lang w:val="en-US"/>
        </w:rPr>
      </w:pPr>
      <w:r w:rsidRPr="0023091E">
        <w:rPr>
          <w:lang w:val="en-US"/>
        </w:rPr>
        <w:t xml:space="preserve">Who does this </w:t>
      </w:r>
      <w:del w:id="1208" w:author="Alvaro F. Filippi" w:date="2023-01-15T19:30:00Z">
        <w:r w:rsidRPr="0023091E">
          <w:rPr>
            <w:lang w:val="en-US"/>
          </w:rPr>
          <w:delText>labour</w:delText>
        </w:r>
      </w:del>
      <w:ins w:id="1209" w:author="Alvaro F. Filippi" w:date="2023-01-15T19:30:00Z">
        <w:r w:rsidRPr="0023091E">
          <w:rPr>
            <w:lang w:val="en-US"/>
          </w:rPr>
          <w:t>labor</w:t>
        </w:r>
      </w:ins>
      <w:r w:rsidRPr="0023091E">
        <w:rPr>
          <w:lang w:val="en-US"/>
        </w:rPr>
        <w:t>?</w:t>
      </w:r>
    </w:p>
    <w:p w14:paraId="0EA6961B" w14:textId="77777777" w:rsidR="00F465BE" w:rsidRPr="0023091E" w:rsidRDefault="00000000" w:rsidP="00765CE2">
      <w:pPr>
        <w:pStyle w:val="Textbody"/>
        <w:jc w:val="both"/>
        <w:rPr>
          <w:lang w:val="en-US"/>
        </w:rPr>
      </w:pPr>
      <w:r w:rsidRPr="0023091E">
        <w:rPr>
          <w:lang w:val="en-US"/>
        </w:rPr>
        <w:t>It's the worker, not the bourgeois.  The bourgeois doesn't work, who works is the worker.</w:t>
      </w:r>
    </w:p>
    <w:p w14:paraId="27D944C7" w14:textId="77777777" w:rsidR="00F465BE" w:rsidRPr="0023091E" w:rsidRDefault="00000000" w:rsidP="00765CE2">
      <w:pPr>
        <w:pStyle w:val="Textbody"/>
        <w:jc w:val="both"/>
        <w:rPr>
          <w:lang w:val="en-US"/>
        </w:rPr>
      </w:pPr>
      <w:r w:rsidRPr="0023091E">
        <w:rPr>
          <w:lang w:val="en-US"/>
        </w:rPr>
        <w:t>Very well, after working and creating this value, in exchange, the worker receives a wage.</w:t>
      </w:r>
    </w:p>
    <w:p w14:paraId="55305E42" w14:textId="77777777" w:rsidR="00F465BE" w:rsidRPr="0023091E" w:rsidRDefault="00000000" w:rsidP="00765CE2">
      <w:pPr>
        <w:pStyle w:val="Textbody"/>
        <w:jc w:val="both"/>
        <w:rPr>
          <w:lang w:val="en-US"/>
        </w:rPr>
      </w:pPr>
      <w:r w:rsidRPr="0023091E">
        <w:rPr>
          <w:lang w:val="en-US"/>
        </w:rPr>
        <w:t xml:space="preserve">But the wage of the worker is equal to the value of his </w:t>
      </w:r>
      <w:del w:id="1210" w:author="Alvaro F. Filippi" w:date="2023-01-15T19:30:00Z">
        <w:r w:rsidRPr="0023091E">
          <w:rPr>
            <w:lang w:val="en-US"/>
          </w:rPr>
          <w:delText>labour</w:delText>
        </w:r>
      </w:del>
      <w:ins w:id="1211" w:author="Alvaro F. Filippi" w:date="2023-01-15T19:30:00Z">
        <w:r w:rsidRPr="0023091E">
          <w:rPr>
            <w:lang w:val="en-US"/>
          </w:rPr>
          <w:t>labor</w:t>
        </w:r>
      </w:ins>
      <w:r w:rsidRPr="0023091E">
        <w:rPr>
          <w:lang w:val="en-US"/>
        </w:rPr>
        <w:t xml:space="preserve"> power, and not the value </w:t>
      </w:r>
      <w:del w:id="1212" w:author="Alvaro F. Filippi" w:date="2023-01-15T19:47:00Z">
        <w:r w:rsidRPr="0023091E">
          <w:rPr>
            <w:lang w:val="en-US"/>
          </w:rPr>
          <w:delText>he</w:delText>
        </w:r>
      </w:del>
      <w:ins w:id="1213" w:author="Alvaro F. Filippi" w:date="2023-01-15T19:47:00Z">
        <w:r w:rsidRPr="0023091E">
          <w:rPr>
            <w:lang w:val="en-US"/>
          </w:rPr>
          <w:t>they</w:t>
        </w:r>
      </w:ins>
      <w:r w:rsidRPr="0023091E">
        <w:rPr>
          <w:lang w:val="en-US"/>
        </w:rPr>
        <w:t xml:space="preserve"> created while </w:t>
      </w:r>
      <w:del w:id="1214" w:author="Alvaro F. Filippi" w:date="2023-01-15T19:46:00Z">
        <w:r w:rsidRPr="0023091E">
          <w:rPr>
            <w:lang w:val="en-US"/>
          </w:rPr>
          <w:delText>labouring</w:delText>
        </w:r>
      </w:del>
      <w:ins w:id="1215" w:author="Alvaro F. Filippi" w:date="2023-01-15T19:46:00Z">
        <w:r w:rsidRPr="0023091E">
          <w:rPr>
            <w:lang w:val="en-US"/>
          </w:rPr>
          <w:t>laboring</w:t>
        </w:r>
      </w:ins>
      <w:r w:rsidRPr="0023091E">
        <w:rPr>
          <w:lang w:val="en-US"/>
        </w:rPr>
        <w:t>!</w:t>
      </w:r>
    </w:p>
    <w:p w14:paraId="3B9CED42" w14:textId="1E6A22D5" w:rsidR="00F465BE" w:rsidRPr="0023091E" w:rsidRDefault="00000000" w:rsidP="00765CE2">
      <w:pPr>
        <w:pStyle w:val="Textbody"/>
        <w:jc w:val="both"/>
        <w:rPr>
          <w:lang w:val="en-US"/>
        </w:rPr>
      </w:pPr>
      <w:r w:rsidRPr="0023091E">
        <w:rPr>
          <w:lang w:val="en-US"/>
        </w:rPr>
        <w:t xml:space="preserve">That means that while the worker is working, </w:t>
      </w:r>
      <w:ins w:id="1216" w:author="Diane Falcão" w:date="2023-01-26T18:45:00Z">
        <w:r w:rsidR="00763FCB">
          <w:rPr>
            <w:lang w:val="en-US"/>
          </w:rPr>
          <w:t xml:space="preserve">and </w:t>
        </w:r>
      </w:ins>
      <w:del w:id="1217" w:author="Alvaro F. Filippi" w:date="2023-01-15T19:46:00Z">
        <w:r w:rsidRPr="0023091E">
          <w:rPr>
            <w:lang w:val="en-US"/>
          </w:rPr>
          <w:delText>labouring</w:delText>
        </w:r>
      </w:del>
      <w:ins w:id="1218" w:author="Alvaro F. Filippi" w:date="2023-01-15T19:46:00Z">
        <w:r w:rsidRPr="0023091E">
          <w:rPr>
            <w:lang w:val="en-US"/>
          </w:rPr>
          <w:t>laboring</w:t>
        </w:r>
      </w:ins>
      <w:r w:rsidRPr="0023091E">
        <w:rPr>
          <w:lang w:val="en-US"/>
        </w:rPr>
        <w:t xml:space="preserve">, </w:t>
      </w:r>
      <w:del w:id="1219" w:author="Alvaro F. Filippi" w:date="2023-01-15T19:47:00Z">
        <w:r w:rsidRPr="0023091E">
          <w:rPr>
            <w:lang w:val="en-US"/>
          </w:rPr>
          <w:delText>he</w:delText>
        </w:r>
      </w:del>
      <w:ins w:id="1220" w:author="Alvaro F. Filippi" w:date="2023-01-15T19:47:00Z">
        <w:r w:rsidRPr="0023091E">
          <w:rPr>
            <w:lang w:val="en-US"/>
          </w:rPr>
          <w:t>they</w:t>
        </w:r>
      </w:ins>
      <w:r w:rsidRPr="0023091E">
        <w:rPr>
          <w:lang w:val="en-US"/>
        </w:rPr>
        <w:t xml:space="preserve"> create</w:t>
      </w:r>
      <w:del w:id="1221" w:author="Alvaro F. Filippi" w:date="2023-01-15T19:47:00Z">
        <w:r w:rsidRPr="0023091E">
          <w:rPr>
            <w:lang w:val="en-US"/>
          </w:rPr>
          <w:delText>s</w:delText>
        </w:r>
      </w:del>
      <w:r w:rsidRPr="0023091E">
        <w:rPr>
          <w:lang w:val="en-US"/>
        </w:rPr>
        <w:t xml:space="preserve"> value, create</w:t>
      </w:r>
      <w:del w:id="1222" w:author="Alvaro F. Filippi" w:date="2023-01-15T19:47:00Z">
        <w:r w:rsidRPr="0023091E">
          <w:rPr>
            <w:lang w:val="en-US"/>
          </w:rPr>
          <w:delText>s</w:delText>
        </w:r>
      </w:del>
      <w:r w:rsidRPr="0023091E">
        <w:rPr>
          <w:lang w:val="en-US"/>
        </w:rPr>
        <w:t xml:space="preserve"> value, create</w:t>
      </w:r>
      <w:del w:id="1223" w:author="Alvaro F. Filippi" w:date="2023-01-15T19:47:00Z">
        <w:r w:rsidRPr="0023091E">
          <w:rPr>
            <w:lang w:val="en-US"/>
          </w:rPr>
          <w:delText>s</w:delText>
        </w:r>
      </w:del>
      <w:r w:rsidRPr="0023091E">
        <w:rPr>
          <w:lang w:val="en-US"/>
        </w:rPr>
        <w:t xml:space="preserve"> value, but </w:t>
      </w:r>
      <w:del w:id="1224" w:author="Alvaro F. Filippi" w:date="2023-01-15T19:47:00Z">
        <w:r w:rsidRPr="0023091E">
          <w:rPr>
            <w:lang w:val="en-US"/>
          </w:rPr>
          <w:delText>he</w:delText>
        </w:r>
      </w:del>
      <w:ins w:id="1225" w:author="Alvaro F. Filippi" w:date="2023-01-15T19:47:00Z">
        <w:r w:rsidRPr="0023091E">
          <w:rPr>
            <w:lang w:val="en-US"/>
          </w:rPr>
          <w:t>they</w:t>
        </w:r>
      </w:ins>
      <w:r w:rsidRPr="0023091E">
        <w:rPr>
          <w:lang w:val="en-US"/>
        </w:rPr>
        <w:t xml:space="preserve"> receive</w:t>
      </w:r>
      <w:del w:id="1226" w:author="Alvaro F. Filippi" w:date="2023-01-15T19:47:00Z">
        <w:r w:rsidRPr="0023091E">
          <w:rPr>
            <w:lang w:val="en-US"/>
          </w:rPr>
          <w:delText>s</w:delText>
        </w:r>
      </w:del>
      <w:r w:rsidRPr="0023091E">
        <w:rPr>
          <w:lang w:val="en-US"/>
        </w:rPr>
        <w:t xml:space="preserve"> the equivalent </w:t>
      </w:r>
      <w:del w:id="1227" w:author="Diane Falcão" w:date="2023-01-26T18:45:00Z">
        <w:r w:rsidRPr="0023091E" w:rsidDel="00763FCB">
          <w:rPr>
            <w:lang w:val="en-US"/>
          </w:rPr>
          <w:delText xml:space="preserve">to </w:delText>
        </w:r>
      </w:del>
      <w:ins w:id="1228" w:author="Diane Falcão" w:date="2023-01-26T18:45:00Z">
        <w:r w:rsidR="00763FCB">
          <w:rPr>
            <w:lang w:val="en-US"/>
          </w:rPr>
          <w:t>of</w:t>
        </w:r>
        <w:r w:rsidR="00763FCB" w:rsidRPr="0023091E">
          <w:rPr>
            <w:lang w:val="en-US"/>
          </w:rPr>
          <w:t xml:space="preserve"> </w:t>
        </w:r>
      </w:ins>
      <w:r w:rsidRPr="0023091E">
        <w:rPr>
          <w:lang w:val="en-US"/>
        </w:rPr>
        <w:t xml:space="preserve">the value of the </w:t>
      </w:r>
      <w:del w:id="1229" w:author="Alvaro F. Filippi" w:date="2023-01-15T19:30:00Z">
        <w:r w:rsidRPr="0023091E">
          <w:rPr>
            <w:lang w:val="en-US"/>
          </w:rPr>
          <w:delText>labour</w:delText>
        </w:r>
      </w:del>
      <w:ins w:id="1230" w:author="Alvaro F. Filippi" w:date="2023-01-15T19:30:00Z">
        <w:r w:rsidRPr="0023091E">
          <w:rPr>
            <w:lang w:val="en-US"/>
          </w:rPr>
          <w:t>labor</w:t>
        </w:r>
      </w:ins>
      <w:r w:rsidRPr="0023091E">
        <w:rPr>
          <w:lang w:val="en-US"/>
        </w:rPr>
        <w:t xml:space="preserve"> power in the form of a wage.  </w:t>
      </w:r>
    </w:p>
    <w:p w14:paraId="0E46CA4E" w14:textId="77777777" w:rsidR="00F465BE" w:rsidRPr="0023091E" w:rsidRDefault="00000000" w:rsidP="00765CE2">
      <w:pPr>
        <w:pStyle w:val="Textbody"/>
        <w:jc w:val="both"/>
        <w:rPr>
          <w:lang w:val="en-US"/>
        </w:rPr>
      </w:pPr>
      <w:r w:rsidRPr="0023091E">
        <w:rPr>
          <w:lang w:val="en-US"/>
        </w:rPr>
        <w:t xml:space="preserve">That is, what </w:t>
      </w:r>
      <w:del w:id="1231" w:author="Alvaro F. Filippi" w:date="2023-01-15T19:47:00Z">
        <w:r w:rsidRPr="0023091E">
          <w:rPr>
            <w:lang w:val="en-US"/>
          </w:rPr>
          <w:delText>he</w:delText>
        </w:r>
      </w:del>
      <w:ins w:id="1232" w:author="Alvaro F. Filippi" w:date="2023-01-15T19:47:00Z">
        <w:r w:rsidRPr="0023091E">
          <w:rPr>
            <w:lang w:val="en-US"/>
          </w:rPr>
          <w:t>they</w:t>
        </w:r>
      </w:ins>
      <w:r w:rsidRPr="0023091E">
        <w:rPr>
          <w:lang w:val="en-US"/>
        </w:rPr>
        <w:t xml:space="preserve"> create</w:t>
      </w:r>
      <w:del w:id="1233" w:author="Alvaro F. Filippi" w:date="2023-01-15T19:47:00Z">
        <w:r w:rsidRPr="0023091E">
          <w:rPr>
            <w:lang w:val="en-US"/>
          </w:rPr>
          <w:delText>s</w:delText>
        </w:r>
      </w:del>
      <w:r w:rsidRPr="0023091E">
        <w:rPr>
          <w:lang w:val="en-US"/>
        </w:rPr>
        <w:t xml:space="preserve"> has no connection with what </w:t>
      </w:r>
      <w:del w:id="1234" w:author="Alvaro F. Filippi" w:date="2023-01-15T19:47:00Z">
        <w:r w:rsidRPr="0023091E">
          <w:rPr>
            <w:lang w:val="en-US"/>
          </w:rPr>
          <w:delText>he</w:delText>
        </w:r>
      </w:del>
      <w:ins w:id="1235" w:author="Alvaro F. Filippi" w:date="2023-01-15T19:47:00Z">
        <w:r w:rsidRPr="0023091E">
          <w:rPr>
            <w:lang w:val="en-US"/>
          </w:rPr>
          <w:t>they</w:t>
        </w:r>
      </w:ins>
      <w:r w:rsidRPr="0023091E">
        <w:rPr>
          <w:lang w:val="en-US"/>
        </w:rPr>
        <w:t xml:space="preserve"> receive</w:t>
      </w:r>
      <w:del w:id="1236" w:author="Alvaro F. Filippi" w:date="2023-01-15T19:47:00Z">
        <w:r w:rsidRPr="0023091E">
          <w:rPr>
            <w:lang w:val="en-US"/>
          </w:rPr>
          <w:delText>s</w:delText>
        </w:r>
      </w:del>
      <w:r w:rsidRPr="0023091E">
        <w:rPr>
          <w:lang w:val="en-US"/>
        </w:rPr>
        <w:t>.</w:t>
      </w:r>
    </w:p>
    <w:p w14:paraId="4CCBD732" w14:textId="77777777" w:rsidR="00F465BE" w:rsidRPr="0023091E" w:rsidRDefault="00000000" w:rsidP="00765CE2">
      <w:pPr>
        <w:pStyle w:val="Textbody"/>
        <w:jc w:val="both"/>
        <w:rPr>
          <w:lang w:val="en-US"/>
        </w:rPr>
      </w:pPr>
      <w:r w:rsidRPr="0023091E">
        <w:rPr>
          <w:lang w:val="en-US"/>
        </w:rPr>
        <w:t xml:space="preserve">What </w:t>
      </w:r>
      <w:del w:id="1237" w:author="Alvaro F. Filippi" w:date="2023-01-15T19:47:00Z">
        <w:r w:rsidRPr="0023091E">
          <w:rPr>
            <w:lang w:val="en-US"/>
          </w:rPr>
          <w:delText>he</w:delText>
        </w:r>
      </w:del>
      <w:ins w:id="1238" w:author="Alvaro F. Filippi" w:date="2023-01-15T19:47:00Z">
        <w:r w:rsidRPr="0023091E">
          <w:rPr>
            <w:lang w:val="en-US"/>
          </w:rPr>
          <w:t>they</w:t>
        </w:r>
      </w:ins>
      <w:r w:rsidRPr="0023091E">
        <w:rPr>
          <w:lang w:val="en-US"/>
        </w:rPr>
        <w:t xml:space="preserve"> receive</w:t>
      </w:r>
      <w:del w:id="1239" w:author="Alvaro F. Filippi" w:date="2023-01-15T19:48:00Z">
        <w:r w:rsidRPr="0023091E">
          <w:rPr>
            <w:lang w:val="en-US"/>
          </w:rPr>
          <w:delText>s</w:delText>
        </w:r>
      </w:del>
      <w:r w:rsidRPr="0023091E">
        <w:rPr>
          <w:lang w:val="en-US"/>
        </w:rPr>
        <w:t xml:space="preserve"> has a connection with what </w:t>
      </w:r>
      <w:del w:id="1240" w:author="Alvaro F. Filippi" w:date="2023-01-15T19:48:00Z">
        <w:r w:rsidRPr="0023091E">
          <w:rPr>
            <w:lang w:val="en-US"/>
          </w:rPr>
          <w:delText>he</w:delText>
        </w:r>
      </w:del>
      <w:ins w:id="1241" w:author="Alvaro F. Filippi" w:date="2023-01-15T19:48:00Z">
        <w:r w:rsidRPr="0023091E">
          <w:rPr>
            <w:lang w:val="en-US"/>
          </w:rPr>
          <w:t>they</w:t>
        </w:r>
      </w:ins>
      <w:r w:rsidRPr="0023091E">
        <w:rPr>
          <w:lang w:val="en-US"/>
        </w:rPr>
        <w:t xml:space="preserve"> need</w:t>
      </w:r>
      <w:del w:id="1242" w:author="Alvaro F. Filippi" w:date="2023-01-15T19:48:00Z">
        <w:r w:rsidRPr="0023091E">
          <w:rPr>
            <w:lang w:val="en-US"/>
          </w:rPr>
          <w:delText>s</w:delText>
        </w:r>
      </w:del>
      <w:r w:rsidRPr="0023091E">
        <w:rPr>
          <w:lang w:val="en-US"/>
        </w:rPr>
        <w:t xml:space="preserve"> to live.</w:t>
      </w:r>
    </w:p>
    <w:p w14:paraId="430B703B" w14:textId="77777777" w:rsidR="00F465BE" w:rsidRPr="0023091E" w:rsidRDefault="00000000" w:rsidP="00765CE2">
      <w:pPr>
        <w:pStyle w:val="Textbody"/>
        <w:jc w:val="both"/>
        <w:rPr>
          <w:lang w:val="en-US"/>
        </w:rPr>
      </w:pPr>
      <w:r w:rsidRPr="0023091E">
        <w:rPr>
          <w:lang w:val="en-US"/>
        </w:rPr>
        <w:t>Imagine the following: If you have an 8-hour workday</w:t>
      </w:r>
    </w:p>
    <w:p w14:paraId="28DD63D2" w14:textId="77777777" w:rsidR="00F465BE" w:rsidRPr="0023091E" w:rsidRDefault="00000000" w:rsidP="00765CE2">
      <w:pPr>
        <w:pStyle w:val="Textbody"/>
        <w:jc w:val="both"/>
        <w:rPr>
          <w:lang w:val="en-US"/>
        </w:rPr>
      </w:pPr>
      <w:r w:rsidRPr="0023091E">
        <w:rPr>
          <w:lang w:val="en-US"/>
        </w:rPr>
        <w:t xml:space="preserve">and in four hours you produce the </w:t>
      </w:r>
      <w:del w:id="1243" w:author="Alvaro F. Filippi" w:date="2023-01-15T19:48:00Z">
        <w:r w:rsidRPr="0023091E">
          <w:rPr>
            <w:lang w:val="en-US"/>
          </w:rPr>
          <w:delText xml:space="preserve">equivalent </w:delText>
        </w:r>
      </w:del>
      <w:r w:rsidRPr="0023091E">
        <w:rPr>
          <w:lang w:val="en-US"/>
        </w:rPr>
        <w:t xml:space="preserve">value </w:t>
      </w:r>
      <w:ins w:id="1244" w:author="Alvaro F. Filippi" w:date="2023-01-15T19:48:00Z">
        <w:r w:rsidRPr="0023091E">
          <w:rPr>
            <w:lang w:val="en-US"/>
          </w:rPr>
          <w:t xml:space="preserve">equivalent </w:t>
        </w:r>
      </w:ins>
      <w:del w:id="1245" w:author="Alvaro F. Filippi" w:date="2023-01-15T19:48:00Z">
        <w:r w:rsidRPr="0023091E">
          <w:rPr>
            <w:lang w:val="en-US"/>
          </w:rPr>
          <w:delText>of</w:delText>
        </w:r>
      </w:del>
      <w:ins w:id="1246" w:author="Alvaro F. Filippi" w:date="2023-01-15T19:48:00Z">
        <w:r w:rsidRPr="0023091E">
          <w:rPr>
            <w:lang w:val="en-US"/>
          </w:rPr>
          <w:t>to</w:t>
        </w:r>
      </w:ins>
      <w:r w:rsidRPr="0023091E">
        <w:rPr>
          <w:lang w:val="en-US"/>
        </w:rPr>
        <w:t xml:space="preserve"> your salary,</w:t>
      </w:r>
    </w:p>
    <w:p w14:paraId="504B47B4" w14:textId="77777777" w:rsidR="00F465BE" w:rsidRPr="0023091E" w:rsidRDefault="00000000" w:rsidP="00765CE2">
      <w:pPr>
        <w:pStyle w:val="Textbody"/>
        <w:jc w:val="both"/>
        <w:rPr>
          <w:lang w:val="en-US"/>
        </w:rPr>
      </w:pPr>
      <w:r w:rsidRPr="0023091E">
        <w:rPr>
          <w:lang w:val="en-US"/>
        </w:rPr>
        <w:lastRenderedPageBreak/>
        <w:t>the other four hours you worked for free.</w:t>
      </w:r>
    </w:p>
    <w:p w14:paraId="730AAB1D" w14:textId="77777777" w:rsidR="00F465BE" w:rsidRPr="0023091E" w:rsidRDefault="00000000" w:rsidP="00765CE2">
      <w:pPr>
        <w:pStyle w:val="Textbody"/>
        <w:jc w:val="both"/>
        <w:rPr>
          <w:lang w:val="en-US"/>
        </w:rPr>
      </w:pPr>
      <w:r w:rsidRPr="0023091E">
        <w:rPr>
          <w:lang w:val="en-US"/>
        </w:rPr>
        <w:t xml:space="preserve">This free </w:t>
      </w:r>
      <w:del w:id="1247" w:author="Alvaro F. Filippi" w:date="2023-01-15T19:30:00Z">
        <w:r w:rsidRPr="0023091E">
          <w:rPr>
            <w:lang w:val="en-US"/>
          </w:rPr>
          <w:delText>labour</w:delText>
        </w:r>
      </w:del>
      <w:ins w:id="1248" w:author="Alvaro F. Filippi" w:date="2023-01-15T19:30:00Z">
        <w:r w:rsidRPr="0023091E">
          <w:rPr>
            <w:lang w:val="en-US"/>
          </w:rPr>
          <w:t>labor</w:t>
        </w:r>
      </w:ins>
      <w:r w:rsidRPr="0023091E">
        <w:rPr>
          <w:lang w:val="en-US"/>
        </w:rPr>
        <w:t xml:space="preserve"> we call </w:t>
      </w:r>
      <w:del w:id="1249" w:author="Alvaro F. Filippi" w:date="2023-01-15T19:48:00Z">
        <w:r w:rsidRPr="0023091E">
          <w:rPr>
            <w:lang w:val="en-US"/>
          </w:rPr>
          <w:delText xml:space="preserve">it </w:delText>
        </w:r>
      </w:del>
      <w:r w:rsidRPr="0023091E">
        <w:rPr>
          <w:lang w:val="en-US"/>
        </w:rPr>
        <w:t xml:space="preserve">surplus </w:t>
      </w:r>
      <w:del w:id="1250" w:author="Alvaro F. Filippi" w:date="2023-01-15T19:30:00Z">
        <w:r w:rsidRPr="0023091E">
          <w:rPr>
            <w:lang w:val="en-US"/>
          </w:rPr>
          <w:delText>labour</w:delText>
        </w:r>
      </w:del>
      <w:ins w:id="1251" w:author="Alvaro F. Filippi" w:date="2023-01-15T19:30:00Z">
        <w:r w:rsidRPr="0023091E">
          <w:rPr>
            <w:lang w:val="en-US"/>
          </w:rPr>
          <w:t>labor</w:t>
        </w:r>
      </w:ins>
      <w:del w:id="1252" w:author="Alvaro F. Filippi" w:date="2023-01-15T19:48:00Z">
        <w:r w:rsidRPr="0023091E">
          <w:rPr>
            <w:lang w:val="en-US"/>
          </w:rPr>
          <w:delText xml:space="preserve"> </w:delText>
        </w:r>
      </w:del>
      <w:r w:rsidRPr="0023091E">
        <w:rPr>
          <w:lang w:val="en-US"/>
        </w:rPr>
        <w:t>.</w:t>
      </w:r>
    </w:p>
    <w:p w14:paraId="7B5378DC" w14:textId="3F8E3D93" w:rsidR="00F465BE" w:rsidRPr="0023091E" w:rsidRDefault="00000000" w:rsidP="00765CE2">
      <w:pPr>
        <w:pStyle w:val="Textbody"/>
        <w:jc w:val="both"/>
        <w:rPr>
          <w:lang w:val="en-US"/>
        </w:rPr>
      </w:pPr>
      <w:r w:rsidRPr="0023091E">
        <w:rPr>
          <w:lang w:val="en-US"/>
        </w:rPr>
        <w:t>The value created in this surplus period is appropriated by the bourgeois in the form of</w:t>
      </w:r>
      <w:del w:id="1253" w:author="Diane Falcão" w:date="2023-01-26T18:46:00Z">
        <w:r w:rsidRPr="0023091E" w:rsidDel="00AC0B2F">
          <w:rPr>
            <w:lang w:val="en-US"/>
          </w:rPr>
          <w:delText xml:space="preserve"> the</w:delText>
        </w:r>
      </w:del>
      <w:r w:rsidRPr="0023091E">
        <w:rPr>
          <w:lang w:val="en-US"/>
        </w:rPr>
        <w:t xml:space="preserve"> surplus value.</w:t>
      </w:r>
    </w:p>
    <w:p w14:paraId="4C507D8B" w14:textId="77777777" w:rsidR="00F465BE" w:rsidRPr="0023091E" w:rsidRDefault="00000000" w:rsidP="00765CE2">
      <w:pPr>
        <w:pStyle w:val="Textbody"/>
        <w:jc w:val="both"/>
        <w:rPr>
          <w:lang w:val="en-US"/>
        </w:rPr>
      </w:pPr>
      <w:r w:rsidRPr="0023091E">
        <w:rPr>
          <w:lang w:val="en-US"/>
        </w:rPr>
        <w:t>Surplus value is the mechanism by which the bourgeois profit</w:t>
      </w:r>
      <w:del w:id="1254" w:author="Alvaro F. Filippi" w:date="2023-01-15T19:49:00Z">
        <w:r w:rsidRPr="0023091E">
          <w:rPr>
            <w:lang w:val="en-US"/>
          </w:rPr>
          <w:delText>s</w:delText>
        </w:r>
      </w:del>
      <w:r w:rsidRPr="0023091E">
        <w:rPr>
          <w:lang w:val="en-US"/>
        </w:rPr>
        <w:t>.</w:t>
      </w:r>
    </w:p>
    <w:p w14:paraId="46ED0D72" w14:textId="77777777" w:rsidR="00F465BE" w:rsidRPr="0023091E" w:rsidRDefault="00000000" w:rsidP="00765CE2">
      <w:pPr>
        <w:pStyle w:val="Textbody"/>
        <w:jc w:val="both"/>
        <w:rPr>
          <w:lang w:val="en-US"/>
        </w:rPr>
      </w:pPr>
      <w:r w:rsidRPr="0023091E">
        <w:rPr>
          <w:lang w:val="en-US"/>
        </w:rPr>
        <w:t>And we have three types of surplus value:</w:t>
      </w:r>
      <w:ins w:id="1255" w:author="Alvaro F. Filippi" w:date="2023-01-15T19:49:00Z">
        <w:r w:rsidRPr="0023091E">
          <w:rPr>
            <w:lang w:val="en-US"/>
          </w:rPr>
          <w:t xml:space="preserve"> </w:t>
        </w:r>
      </w:ins>
      <w:r w:rsidRPr="0023091E">
        <w:rPr>
          <w:lang w:val="en-US"/>
        </w:rPr>
        <w:t>absolute, relative,</w:t>
      </w:r>
      <w:ins w:id="1256" w:author="Alvaro F. Filippi" w:date="2023-01-15T19:49:00Z">
        <w:r w:rsidRPr="0023091E">
          <w:rPr>
            <w:lang w:val="en-US"/>
          </w:rPr>
          <w:t xml:space="preserve"> and</w:t>
        </w:r>
      </w:ins>
      <w:r w:rsidRPr="0023091E">
        <w:rPr>
          <w:lang w:val="en-US"/>
        </w:rPr>
        <w:t xml:space="preserve"> extraordinary.</w:t>
      </w:r>
    </w:p>
    <w:p w14:paraId="0F29A0FD" w14:textId="77777777" w:rsidR="00F465BE" w:rsidRPr="0023091E" w:rsidRDefault="00000000" w:rsidP="00765CE2">
      <w:pPr>
        <w:pStyle w:val="Textbody"/>
        <w:jc w:val="both"/>
        <w:rPr>
          <w:lang w:val="en-US"/>
        </w:rPr>
      </w:pPr>
      <w:r w:rsidRPr="0023091E">
        <w:rPr>
          <w:lang w:val="en-US"/>
        </w:rPr>
        <w:t>Absolute surplus value expands as the labor hours expand.</w:t>
      </w:r>
    </w:p>
    <w:p w14:paraId="4B11C3D4" w14:textId="77777777" w:rsidR="00F465BE" w:rsidRPr="0023091E" w:rsidRDefault="00000000" w:rsidP="00765CE2">
      <w:pPr>
        <w:pStyle w:val="Textbody"/>
        <w:jc w:val="both"/>
        <w:rPr>
          <w:lang w:val="en-US"/>
        </w:rPr>
      </w:pPr>
      <w:r w:rsidRPr="0023091E">
        <w:rPr>
          <w:lang w:val="en-US"/>
        </w:rPr>
        <w:t>Remember what I said? You need 4 daily hours to generate the value of your salary, and your workday has 8 hours.</w:t>
      </w:r>
    </w:p>
    <w:p w14:paraId="03928585" w14:textId="77777777" w:rsidR="00F465BE" w:rsidRPr="0023091E" w:rsidRDefault="00000000" w:rsidP="00765CE2">
      <w:pPr>
        <w:pStyle w:val="Textbody"/>
        <w:jc w:val="both"/>
        <w:rPr>
          <w:lang w:val="en-US"/>
        </w:rPr>
      </w:pPr>
      <w:r w:rsidRPr="0023091E">
        <w:rPr>
          <w:lang w:val="en-US"/>
        </w:rPr>
        <w:t>Out of a sudden, your workday goes up to 10 hours, without a wage increase. You've created more surplus value.</w:t>
      </w:r>
    </w:p>
    <w:p w14:paraId="2718E934" w14:textId="77777777" w:rsidR="00F465BE" w:rsidRPr="0023091E" w:rsidRDefault="00000000" w:rsidP="00765CE2">
      <w:pPr>
        <w:pStyle w:val="Textbody"/>
        <w:jc w:val="both"/>
        <w:rPr>
          <w:lang w:val="en-US"/>
        </w:rPr>
      </w:pPr>
      <w:r w:rsidRPr="0023091E">
        <w:rPr>
          <w:lang w:val="en-US"/>
        </w:rPr>
        <w:t>Absolute surplus value: the workday increases, so the capitalist's profit increases.</w:t>
      </w:r>
    </w:p>
    <w:p w14:paraId="01B737FA" w14:textId="77777777" w:rsidR="00F465BE" w:rsidRPr="0023091E" w:rsidRDefault="00000000" w:rsidP="00765CE2">
      <w:pPr>
        <w:pStyle w:val="Textbody"/>
        <w:jc w:val="both"/>
        <w:rPr>
          <w:lang w:val="en-US"/>
        </w:rPr>
      </w:pPr>
      <w:ins w:id="1257" w:author="Alvaro F. Filippi" w:date="2023-01-15T19:50:00Z">
        <w:r w:rsidRPr="0023091E">
          <w:rPr>
            <w:lang w:val="en-US"/>
          </w:rPr>
          <w:t>Now, r</w:t>
        </w:r>
      </w:ins>
      <w:del w:id="1258" w:author="Alvaro F. Filippi" w:date="2023-01-15T19:50:00Z">
        <w:r w:rsidRPr="0023091E">
          <w:rPr>
            <w:lang w:val="en-US"/>
          </w:rPr>
          <w:delText>R</w:delText>
        </w:r>
      </w:del>
      <w:r w:rsidRPr="0023091E">
        <w:rPr>
          <w:lang w:val="en-US"/>
        </w:rPr>
        <w:t>elative surplus value</w:t>
      </w:r>
      <w:ins w:id="1259" w:author="Alvaro F. Filippi" w:date="2023-01-15T19:49:00Z">
        <w:r w:rsidRPr="0023091E">
          <w:rPr>
            <w:lang w:val="en-US"/>
          </w:rPr>
          <w:t xml:space="preserve"> is</w:t>
        </w:r>
      </w:ins>
      <w:r w:rsidRPr="0023091E">
        <w:rPr>
          <w:lang w:val="en-US"/>
        </w:rPr>
        <w:t>: imagine that you work 8 hours a day, but the factory got optimized.</w:t>
      </w:r>
    </w:p>
    <w:p w14:paraId="6CEB1B41" w14:textId="77777777" w:rsidR="00F465BE" w:rsidRPr="0023091E" w:rsidRDefault="00000000" w:rsidP="00765CE2">
      <w:pPr>
        <w:pStyle w:val="Textbody"/>
        <w:jc w:val="both"/>
        <w:rPr>
          <w:lang w:val="en-US"/>
        </w:rPr>
      </w:pPr>
      <w:r w:rsidRPr="0023091E">
        <w:rPr>
          <w:lang w:val="en-US"/>
        </w:rPr>
        <w:t>Instead of producing x chairs, you produce, in the same amount of time, 2x chairs.</w:t>
      </w:r>
    </w:p>
    <w:p w14:paraId="1281779E" w14:textId="77777777" w:rsidR="00F465BE" w:rsidRPr="0023091E" w:rsidRDefault="00000000" w:rsidP="00765CE2">
      <w:pPr>
        <w:pStyle w:val="Textbody"/>
        <w:jc w:val="both"/>
        <w:rPr>
          <w:lang w:val="en-US"/>
        </w:rPr>
      </w:pPr>
      <w:r w:rsidRPr="0023091E">
        <w:rPr>
          <w:lang w:val="en-US"/>
        </w:rPr>
        <w:t>But you receive the same salary.</w:t>
      </w:r>
    </w:p>
    <w:p w14:paraId="0BD69B47" w14:textId="36AC6DB9" w:rsidR="00F465BE" w:rsidRPr="0023091E" w:rsidRDefault="00000000" w:rsidP="00765CE2">
      <w:pPr>
        <w:pStyle w:val="Textbody"/>
        <w:jc w:val="both"/>
        <w:rPr>
          <w:lang w:val="en-US"/>
        </w:rPr>
      </w:pPr>
      <w:r w:rsidRPr="0023091E">
        <w:rPr>
          <w:lang w:val="en-US"/>
        </w:rPr>
        <w:t xml:space="preserve">You </w:t>
      </w:r>
      <w:del w:id="1260" w:author="Diane Falcão" w:date="2023-01-26T18:47:00Z">
        <w:r w:rsidRPr="0023091E" w:rsidDel="00594642">
          <w:rPr>
            <w:lang w:val="en-US"/>
          </w:rPr>
          <w:delText>increased the extraction of value in a relative manner</w:delText>
        </w:r>
      </w:del>
      <w:ins w:id="1261" w:author="Diane Falcão" w:date="2023-01-26T18:47:00Z">
        <w:r w:rsidR="00594642">
          <w:rPr>
            <w:lang w:val="en-US"/>
          </w:rPr>
          <w:t>relatively increase the extraction of value</w:t>
        </w:r>
      </w:ins>
      <w:r w:rsidRPr="0023091E">
        <w:rPr>
          <w:lang w:val="en-US"/>
        </w:rPr>
        <w:t xml:space="preserve">; the </w:t>
      </w:r>
      <w:del w:id="1262" w:author="Alvaro F. Filippi" w:date="2023-01-15T19:30:00Z">
        <w:r w:rsidRPr="0023091E">
          <w:rPr>
            <w:lang w:val="en-US"/>
          </w:rPr>
          <w:delText>labour</w:delText>
        </w:r>
      </w:del>
      <w:ins w:id="1263" w:author="Alvaro F. Filippi" w:date="2023-01-15T19:30:00Z">
        <w:r w:rsidRPr="0023091E">
          <w:rPr>
            <w:lang w:val="en-US"/>
          </w:rPr>
          <w:t>labor</w:t>
        </w:r>
      </w:ins>
      <w:r w:rsidRPr="0023091E">
        <w:rPr>
          <w:lang w:val="en-US"/>
        </w:rPr>
        <w:t xml:space="preserve"> time needed is the same, but you can produce way more.</w:t>
      </w:r>
    </w:p>
    <w:p w14:paraId="430FB315" w14:textId="77777777" w:rsidR="00F465BE" w:rsidRPr="0023091E" w:rsidRDefault="00000000" w:rsidP="00765CE2">
      <w:pPr>
        <w:pStyle w:val="Textbody"/>
        <w:jc w:val="both"/>
        <w:rPr>
          <w:lang w:val="en-US"/>
        </w:rPr>
      </w:pPr>
      <w:r w:rsidRPr="0023091E">
        <w:rPr>
          <w:lang w:val="en-US"/>
        </w:rPr>
        <w:t xml:space="preserve">And the extraordinary surplus value has to do with the production of the same objects, of the same commodities, but in other companies.  </w:t>
      </w:r>
    </w:p>
    <w:p w14:paraId="4C5600A0" w14:textId="77777777" w:rsidR="00F465BE" w:rsidRPr="0023091E" w:rsidRDefault="00000000" w:rsidP="00765CE2">
      <w:pPr>
        <w:pStyle w:val="Textbody"/>
        <w:jc w:val="both"/>
        <w:rPr>
          <w:lang w:val="en-US"/>
        </w:rPr>
      </w:pPr>
      <w:r w:rsidRPr="0023091E">
        <w:rPr>
          <w:lang w:val="en-US"/>
        </w:rPr>
        <w:t>For example: if there are many companies producing chairs, and one of them discovers a much faster way to produce</w:t>
      </w:r>
      <w:del w:id="1264" w:author="Diane Falcão" w:date="2023-01-26T18:47:00Z">
        <w:r w:rsidRPr="0023091E" w:rsidDel="00594642">
          <w:rPr>
            <w:lang w:val="en-US"/>
          </w:rPr>
          <w:delText>,</w:delText>
        </w:r>
      </w:del>
      <w:r w:rsidRPr="0023091E">
        <w:rPr>
          <w:lang w:val="en-US"/>
        </w:rPr>
        <w:t xml:space="preserve"> when this commodity goes to the market, it, being sold at a similar price as the others, will yield more profit.</w:t>
      </w:r>
    </w:p>
    <w:p w14:paraId="1A62C55B" w14:textId="6D3FC908" w:rsidR="00F465BE" w:rsidRPr="0023091E" w:rsidRDefault="00000000" w:rsidP="00765CE2">
      <w:pPr>
        <w:pStyle w:val="Textbody"/>
        <w:jc w:val="both"/>
        <w:rPr>
          <w:lang w:val="en-US"/>
        </w:rPr>
      </w:pPr>
      <w:r w:rsidRPr="0023091E">
        <w:rPr>
          <w:lang w:val="en-US"/>
        </w:rPr>
        <w:t>So, extraordinary surplus value is relative to</w:t>
      </w:r>
      <w:del w:id="1265" w:author="Diane Falcão" w:date="2023-01-26T18:47:00Z">
        <w:r w:rsidRPr="0023091E" w:rsidDel="00594642">
          <w:rPr>
            <w:lang w:val="en-US"/>
          </w:rPr>
          <w:delText>wards</w:delText>
        </w:r>
      </w:del>
      <w:r w:rsidRPr="0023091E">
        <w:rPr>
          <w:lang w:val="en-US"/>
        </w:rPr>
        <w:t xml:space="preserve"> the industry as a whole, when some company discovers a way to lower their costs.</w:t>
      </w:r>
    </w:p>
    <w:p w14:paraId="5A39F59F" w14:textId="77777777" w:rsidR="00F465BE" w:rsidRPr="0023091E" w:rsidRDefault="00000000" w:rsidP="00765CE2">
      <w:pPr>
        <w:pStyle w:val="Textbody"/>
        <w:jc w:val="both"/>
        <w:rPr>
          <w:lang w:val="en-US"/>
        </w:rPr>
      </w:pPr>
      <w:r w:rsidRPr="0023091E">
        <w:rPr>
          <w:lang w:val="en-US"/>
        </w:rPr>
        <w:t>This surplus value tends to find an equilibrium in two ways: either when some other company also gets optimized, or when one company breaks all the others creating a monopoly.</w:t>
      </w:r>
    </w:p>
    <w:p w14:paraId="7C90AC20" w14:textId="77777777" w:rsidR="00F465BE" w:rsidRPr="0023091E" w:rsidRDefault="00000000" w:rsidP="00765CE2">
      <w:pPr>
        <w:pStyle w:val="Textbody"/>
        <w:jc w:val="both"/>
        <w:rPr>
          <w:lang w:val="en-US"/>
        </w:rPr>
      </w:pPr>
      <w:r w:rsidRPr="0023091E">
        <w:rPr>
          <w:lang w:val="en-US"/>
        </w:rPr>
        <w:t>And the point is: the final goal of every bourgeois is the increase in the extraction of surplus value. The increase. The increase.</w:t>
      </w:r>
    </w:p>
    <w:p w14:paraId="55283FE2" w14:textId="77777777" w:rsidR="00F465BE" w:rsidRPr="0023091E" w:rsidRDefault="00000000" w:rsidP="00765CE2">
      <w:pPr>
        <w:pStyle w:val="Textbody"/>
        <w:jc w:val="both"/>
        <w:rPr>
          <w:lang w:val="en-US"/>
        </w:rPr>
      </w:pPr>
      <w:r w:rsidRPr="0023091E">
        <w:rPr>
          <w:lang w:val="en-US"/>
        </w:rPr>
        <w:t>This is not a moral judgment.</w:t>
      </w:r>
    </w:p>
    <w:p w14:paraId="0427AF7A" w14:textId="77777777" w:rsidR="00F465BE" w:rsidRPr="0023091E" w:rsidRDefault="00000000" w:rsidP="00765CE2">
      <w:pPr>
        <w:pStyle w:val="Textbody"/>
        <w:jc w:val="both"/>
        <w:rPr>
          <w:lang w:val="en-US"/>
        </w:rPr>
      </w:pPr>
      <w:r w:rsidRPr="0023091E">
        <w:rPr>
          <w:lang w:val="en-US"/>
        </w:rPr>
        <w:t>Marx at no moment makes some moral judgment.</w:t>
      </w:r>
    </w:p>
    <w:p w14:paraId="01837DCB" w14:textId="121810ED" w:rsidR="00F465BE" w:rsidRPr="0023091E" w:rsidRDefault="00000000" w:rsidP="00765CE2">
      <w:pPr>
        <w:pStyle w:val="Textbody"/>
        <w:jc w:val="both"/>
        <w:rPr>
          <w:lang w:val="en-US"/>
        </w:rPr>
      </w:pPr>
      <w:r w:rsidRPr="0023091E">
        <w:rPr>
          <w:lang w:val="en-US"/>
        </w:rPr>
        <w:t xml:space="preserve">He doesn't say "it's bad", "good", "ugly", "stupid", </w:t>
      </w:r>
      <w:ins w:id="1266" w:author="Diane Falcão" w:date="2023-01-26T18:48:00Z">
        <w:r w:rsidR="00A6116A">
          <w:rPr>
            <w:lang w:val="en-US"/>
          </w:rPr>
          <w:t xml:space="preserve">or </w:t>
        </w:r>
      </w:ins>
      <w:r w:rsidRPr="0023091E">
        <w:rPr>
          <w:lang w:val="en-US"/>
        </w:rPr>
        <w:t>"</w:t>
      </w:r>
      <w:r w:rsidRPr="001A35E3">
        <w:rPr>
          <w:highlight w:val="yellow"/>
          <w:lang w:val="en-US"/>
          <w:rPrChange w:id="1267" w:author="Diane Falcão" w:date="2023-01-18T14:47:00Z">
            <w:rPr>
              <w:lang w:val="en-US"/>
            </w:rPr>
          </w:rPrChange>
        </w:rPr>
        <w:t>melon face"</w:t>
      </w:r>
      <w:r w:rsidRPr="0023091E">
        <w:rPr>
          <w:lang w:val="en-US"/>
        </w:rPr>
        <w:t>.</w:t>
      </w:r>
    </w:p>
    <w:p w14:paraId="2C7D7724" w14:textId="77777777" w:rsidR="00F465BE" w:rsidRPr="0023091E" w:rsidRDefault="00000000" w:rsidP="00765CE2">
      <w:pPr>
        <w:pStyle w:val="Textbody"/>
        <w:jc w:val="both"/>
        <w:rPr>
          <w:lang w:val="en-US"/>
        </w:rPr>
      </w:pPr>
      <w:r w:rsidRPr="0023091E">
        <w:rPr>
          <w:lang w:val="en-US"/>
        </w:rPr>
        <w:t>Saying that the goal of the bourgeois is the increase of surplus value is descriptive</w:t>
      </w:r>
      <w:del w:id="1268" w:author="Diane Falcão" w:date="2023-01-26T18:48:00Z">
        <w:r w:rsidRPr="0023091E" w:rsidDel="00A6116A">
          <w:rPr>
            <w:lang w:val="en-US"/>
          </w:rPr>
          <w:delText>,</w:delText>
        </w:r>
      </w:del>
      <w:r w:rsidRPr="0023091E">
        <w:rPr>
          <w:lang w:val="en-US"/>
        </w:rPr>
        <w:t xml:space="preserve"> because this is observable, we can verify it in reality.</w:t>
      </w:r>
    </w:p>
    <w:p w14:paraId="645061DD" w14:textId="77777777" w:rsidR="00F465BE" w:rsidRPr="0023091E" w:rsidRDefault="00000000" w:rsidP="00765CE2">
      <w:pPr>
        <w:pStyle w:val="Textbody"/>
        <w:jc w:val="both"/>
        <w:rPr>
          <w:lang w:val="en-US"/>
        </w:rPr>
      </w:pPr>
      <w:r w:rsidRPr="0023091E">
        <w:rPr>
          <w:lang w:val="en-US"/>
        </w:rPr>
        <w:t>And what is important here?</w:t>
      </w:r>
    </w:p>
    <w:p w14:paraId="7AC7530E" w14:textId="3871D0FF" w:rsidR="00F465BE" w:rsidRPr="0023091E" w:rsidRDefault="00000000" w:rsidP="00765CE2">
      <w:pPr>
        <w:pStyle w:val="Textbody"/>
        <w:jc w:val="both"/>
        <w:rPr>
          <w:lang w:val="en-US"/>
        </w:rPr>
      </w:pPr>
      <w:r w:rsidRPr="0023091E">
        <w:rPr>
          <w:lang w:val="en-US"/>
        </w:rPr>
        <w:t xml:space="preserve">As profit is extracted </w:t>
      </w:r>
      <w:del w:id="1269" w:author="Diane Falcão" w:date="2023-01-26T18:48:00Z">
        <w:r w:rsidRPr="0023091E" w:rsidDel="00A6116A">
          <w:rPr>
            <w:lang w:val="en-US"/>
          </w:rPr>
          <w:delText>by means of</w:delText>
        </w:r>
      </w:del>
      <w:ins w:id="1270" w:author="Diane Falcão" w:date="2023-01-26T18:48:00Z">
        <w:r w:rsidR="00A6116A">
          <w:rPr>
            <w:lang w:val="en-US"/>
          </w:rPr>
          <w:t>utilizing</w:t>
        </w:r>
      </w:ins>
      <w:r w:rsidRPr="0023091E">
        <w:rPr>
          <w:lang w:val="en-US"/>
        </w:rPr>
        <w:t xml:space="preserve"> the surplus value, the bourgeois incorporates this profit back </w:t>
      </w:r>
      <w:ins w:id="1271" w:author="Diane Falcão" w:date="2023-01-26T18:49:00Z">
        <w:r w:rsidR="0019397F">
          <w:rPr>
            <w:lang w:val="en-US"/>
          </w:rPr>
          <w:t>in</w:t>
        </w:r>
      </w:ins>
      <w:r w:rsidRPr="0023091E">
        <w:rPr>
          <w:lang w:val="en-US"/>
        </w:rPr>
        <w:t>to their capital.</w:t>
      </w:r>
    </w:p>
    <w:p w14:paraId="4BCA3AAB" w14:textId="206D2F2F" w:rsidR="00F465BE" w:rsidRPr="0023091E" w:rsidRDefault="00000000" w:rsidP="00765CE2">
      <w:pPr>
        <w:pStyle w:val="Textbody"/>
        <w:jc w:val="both"/>
        <w:rPr>
          <w:lang w:val="en-US"/>
        </w:rPr>
      </w:pPr>
      <w:r w:rsidRPr="0023091E">
        <w:rPr>
          <w:lang w:val="en-US"/>
        </w:rPr>
        <w:t xml:space="preserve">When </w:t>
      </w:r>
      <w:ins w:id="1272" w:author="Diane Falcão" w:date="2023-01-26T18:49:00Z">
        <w:r w:rsidR="0019397F">
          <w:rPr>
            <w:lang w:val="en-US"/>
          </w:rPr>
          <w:t xml:space="preserve">the </w:t>
        </w:r>
      </w:ins>
      <w:r w:rsidRPr="0023091E">
        <w:rPr>
          <w:lang w:val="en-US"/>
        </w:rPr>
        <w:t>surplus value is extracted, the bourgeois reinvests it in production to increase the extraction of this surplus value.</w:t>
      </w:r>
    </w:p>
    <w:p w14:paraId="28399242" w14:textId="2226E244" w:rsidR="00F465BE" w:rsidRPr="0023091E" w:rsidRDefault="00000000" w:rsidP="00765CE2">
      <w:pPr>
        <w:pStyle w:val="Textbody"/>
        <w:jc w:val="both"/>
        <w:rPr>
          <w:lang w:val="en-US"/>
        </w:rPr>
      </w:pPr>
      <w:r w:rsidRPr="0023091E">
        <w:rPr>
          <w:lang w:val="en-US"/>
        </w:rPr>
        <w:t xml:space="preserve">They </w:t>
      </w:r>
      <w:del w:id="1273" w:author="Alvaro F. Filippi" w:date="2023-01-15T19:53:00Z">
        <w:r w:rsidRPr="0023091E">
          <w:rPr>
            <w:lang w:val="en-US"/>
          </w:rPr>
          <w:delText>finess</w:delText>
        </w:r>
      </w:del>
      <w:ins w:id="1274" w:author="Alvaro F. Filippi" w:date="2023-01-15T19:53:00Z">
        <w:r w:rsidRPr="0023091E">
          <w:rPr>
            <w:lang w:val="en-US"/>
          </w:rPr>
          <w:t>refine</w:t>
        </w:r>
      </w:ins>
      <w:r w:rsidRPr="0023091E">
        <w:rPr>
          <w:lang w:val="en-US"/>
        </w:rPr>
        <w:t xml:space="preserve"> </w:t>
      </w:r>
      <w:del w:id="1275" w:author="Diane Falcão" w:date="2023-01-26T18:49:00Z">
        <w:r w:rsidRPr="0023091E" w:rsidDel="0019397F">
          <w:rPr>
            <w:lang w:val="en-US"/>
          </w:rPr>
          <w:delText xml:space="preserve">more </w:delText>
        </w:r>
      </w:del>
      <w:del w:id="1276" w:author="Alvaro F. Filippi" w:date="2023-01-15T19:53:00Z">
        <w:r w:rsidRPr="0023091E">
          <w:rPr>
            <w:lang w:val="en-US"/>
          </w:rPr>
          <w:delText xml:space="preserve">each time </w:delText>
        </w:r>
      </w:del>
      <w:r w:rsidRPr="0023091E">
        <w:rPr>
          <w:lang w:val="en-US"/>
        </w:rPr>
        <w:t>this extraction</w:t>
      </w:r>
      <w:ins w:id="1277" w:author="Alvaro F. Filippi" w:date="2023-01-15T19:53:00Z">
        <w:r w:rsidRPr="0023091E">
          <w:rPr>
            <w:lang w:val="en-US"/>
          </w:rPr>
          <w:t xml:space="preserve"> each time more</w:t>
        </w:r>
      </w:ins>
      <w:r w:rsidRPr="0023091E">
        <w:rPr>
          <w:lang w:val="en-US"/>
        </w:rPr>
        <w:t>, in a</w:t>
      </w:r>
      <w:ins w:id="1278" w:author="Alvaro F. Filippi" w:date="2023-01-15T19:53:00Z">
        <w:r w:rsidRPr="0023091E">
          <w:rPr>
            <w:lang w:val="en-US"/>
          </w:rPr>
          <w:t>n</w:t>
        </w:r>
      </w:ins>
      <w:r w:rsidRPr="0023091E">
        <w:rPr>
          <w:lang w:val="en-US"/>
        </w:rPr>
        <w:t xml:space="preserve"> endless and </w:t>
      </w:r>
      <w:del w:id="1279" w:author="Alvaro F. Filippi" w:date="2023-01-15T19:53:00Z">
        <w:r w:rsidRPr="0023091E">
          <w:rPr>
            <w:lang w:val="en-US"/>
          </w:rPr>
          <w:delText>incessant</w:delText>
        </w:r>
      </w:del>
      <w:ins w:id="1280" w:author="Alvaro F. Filippi" w:date="2023-01-15T19:53:00Z">
        <w:r w:rsidRPr="0023091E">
          <w:rPr>
            <w:lang w:val="en-US"/>
          </w:rPr>
          <w:t>unceasing</w:t>
        </w:r>
      </w:ins>
      <w:r w:rsidRPr="0023091E">
        <w:rPr>
          <w:lang w:val="en-US"/>
        </w:rPr>
        <w:t xml:space="preserve"> cycle.</w:t>
      </w:r>
    </w:p>
    <w:p w14:paraId="43ACA32D" w14:textId="050EEFCB" w:rsidR="00F465BE" w:rsidRPr="0023091E" w:rsidRDefault="00000000" w:rsidP="00765CE2">
      <w:pPr>
        <w:pStyle w:val="Textbody"/>
        <w:jc w:val="both"/>
        <w:rPr>
          <w:lang w:val="en-US"/>
        </w:rPr>
      </w:pPr>
      <w:r w:rsidRPr="0023091E">
        <w:rPr>
          <w:lang w:val="en-US"/>
        </w:rPr>
        <w:t xml:space="preserve">Capitalism has shown </w:t>
      </w:r>
      <w:ins w:id="1281" w:author="Diane Falcão" w:date="2023-01-26T18:49:00Z">
        <w:r w:rsidR="0019397F">
          <w:rPr>
            <w:lang w:val="en-US"/>
          </w:rPr>
          <w:t xml:space="preserve">a </w:t>
        </w:r>
      </w:ins>
      <w:r w:rsidRPr="0023091E">
        <w:rPr>
          <w:lang w:val="en-US"/>
        </w:rPr>
        <w:t xml:space="preserve">cyclical </w:t>
      </w:r>
      <w:del w:id="1282" w:author="Diane Falcão" w:date="2023-01-26T18:50:00Z">
        <w:r w:rsidRPr="0023091E" w:rsidDel="0019397F">
          <w:rPr>
            <w:lang w:val="en-US"/>
          </w:rPr>
          <w:delText xml:space="preserve">crisis </w:delText>
        </w:r>
      </w:del>
      <w:ins w:id="1283" w:author="Diane Falcão" w:date="2023-01-26T18:50:00Z">
        <w:r w:rsidR="0019397F" w:rsidRPr="0023091E">
          <w:rPr>
            <w:lang w:val="en-US"/>
          </w:rPr>
          <w:t>cris</w:t>
        </w:r>
        <w:r w:rsidR="0019397F">
          <w:rPr>
            <w:lang w:val="en-US"/>
          </w:rPr>
          <w:t>e</w:t>
        </w:r>
        <w:r w:rsidR="0019397F" w:rsidRPr="0023091E">
          <w:rPr>
            <w:lang w:val="en-US"/>
          </w:rPr>
          <w:t xml:space="preserve">s </w:t>
        </w:r>
      </w:ins>
      <w:r w:rsidRPr="0023091E">
        <w:rPr>
          <w:lang w:val="en-US"/>
        </w:rPr>
        <w:t>since its beginnings.</w:t>
      </w:r>
    </w:p>
    <w:p w14:paraId="50FCCDD6" w14:textId="632B9705" w:rsidR="00F465BE" w:rsidRPr="0023091E" w:rsidRDefault="00000000" w:rsidP="00765CE2">
      <w:pPr>
        <w:pStyle w:val="Textbody"/>
        <w:jc w:val="both"/>
        <w:rPr>
          <w:lang w:val="en-US"/>
        </w:rPr>
      </w:pPr>
      <w:r w:rsidRPr="0023091E">
        <w:rPr>
          <w:lang w:val="en-US"/>
        </w:rPr>
        <w:t xml:space="preserve">Already in the </w:t>
      </w:r>
      <w:ins w:id="1284" w:author="Diane Falcão" w:date="2023-01-26T18:50:00Z">
        <w:r w:rsidR="0019397F">
          <w:rPr>
            <w:lang w:val="en-US"/>
          </w:rPr>
          <w:t>‘</w:t>
        </w:r>
      </w:ins>
      <w:r w:rsidRPr="0023091E">
        <w:rPr>
          <w:lang w:val="en-US"/>
        </w:rPr>
        <w:t>70</w:t>
      </w:r>
      <w:del w:id="1285" w:author="Diane Falcão" w:date="2023-01-26T18:50:00Z">
        <w:r w:rsidRPr="0023091E" w:rsidDel="0019397F">
          <w:rPr>
            <w:lang w:val="en-US"/>
          </w:rPr>
          <w:delText>'</w:delText>
        </w:r>
      </w:del>
      <w:r w:rsidRPr="0023091E">
        <w:rPr>
          <w:lang w:val="en-US"/>
        </w:rPr>
        <w:t>s of the 19th century, Engels talk</w:t>
      </w:r>
      <w:del w:id="1286" w:author="Alvaro F. Filippi" w:date="2023-01-15T19:53:00Z">
        <w:r w:rsidRPr="0023091E">
          <w:rPr>
            <w:lang w:val="en-US"/>
          </w:rPr>
          <w:delText>s</w:delText>
        </w:r>
      </w:del>
      <w:ins w:id="1287" w:author="Alvaro F. Filippi" w:date="2023-01-15T19:53:00Z">
        <w:r w:rsidRPr="0023091E">
          <w:rPr>
            <w:lang w:val="en-US"/>
          </w:rPr>
          <w:t>ed</w:t>
        </w:r>
      </w:ins>
      <w:r w:rsidRPr="0023091E">
        <w:rPr>
          <w:lang w:val="en-US"/>
        </w:rPr>
        <w:t xml:space="preserve"> about seven crises of capitalism. Seven! In the 19th century.</w:t>
      </w:r>
    </w:p>
    <w:p w14:paraId="0D717871" w14:textId="77777777" w:rsidR="00F465BE" w:rsidRPr="0023091E" w:rsidRDefault="00000000" w:rsidP="00765CE2">
      <w:pPr>
        <w:pStyle w:val="Textbody"/>
        <w:jc w:val="both"/>
        <w:rPr>
          <w:lang w:val="en-US"/>
        </w:rPr>
      </w:pPr>
      <w:r w:rsidRPr="0023091E">
        <w:rPr>
          <w:lang w:val="en-US"/>
        </w:rPr>
        <w:t>This is when capitalism was way smaller than it is today; when it was restricted to only a couple of countries.</w:t>
      </w:r>
    </w:p>
    <w:p w14:paraId="55263787" w14:textId="77777777" w:rsidR="00F465BE" w:rsidRPr="0023091E" w:rsidRDefault="00000000" w:rsidP="00765CE2">
      <w:pPr>
        <w:pStyle w:val="Textbody"/>
        <w:jc w:val="both"/>
        <w:rPr>
          <w:lang w:val="en-US"/>
        </w:rPr>
      </w:pPr>
      <w:r w:rsidRPr="0023091E">
        <w:rPr>
          <w:lang w:val="en-US"/>
        </w:rPr>
        <w:t>So, let's wrap it up?</w:t>
      </w:r>
    </w:p>
    <w:p w14:paraId="362D23E4" w14:textId="7B82BEB7" w:rsidR="00F465BE" w:rsidRPr="0023091E" w:rsidRDefault="00000000" w:rsidP="00765CE2">
      <w:pPr>
        <w:pStyle w:val="Textbody"/>
        <w:jc w:val="both"/>
        <w:rPr>
          <w:lang w:val="en-US"/>
        </w:rPr>
      </w:pPr>
      <w:r w:rsidRPr="0023091E">
        <w:rPr>
          <w:lang w:val="en-US"/>
        </w:rPr>
        <w:t xml:space="preserve">Marx's critique of Political Economy focuses </w:t>
      </w:r>
      <w:del w:id="1288" w:author="Diane Falcão" w:date="2023-01-26T18:50:00Z">
        <w:r w:rsidRPr="0023091E" w:rsidDel="00C81FA1">
          <w:rPr>
            <w:lang w:val="en-US"/>
          </w:rPr>
          <w:delText xml:space="preserve">in </w:delText>
        </w:r>
      </w:del>
      <w:ins w:id="1289" w:author="Diane Falcão" w:date="2023-01-26T18:50:00Z">
        <w:r w:rsidR="00C81FA1">
          <w:rPr>
            <w:lang w:val="en-US"/>
          </w:rPr>
          <w:t>o</w:t>
        </w:r>
        <w:r w:rsidR="00C81FA1" w:rsidRPr="0023091E">
          <w:rPr>
            <w:lang w:val="en-US"/>
          </w:rPr>
          <w:t xml:space="preserve">n </w:t>
        </w:r>
      </w:ins>
      <w:r w:rsidRPr="0023091E">
        <w:rPr>
          <w:lang w:val="en-US"/>
        </w:rPr>
        <w:t>analyzing capitalism.</w:t>
      </w:r>
    </w:p>
    <w:p w14:paraId="7CC6A03D" w14:textId="7C51F6F6" w:rsidR="00F465BE" w:rsidRPr="0023091E" w:rsidRDefault="00000000" w:rsidP="00765CE2">
      <w:pPr>
        <w:pStyle w:val="Textbody"/>
        <w:jc w:val="both"/>
        <w:rPr>
          <w:lang w:val="en-US"/>
        </w:rPr>
      </w:pPr>
      <w:r w:rsidRPr="0023091E">
        <w:rPr>
          <w:lang w:val="en-US"/>
        </w:rPr>
        <w:lastRenderedPageBreak/>
        <w:t xml:space="preserve">Capitalism is a mode of production based on the employment of big industries. in the division of </w:t>
      </w:r>
      <w:del w:id="1290" w:author="Alvaro F. Filippi" w:date="2023-01-15T19:30:00Z">
        <w:r w:rsidRPr="0023091E">
          <w:rPr>
            <w:lang w:val="en-US"/>
          </w:rPr>
          <w:delText>labour</w:delText>
        </w:r>
      </w:del>
      <w:ins w:id="1291" w:author="Alvaro F. Filippi" w:date="2023-01-15T19:30:00Z">
        <w:r w:rsidRPr="0023091E">
          <w:rPr>
            <w:lang w:val="en-US"/>
          </w:rPr>
          <w:t>labor</w:t>
        </w:r>
      </w:ins>
      <w:r w:rsidRPr="0023091E">
        <w:rPr>
          <w:lang w:val="en-US"/>
        </w:rPr>
        <w:t xml:space="preserve">, in class society, in </w:t>
      </w:r>
      <w:del w:id="1292" w:author="Diane Falcão" w:date="2023-01-26T03:03:00Z">
        <w:r w:rsidRPr="0023091E" w:rsidDel="0064792F">
          <w:rPr>
            <w:lang w:val="en-US"/>
          </w:rPr>
          <w:delText>private property</w:delText>
        </w:r>
      </w:del>
      <w:ins w:id="1293" w:author="Diane Falcão" w:date="2023-01-26T03:03:00Z">
        <w:r w:rsidR="0064792F">
          <w:rPr>
            <w:lang w:val="en-US"/>
          </w:rPr>
          <w:t>private ownership</w:t>
        </w:r>
      </w:ins>
      <w:r w:rsidRPr="0023091E">
        <w:rPr>
          <w:lang w:val="en-US"/>
        </w:rPr>
        <w:t>, in the commodity as the center of social relations</w:t>
      </w:r>
      <w:ins w:id="1294" w:author="Diane Falcão" w:date="2023-01-26T18:51:00Z">
        <w:r w:rsidR="00C81FA1">
          <w:rPr>
            <w:lang w:val="en-US"/>
          </w:rPr>
          <w:t>,</w:t>
        </w:r>
      </w:ins>
      <w:r w:rsidRPr="0023091E">
        <w:rPr>
          <w:lang w:val="en-US"/>
        </w:rPr>
        <w:t xml:space="preserve"> and </w:t>
      </w:r>
      <w:del w:id="1295" w:author="Diane Falcão" w:date="2023-01-26T18:51:00Z">
        <w:r w:rsidRPr="0023091E" w:rsidDel="00C81FA1">
          <w:rPr>
            <w:lang w:val="en-US"/>
          </w:rPr>
          <w:delText xml:space="preserve">in </w:delText>
        </w:r>
      </w:del>
      <w:r w:rsidRPr="0023091E">
        <w:rPr>
          <w:lang w:val="en-US"/>
        </w:rPr>
        <w:t>the constant expansion of capital.</w:t>
      </w:r>
    </w:p>
    <w:p w14:paraId="6AFE5020" w14:textId="0E8BF030" w:rsidR="00F465BE" w:rsidRPr="0023091E" w:rsidRDefault="00000000" w:rsidP="00765CE2">
      <w:pPr>
        <w:pStyle w:val="Textbody"/>
        <w:jc w:val="both"/>
        <w:rPr>
          <w:lang w:val="en-US"/>
        </w:rPr>
      </w:pPr>
      <w:r w:rsidRPr="0023091E">
        <w:rPr>
          <w:lang w:val="en-US"/>
        </w:rPr>
        <w:t xml:space="preserve">Let's recap some concepts. We have seen </w:t>
      </w:r>
      <w:ins w:id="1296" w:author="Diane Falcão" w:date="2023-01-26T18:51:00Z">
        <w:r w:rsidR="00BC5813">
          <w:rPr>
            <w:lang w:val="en-US"/>
          </w:rPr>
          <w:t xml:space="preserve">the </w:t>
        </w:r>
      </w:ins>
      <w:r w:rsidRPr="0023091E">
        <w:rPr>
          <w:lang w:val="en-US"/>
        </w:rPr>
        <w:t>value and surplus value.</w:t>
      </w:r>
    </w:p>
    <w:p w14:paraId="3954C127" w14:textId="77777777" w:rsidR="00F465BE" w:rsidRPr="0023091E" w:rsidRDefault="00000000" w:rsidP="00765CE2">
      <w:pPr>
        <w:pStyle w:val="Textbody"/>
        <w:jc w:val="both"/>
        <w:rPr>
          <w:lang w:val="en-US"/>
        </w:rPr>
      </w:pPr>
      <w:r w:rsidRPr="009D1BA1">
        <w:rPr>
          <w:highlight w:val="cyan"/>
          <w:lang w:val="en-US"/>
          <w:rPrChange w:id="1297" w:author="Diane Falcão" w:date="2023-01-18T17:35:00Z">
            <w:rPr>
              <w:lang w:val="en-US"/>
            </w:rPr>
          </w:rPrChange>
        </w:rPr>
        <w:t>Value: it is a "property of the commodity.</w:t>
      </w:r>
      <w:ins w:id="1298" w:author="Alvaro F. Filippi" w:date="2023-01-15T19:54:00Z">
        <w:r w:rsidRPr="009D1BA1">
          <w:rPr>
            <w:highlight w:val="cyan"/>
            <w:lang w:val="en-US"/>
            <w:rPrChange w:id="1299" w:author="Diane Falcão" w:date="2023-01-18T17:35:00Z">
              <w:rPr>
                <w:lang w:val="en-US"/>
              </w:rPr>
            </w:rPrChange>
          </w:rPr>
          <w:t>”</w:t>
        </w:r>
      </w:ins>
    </w:p>
    <w:p w14:paraId="0382D3CE" w14:textId="77777777" w:rsidR="00F465BE" w:rsidRPr="0023091E" w:rsidRDefault="00000000" w:rsidP="00765CE2">
      <w:pPr>
        <w:pStyle w:val="Textbody"/>
        <w:jc w:val="both"/>
        <w:rPr>
          <w:lang w:val="en-US"/>
        </w:rPr>
      </w:pPr>
      <w:r w:rsidRPr="0023091E">
        <w:rPr>
          <w:lang w:val="en-US"/>
        </w:rPr>
        <w:t xml:space="preserve">And this property is "determined by the socially necessary </w:t>
      </w:r>
      <w:del w:id="1300" w:author="Alvaro F. Filippi" w:date="2023-01-15T19:30:00Z">
        <w:r w:rsidRPr="0023091E">
          <w:rPr>
            <w:lang w:val="en-US"/>
          </w:rPr>
          <w:delText>labour</w:delText>
        </w:r>
      </w:del>
      <w:ins w:id="1301" w:author="Alvaro F. Filippi" w:date="2023-01-15T19:54:00Z">
        <w:r w:rsidRPr="0023091E">
          <w:rPr>
            <w:lang w:val="en-US"/>
          </w:rPr>
          <w:t>labor</w:t>
        </w:r>
      </w:ins>
      <w:r w:rsidRPr="0023091E">
        <w:rPr>
          <w:lang w:val="en-US"/>
        </w:rPr>
        <w:t>.</w:t>
      </w:r>
      <w:ins w:id="1302" w:author="Alvaro F. Filippi" w:date="2023-01-15T19:54:00Z">
        <w:r w:rsidRPr="0023091E">
          <w:rPr>
            <w:lang w:val="en-US"/>
          </w:rPr>
          <w:t>”</w:t>
        </w:r>
      </w:ins>
    </w:p>
    <w:p w14:paraId="4D04491F" w14:textId="77777777" w:rsidR="00F465BE" w:rsidRPr="0023091E" w:rsidRDefault="00000000" w:rsidP="00765CE2">
      <w:pPr>
        <w:pStyle w:val="Textbody"/>
        <w:jc w:val="both"/>
        <w:rPr>
          <w:lang w:val="en-US"/>
        </w:rPr>
      </w:pPr>
      <w:r w:rsidRPr="0023091E">
        <w:rPr>
          <w:lang w:val="en-US"/>
        </w:rPr>
        <w:t>Surplus value is the "value created by the worker which is appropriated by the bourgeois", and that doesn't return to the worker.</w:t>
      </w:r>
    </w:p>
    <w:p w14:paraId="38760873" w14:textId="77777777" w:rsidR="00F465BE" w:rsidRPr="0023091E" w:rsidRDefault="00000000" w:rsidP="00765CE2">
      <w:pPr>
        <w:pStyle w:val="Textbody"/>
        <w:jc w:val="both"/>
        <w:rPr>
          <w:lang w:val="en-US"/>
        </w:rPr>
      </w:pPr>
      <w:r w:rsidRPr="0023091E">
        <w:rPr>
          <w:lang w:val="en-US"/>
        </w:rPr>
        <w:t>This surplus value can be</w:t>
      </w:r>
      <w:del w:id="1303" w:author="Diane Falcão" w:date="2023-01-26T18:51:00Z">
        <w:r w:rsidRPr="0023091E" w:rsidDel="00BC5813">
          <w:rPr>
            <w:lang w:val="en-US"/>
          </w:rPr>
          <w:delText>:</w:delText>
        </w:r>
      </w:del>
      <w:r w:rsidRPr="0023091E">
        <w:rPr>
          <w:lang w:val="en-US"/>
        </w:rPr>
        <w:t xml:space="preserve"> "absolute", when the working hours increase; "relative"</w:t>
      </w:r>
      <w:del w:id="1304" w:author="Diane Falcão" w:date="2023-01-26T18:51:00Z">
        <w:r w:rsidRPr="0023091E" w:rsidDel="00BC5813">
          <w:rPr>
            <w:lang w:val="en-US"/>
          </w:rPr>
          <w:delText>,</w:delText>
        </w:r>
      </w:del>
      <w:r w:rsidRPr="0023091E">
        <w:rPr>
          <w:lang w:val="en-US"/>
        </w:rPr>
        <w:t xml:space="preserve"> when productivity increases; and "extraordinary" when the productivity in </w:t>
      </w:r>
      <w:del w:id="1305" w:author="Alvaro F. Filippi" w:date="2023-01-15T19:54:00Z">
        <w:r w:rsidRPr="0023091E">
          <w:rPr>
            <w:lang w:val="en-US"/>
          </w:rPr>
          <w:delText>relation</w:delText>
        </w:r>
      </w:del>
      <w:ins w:id="1306" w:author="Alvaro F. Filippi" w:date="2023-01-15T19:54:00Z">
        <w:r w:rsidRPr="0023091E">
          <w:rPr>
            <w:lang w:val="en-US"/>
          </w:rPr>
          <w:t>comparison</w:t>
        </w:r>
      </w:ins>
      <w:r w:rsidRPr="0023091E">
        <w:rPr>
          <w:lang w:val="en-US"/>
        </w:rPr>
        <w:t xml:space="preserve"> to other factories increases. Ok?</w:t>
      </w:r>
    </w:p>
    <w:p w14:paraId="232EE39E" w14:textId="508C62A0" w:rsidR="00F465BE" w:rsidRPr="0023091E" w:rsidRDefault="00000000" w:rsidP="00765CE2">
      <w:pPr>
        <w:pStyle w:val="Textbody"/>
        <w:jc w:val="both"/>
        <w:rPr>
          <w:lang w:val="en-US"/>
        </w:rPr>
      </w:pPr>
      <w:r w:rsidRPr="0023091E">
        <w:rPr>
          <w:lang w:val="en-US"/>
        </w:rPr>
        <w:t xml:space="preserve">And why is </w:t>
      </w:r>
      <w:ins w:id="1307" w:author="Diane Falcão" w:date="2023-01-26T18:51:00Z">
        <w:r w:rsidR="00BC5813">
          <w:rPr>
            <w:lang w:val="en-US"/>
          </w:rPr>
          <w:t xml:space="preserve">it </w:t>
        </w:r>
      </w:ins>
      <w:r w:rsidRPr="0023091E">
        <w:rPr>
          <w:lang w:val="en-US"/>
        </w:rPr>
        <w:t>all that important?</w:t>
      </w:r>
    </w:p>
    <w:p w14:paraId="58DEF4F2" w14:textId="77777777" w:rsidR="00F465BE" w:rsidRPr="0023091E" w:rsidRDefault="00000000" w:rsidP="00765CE2">
      <w:pPr>
        <w:pStyle w:val="Textbody"/>
        <w:jc w:val="both"/>
        <w:rPr>
          <w:lang w:val="en-US"/>
        </w:rPr>
      </w:pPr>
      <w:r w:rsidRPr="0023091E">
        <w:rPr>
          <w:lang w:val="en-US"/>
        </w:rPr>
        <w:t>Weren't we going to talk about communism? Why are we talking so much about capitalism?</w:t>
      </w:r>
    </w:p>
    <w:p w14:paraId="7C67CBDD" w14:textId="2CE25EB6" w:rsidR="00F465BE" w:rsidRPr="0023091E" w:rsidRDefault="00000000" w:rsidP="00765CE2">
      <w:pPr>
        <w:pStyle w:val="Textbody"/>
        <w:jc w:val="both"/>
        <w:rPr>
          <w:lang w:val="en-US"/>
        </w:rPr>
      </w:pPr>
      <w:r w:rsidRPr="0023091E">
        <w:rPr>
          <w:lang w:val="en-US"/>
        </w:rPr>
        <w:t xml:space="preserve">Understanding the capitalist mode of production is necessary so we can walk towards some other mode of production, </w:t>
      </w:r>
      <w:ins w:id="1308" w:author="Diane Falcão" w:date="2023-01-26T18:52:00Z">
        <w:r w:rsidR="00BC5813">
          <w:rPr>
            <w:lang w:val="en-US"/>
          </w:rPr>
          <w:t xml:space="preserve">and </w:t>
        </w:r>
      </w:ins>
      <w:r w:rsidRPr="0023091E">
        <w:rPr>
          <w:lang w:val="en-US"/>
        </w:rPr>
        <w:t>transform our productive forces and our relations of production.</w:t>
      </w:r>
    </w:p>
    <w:p w14:paraId="3504E954" w14:textId="77777777" w:rsidR="00F465BE" w:rsidRPr="0023091E" w:rsidRDefault="00000000" w:rsidP="00765CE2">
      <w:pPr>
        <w:pStyle w:val="Textbody"/>
        <w:jc w:val="both"/>
        <w:rPr>
          <w:lang w:val="en-US"/>
        </w:rPr>
      </w:pPr>
      <w:r w:rsidRPr="0023091E">
        <w:rPr>
          <w:lang w:val="en-US"/>
        </w:rPr>
        <w:t>Remember we said that Marxism and Communism have an aversion toward</w:t>
      </w:r>
      <w:del w:id="1309" w:author="Diane Falcão" w:date="2023-01-26T18:52:00Z">
        <w:r w:rsidRPr="0023091E" w:rsidDel="00B77294">
          <w:rPr>
            <w:lang w:val="en-US"/>
          </w:rPr>
          <w:delText>s</w:delText>
        </w:r>
      </w:del>
      <w:r w:rsidRPr="0023091E">
        <w:rPr>
          <w:lang w:val="en-US"/>
        </w:rPr>
        <w:t xml:space="preserve"> utopianism? </w:t>
      </w:r>
      <w:del w:id="1310" w:author="Alvaro F. Filippi" w:date="2023-01-15T19:55:00Z">
        <w:r w:rsidRPr="0023091E">
          <w:rPr>
            <w:lang w:val="en-US"/>
          </w:rPr>
          <w:delText xml:space="preserve"> </w:delText>
        </w:r>
      </w:del>
      <w:ins w:id="1311" w:author="Alvaro F. Filippi" w:date="2023-01-15T19:55:00Z">
        <w:r w:rsidRPr="0023091E">
          <w:rPr>
            <w:lang w:val="en-US"/>
          </w:rPr>
          <w:t>T</w:t>
        </w:r>
      </w:ins>
      <w:del w:id="1312" w:author="Alvaro F. Filippi" w:date="2023-01-15T19:55:00Z">
        <w:r w:rsidRPr="0023091E">
          <w:rPr>
            <w:lang w:val="en-US"/>
          </w:rPr>
          <w:delText>t</w:delText>
        </w:r>
      </w:del>
      <w:r w:rsidRPr="0023091E">
        <w:rPr>
          <w:lang w:val="en-US"/>
        </w:rPr>
        <w:t>owards utopia, idealism?</w:t>
      </w:r>
    </w:p>
    <w:p w14:paraId="187801BA" w14:textId="424AA749" w:rsidR="00F465BE" w:rsidRPr="0023091E" w:rsidRDefault="00000000" w:rsidP="00765CE2">
      <w:pPr>
        <w:pStyle w:val="Textbody"/>
        <w:jc w:val="both"/>
        <w:rPr>
          <w:lang w:val="en-US"/>
        </w:rPr>
      </w:pPr>
      <w:r w:rsidRPr="0023091E">
        <w:rPr>
          <w:lang w:val="en-US"/>
        </w:rPr>
        <w:t xml:space="preserve">Every Marxist analysis, </w:t>
      </w:r>
      <w:del w:id="1313" w:author="Diane Falcão" w:date="2023-01-26T18:52:00Z">
        <w:r w:rsidRPr="0023091E" w:rsidDel="00B77294">
          <w:rPr>
            <w:lang w:val="en-US"/>
          </w:rPr>
          <w:delText xml:space="preserve">every, </w:delText>
        </w:r>
      </w:del>
      <w:r w:rsidRPr="0023091E">
        <w:rPr>
          <w:lang w:val="en-US"/>
        </w:rPr>
        <w:t>starts from material reality.</w:t>
      </w:r>
    </w:p>
    <w:p w14:paraId="4EE6F79D" w14:textId="77777777" w:rsidR="00F465BE" w:rsidRPr="0023091E" w:rsidRDefault="00000000" w:rsidP="00765CE2">
      <w:pPr>
        <w:pStyle w:val="Textbody"/>
        <w:jc w:val="both"/>
        <w:rPr>
          <w:lang w:val="en-US"/>
        </w:rPr>
      </w:pPr>
      <w:r w:rsidRPr="0023091E">
        <w:rPr>
          <w:lang w:val="en-US"/>
        </w:rPr>
        <w:t>This is Marx's object of study: observing capitalism's reality, the reality in which he was living.</w:t>
      </w:r>
    </w:p>
    <w:p w14:paraId="0DB620F9" w14:textId="77777777" w:rsidR="00F465BE" w:rsidRPr="0023091E" w:rsidRDefault="00000000" w:rsidP="00765CE2">
      <w:pPr>
        <w:pStyle w:val="Textbody"/>
        <w:jc w:val="both"/>
        <w:rPr>
          <w:lang w:val="en-US"/>
        </w:rPr>
      </w:pPr>
      <w:r w:rsidRPr="0023091E">
        <w:rPr>
          <w:lang w:val="en-US"/>
        </w:rPr>
        <w:t>Ok? And then, we go to the last pillar of Marxism</w:t>
      </w:r>
      <w:ins w:id="1314" w:author="Alvaro F. Filippi" w:date="2023-01-15T19:55:00Z">
        <w:r w:rsidRPr="0023091E">
          <w:rPr>
            <w:lang w:val="en-US"/>
          </w:rPr>
          <w:t>,</w:t>
        </w:r>
      </w:ins>
    </w:p>
    <w:p w14:paraId="1F1BA941" w14:textId="77777777" w:rsidR="00F465BE" w:rsidRPr="0023091E" w:rsidRDefault="00F465BE" w:rsidP="00765CE2">
      <w:pPr>
        <w:pStyle w:val="Textbody"/>
        <w:jc w:val="both"/>
        <w:rPr>
          <w:del w:id="1315" w:author="Alvaro F. Filippi" w:date="2023-01-15T18:18:00Z"/>
          <w:lang w:val="en-US"/>
        </w:rPr>
      </w:pPr>
    </w:p>
    <w:p w14:paraId="0338F051" w14:textId="77777777" w:rsidR="00F465BE" w:rsidRPr="0023091E" w:rsidRDefault="00000000" w:rsidP="00765CE2">
      <w:pPr>
        <w:pStyle w:val="Textbody"/>
        <w:jc w:val="both"/>
        <w:rPr>
          <w:lang w:val="en-US"/>
        </w:rPr>
      </w:pPr>
      <w:r w:rsidRPr="0023091E">
        <w:rPr>
          <w:lang w:val="en-US"/>
        </w:rPr>
        <w:t>which we call scientific socialism.</w:t>
      </w:r>
    </w:p>
    <w:p w14:paraId="3A6814C4" w14:textId="77777777" w:rsidR="00F465BE" w:rsidRPr="0023091E" w:rsidRDefault="00F465BE" w:rsidP="00765CE2">
      <w:pPr>
        <w:pStyle w:val="Textbody"/>
        <w:jc w:val="both"/>
        <w:rPr>
          <w:lang w:val="en-US"/>
        </w:rPr>
      </w:pPr>
    </w:p>
    <w:p w14:paraId="45F165AB" w14:textId="77777777" w:rsidR="00F465BE" w:rsidRPr="0023091E" w:rsidRDefault="00000000" w:rsidP="00765CE2">
      <w:pPr>
        <w:pStyle w:val="Ttulo1"/>
        <w:jc w:val="both"/>
        <w:rPr>
          <w:rFonts w:ascii="Times New Roman" w:eastAsia="Times New Roman" w:hAnsi="Times New Roman" w:cs="Times New Roman"/>
          <w:lang w:val="en-US"/>
        </w:rPr>
      </w:pPr>
      <w:r w:rsidRPr="0023091E">
        <w:rPr>
          <w:rFonts w:ascii="Times New Roman" w:hAnsi="Times New Roman"/>
          <w:lang w:val="en-US"/>
        </w:rPr>
        <w:t>05 – Scientific Socialism</w:t>
      </w:r>
    </w:p>
    <w:p w14:paraId="58D62005" w14:textId="77777777" w:rsidR="00F465BE" w:rsidRPr="0023091E" w:rsidRDefault="00000000" w:rsidP="00765CE2">
      <w:pPr>
        <w:pStyle w:val="Textbody"/>
        <w:jc w:val="both"/>
        <w:rPr>
          <w:lang w:val="en-US"/>
        </w:rPr>
      </w:pPr>
      <w:del w:id="1316" w:author="Alvaro F. Filippi" w:date="2023-01-15T20:09:00Z">
        <w:r w:rsidRPr="0023091E">
          <w:rPr>
            <w:lang w:val="en-US"/>
          </w:rPr>
          <w:delText>s</w:delText>
        </w:r>
      </w:del>
      <w:ins w:id="1317" w:author="Alvaro F. Filippi" w:date="2023-01-15T20:09:00Z">
        <w:r w:rsidRPr="0023091E">
          <w:rPr>
            <w:lang w:val="en-US"/>
          </w:rPr>
          <w:t>S</w:t>
        </w:r>
      </w:ins>
      <w:r w:rsidRPr="0023091E">
        <w:rPr>
          <w:lang w:val="en-US"/>
        </w:rPr>
        <w:t>o, by now we've got a basic, and I mean really basic, analysis</w:t>
      </w:r>
    </w:p>
    <w:p w14:paraId="299743EC" w14:textId="77777777" w:rsidR="00F465BE" w:rsidRPr="0023091E" w:rsidRDefault="00000000" w:rsidP="00765CE2">
      <w:pPr>
        <w:pStyle w:val="Textbody"/>
        <w:jc w:val="both"/>
        <w:rPr>
          <w:lang w:val="en-US"/>
        </w:rPr>
      </w:pPr>
      <w:r w:rsidRPr="0023091E">
        <w:rPr>
          <w:lang w:val="en-US"/>
        </w:rPr>
        <w:t>of the way capitalism works, then what?</w:t>
      </w:r>
    </w:p>
    <w:p w14:paraId="2B1581FD" w14:textId="642E8750" w:rsidR="00F465BE" w:rsidRPr="0023091E" w:rsidRDefault="00000000" w:rsidP="00765CE2">
      <w:pPr>
        <w:pStyle w:val="Textbody"/>
        <w:jc w:val="both"/>
        <w:rPr>
          <w:lang w:val="en-US"/>
        </w:rPr>
      </w:pPr>
      <w:ins w:id="1318" w:author="Alvaro F. Filippi" w:date="2023-01-15T20:09:00Z">
        <w:r w:rsidRPr="0023091E">
          <w:rPr>
            <w:lang w:val="en-US"/>
          </w:rPr>
          <w:t>W</w:t>
        </w:r>
      </w:ins>
      <w:del w:id="1319" w:author="Alvaro F. Filippi" w:date="2023-01-15T20:09:00Z">
        <w:r w:rsidRPr="0023091E">
          <w:rPr>
            <w:lang w:val="en-US"/>
          </w:rPr>
          <w:delText>w</w:delText>
        </w:r>
      </w:del>
      <w:r w:rsidRPr="0023091E">
        <w:rPr>
          <w:lang w:val="en-US"/>
        </w:rPr>
        <w:t xml:space="preserve">e've seen that capitalism </w:t>
      </w:r>
      <w:del w:id="1320" w:author="Alvaro F. Filippi" w:date="2023-01-15T20:08:00Z">
        <w:r w:rsidRPr="0023091E">
          <w:rPr>
            <w:lang w:val="en-US"/>
          </w:rPr>
          <w:delText>explores</w:delText>
        </w:r>
      </w:del>
      <w:ins w:id="1321" w:author="Alvaro F. Filippi" w:date="2023-01-15T20:08:00Z">
        <w:r w:rsidRPr="0023091E">
          <w:rPr>
            <w:lang w:val="en-US"/>
          </w:rPr>
          <w:t>exploits us</w:t>
        </w:r>
      </w:ins>
      <w:r w:rsidRPr="0023091E">
        <w:rPr>
          <w:lang w:val="en-US"/>
        </w:rPr>
        <w:t xml:space="preserve"> and throws us in</w:t>
      </w:r>
      <w:ins w:id="1322" w:author="Diane Falcão" w:date="2023-01-26T18:53:00Z">
        <w:r w:rsidR="00B77294">
          <w:rPr>
            <w:lang w:val="en-US"/>
          </w:rPr>
          <w:t>to</w:t>
        </w:r>
      </w:ins>
      <w:r w:rsidRPr="0023091E">
        <w:rPr>
          <w:lang w:val="en-US"/>
        </w:rPr>
        <w:t xml:space="preserve"> poverty.</w:t>
      </w:r>
    </w:p>
    <w:p w14:paraId="732884CC" w14:textId="77777777" w:rsidR="00F465BE" w:rsidRPr="0023091E" w:rsidRDefault="00000000" w:rsidP="00765CE2">
      <w:pPr>
        <w:pStyle w:val="Textbody"/>
        <w:jc w:val="both"/>
        <w:rPr>
          <w:lang w:val="en-US"/>
        </w:rPr>
      </w:pPr>
      <w:r w:rsidRPr="0023091E">
        <w:rPr>
          <w:lang w:val="en-US"/>
        </w:rPr>
        <w:t>so, what do we do with this?</w:t>
      </w:r>
    </w:p>
    <w:p w14:paraId="747B87A8" w14:textId="77777777" w:rsidR="00F465BE" w:rsidRPr="0023091E" w:rsidRDefault="00000000" w:rsidP="00765CE2">
      <w:pPr>
        <w:pStyle w:val="Textbody"/>
        <w:jc w:val="both"/>
        <w:rPr>
          <w:lang w:val="en-US"/>
        </w:rPr>
      </w:pPr>
      <w:ins w:id="1323" w:author="Alvaro F. Filippi" w:date="2023-01-15T20:09:00Z">
        <w:r w:rsidRPr="0023091E">
          <w:rPr>
            <w:lang w:val="en-US"/>
          </w:rPr>
          <w:t>V</w:t>
        </w:r>
      </w:ins>
      <w:del w:id="1324" w:author="Alvaro F. Filippi" w:date="2023-01-15T20:09:00Z">
        <w:r w:rsidRPr="0023091E">
          <w:rPr>
            <w:lang w:val="en-US"/>
          </w:rPr>
          <w:delText>v</w:delText>
        </w:r>
      </w:del>
      <w:r w:rsidRPr="0023091E">
        <w:rPr>
          <w:lang w:val="en-US"/>
        </w:rPr>
        <w:t xml:space="preserve">ery well, capitalism has developed our productive forces </w:t>
      </w:r>
      <w:del w:id="1325" w:author="Alvaro F. Filippi" w:date="2023-01-15T20:09:00Z">
        <w:r w:rsidRPr="0023091E">
          <w:rPr>
            <w:lang w:val="en-US"/>
          </w:rPr>
          <w:delText>at a novel</w:delText>
        </w:r>
      </w:del>
      <w:ins w:id="1326" w:author="Alvaro F. Filippi" w:date="2023-01-15T20:09:00Z">
        <w:r w:rsidRPr="0023091E">
          <w:rPr>
            <w:lang w:val="en-US"/>
          </w:rPr>
          <w:t>in a</w:t>
        </w:r>
      </w:ins>
      <w:r w:rsidRPr="0023091E">
        <w:rPr>
          <w:lang w:val="en-US"/>
        </w:rPr>
        <w:t xml:space="preserve"> way</w:t>
      </w:r>
      <w:ins w:id="1327" w:author="Alvaro F. Filippi" w:date="2023-01-15T20:09:00Z">
        <w:r w:rsidRPr="0023091E">
          <w:rPr>
            <w:lang w:val="en-US"/>
          </w:rPr>
          <w:t xml:space="preserve"> never seen before</w:t>
        </w:r>
      </w:ins>
      <w:del w:id="1328" w:author="Alvaro F. Filippi" w:date="2023-01-15T20:09:00Z">
        <w:r w:rsidRPr="0023091E">
          <w:rPr>
            <w:lang w:val="en-US"/>
          </w:rPr>
          <w:delText xml:space="preserve"> </w:delText>
        </w:r>
      </w:del>
      <w:r w:rsidRPr="0023091E">
        <w:rPr>
          <w:lang w:val="en-US"/>
        </w:rPr>
        <w:t>.</w:t>
      </w:r>
    </w:p>
    <w:p w14:paraId="42103A7B" w14:textId="77777777" w:rsidR="00F465BE" w:rsidRPr="0023091E" w:rsidRDefault="00000000" w:rsidP="00765CE2">
      <w:pPr>
        <w:pStyle w:val="Textbody"/>
        <w:jc w:val="both"/>
        <w:rPr>
          <w:lang w:val="en-US"/>
        </w:rPr>
      </w:pPr>
      <w:del w:id="1329" w:author="Alvaro F. Filippi" w:date="2023-01-15T20:09:00Z">
        <w:r w:rsidRPr="0023091E">
          <w:rPr>
            <w:lang w:val="en-US"/>
          </w:rPr>
          <w:delText>i</w:delText>
        </w:r>
      </w:del>
      <w:ins w:id="1330" w:author="Alvaro F. Filippi" w:date="2023-01-15T20:09:00Z">
        <w:r w:rsidRPr="0023091E">
          <w:rPr>
            <w:lang w:val="en-US"/>
          </w:rPr>
          <w:t>I</w:t>
        </w:r>
      </w:ins>
      <w:r w:rsidRPr="0023091E">
        <w:rPr>
          <w:lang w:val="en-US"/>
        </w:rPr>
        <w:t>t brought an unprecedented level of productivity, unknown to humanity by then.</w:t>
      </w:r>
    </w:p>
    <w:p w14:paraId="03A063AB" w14:textId="77777777" w:rsidR="00F465BE" w:rsidRPr="0023091E" w:rsidRDefault="00000000" w:rsidP="00765CE2">
      <w:pPr>
        <w:pStyle w:val="Textbody"/>
        <w:jc w:val="both"/>
        <w:rPr>
          <w:lang w:val="en-US"/>
        </w:rPr>
      </w:pPr>
      <w:del w:id="1331" w:author="Alvaro F. Filippi" w:date="2023-01-15T20:09:00Z">
        <w:r w:rsidRPr="0023091E">
          <w:rPr>
            <w:lang w:val="en-US"/>
          </w:rPr>
          <w:delText>h</w:delText>
        </w:r>
      </w:del>
      <w:ins w:id="1332" w:author="Alvaro F. Filippi" w:date="2023-01-15T20:09:00Z">
        <w:r w:rsidRPr="0023091E">
          <w:rPr>
            <w:lang w:val="en-US"/>
          </w:rPr>
          <w:t>H</w:t>
        </w:r>
      </w:ins>
      <w:r w:rsidRPr="0023091E">
        <w:rPr>
          <w:lang w:val="en-US"/>
        </w:rPr>
        <w:t>owever, at the same time, it thr</w:t>
      </w:r>
      <w:del w:id="1333" w:author="Alvaro F. Filippi" w:date="2023-01-15T20:10:00Z">
        <w:r w:rsidRPr="0023091E">
          <w:rPr>
            <w:lang w:val="en-US"/>
          </w:rPr>
          <w:delText>own</w:delText>
        </w:r>
      </w:del>
      <w:ins w:id="1334" w:author="Alvaro F. Filippi" w:date="2023-01-15T20:10:00Z">
        <w:r w:rsidRPr="0023091E">
          <w:rPr>
            <w:lang w:val="en-US"/>
          </w:rPr>
          <w:t>ew</w:t>
        </w:r>
      </w:ins>
      <w:r w:rsidRPr="0023091E">
        <w:rPr>
          <w:lang w:val="en-US"/>
        </w:rPr>
        <w:t xml:space="preserve"> a huge part of humanity into misery,</w:t>
      </w:r>
    </w:p>
    <w:p w14:paraId="3B1C4893" w14:textId="77777777" w:rsidR="00F465BE" w:rsidRPr="0023091E" w:rsidRDefault="00000000" w:rsidP="00765CE2">
      <w:pPr>
        <w:pStyle w:val="Textbody"/>
        <w:jc w:val="both"/>
        <w:rPr>
          <w:lang w:val="en-US"/>
        </w:rPr>
      </w:pPr>
      <w:r w:rsidRPr="0023091E">
        <w:rPr>
          <w:lang w:val="en-US"/>
        </w:rPr>
        <w:t>A huge chunk of people was proletarianized, lost everything they had,</w:t>
      </w:r>
    </w:p>
    <w:p w14:paraId="471904BF" w14:textId="64A7223A" w:rsidR="00F465BE" w:rsidRPr="0023091E" w:rsidRDefault="00000000" w:rsidP="00765CE2">
      <w:pPr>
        <w:pStyle w:val="Textbody"/>
        <w:jc w:val="both"/>
        <w:rPr>
          <w:lang w:val="en-US"/>
        </w:rPr>
      </w:pPr>
      <w:r w:rsidRPr="0023091E">
        <w:rPr>
          <w:lang w:val="en-US"/>
        </w:rPr>
        <w:t>and turned to sell</w:t>
      </w:r>
      <w:del w:id="1335" w:author="Diane Falcão" w:date="2023-01-26T18:53:00Z">
        <w:r w:rsidRPr="0023091E" w:rsidDel="00B77294">
          <w:rPr>
            <w:lang w:val="en-US"/>
          </w:rPr>
          <w:delText>ing</w:delText>
        </w:r>
      </w:del>
      <w:r w:rsidRPr="0023091E">
        <w:rPr>
          <w:lang w:val="en-US"/>
        </w:rPr>
        <w:t xml:space="preserve"> their work</w:t>
      </w:r>
      <w:del w:id="1336" w:author="Diane Falcão" w:date="2023-01-26T18:53:00Z">
        <w:r w:rsidRPr="0023091E" w:rsidDel="00B77294">
          <w:rPr>
            <w:lang w:val="en-US"/>
          </w:rPr>
          <w:delText xml:space="preserve"> </w:delText>
        </w:r>
      </w:del>
      <w:r w:rsidRPr="0023091E">
        <w:rPr>
          <w:lang w:val="en-US"/>
        </w:rPr>
        <w:t xml:space="preserve">force </w:t>
      </w:r>
      <w:del w:id="1337" w:author="Alvaro F. Filippi" w:date="2023-01-15T20:10:00Z">
        <w:r w:rsidRPr="0023091E">
          <w:rPr>
            <w:lang w:val="en-US"/>
          </w:rPr>
          <w:delText>for /</w:delText>
        </w:r>
      </w:del>
      <w:r w:rsidRPr="0023091E">
        <w:rPr>
          <w:lang w:val="en-US"/>
        </w:rPr>
        <w:t xml:space="preserve">in exchange </w:t>
      </w:r>
      <w:del w:id="1338" w:author="Diane Falcão" w:date="2023-01-26T18:53:00Z">
        <w:r w:rsidRPr="0023091E" w:rsidDel="004C6D0D">
          <w:rPr>
            <w:lang w:val="en-US"/>
          </w:rPr>
          <w:delText xml:space="preserve">of </w:delText>
        </w:r>
      </w:del>
      <w:ins w:id="1339" w:author="Diane Falcão" w:date="2023-01-26T18:53:00Z">
        <w:r w:rsidR="004C6D0D">
          <w:rPr>
            <w:lang w:val="en-US"/>
          </w:rPr>
          <w:t>for</w:t>
        </w:r>
        <w:r w:rsidR="004C6D0D" w:rsidRPr="0023091E">
          <w:rPr>
            <w:lang w:val="en-US"/>
          </w:rPr>
          <w:t xml:space="preserve"> </w:t>
        </w:r>
      </w:ins>
      <w:r w:rsidRPr="0023091E">
        <w:rPr>
          <w:lang w:val="en-US"/>
        </w:rPr>
        <w:t>the bare minimum to survive</w:t>
      </w:r>
    </w:p>
    <w:p w14:paraId="25D7E8F5" w14:textId="77777777" w:rsidR="00F465BE" w:rsidRPr="0023091E" w:rsidRDefault="00000000" w:rsidP="00765CE2">
      <w:pPr>
        <w:pStyle w:val="Textbody"/>
        <w:jc w:val="both"/>
        <w:rPr>
          <w:lang w:val="en-US"/>
        </w:rPr>
      </w:pPr>
      <w:r w:rsidRPr="0023091E">
        <w:rPr>
          <w:lang w:val="en-US"/>
        </w:rPr>
        <w:t>while bearing strenuous work hours.</w:t>
      </w:r>
    </w:p>
    <w:p w14:paraId="6710C31D" w14:textId="521FD05F" w:rsidR="00F465BE" w:rsidRPr="0023091E" w:rsidRDefault="00000000" w:rsidP="00765CE2">
      <w:pPr>
        <w:pStyle w:val="Textbody"/>
        <w:jc w:val="both"/>
        <w:rPr>
          <w:lang w:val="en-US"/>
        </w:rPr>
      </w:pPr>
      <w:del w:id="1340" w:author="Alvaro F. Filippi" w:date="2023-01-15T20:10:00Z">
        <w:r w:rsidRPr="0023091E">
          <w:rPr>
            <w:lang w:val="en-US"/>
          </w:rPr>
          <w:delText>s</w:delText>
        </w:r>
      </w:del>
      <w:ins w:id="1341" w:author="Alvaro F. Filippi" w:date="2023-01-15T20:10:00Z">
        <w:r w:rsidRPr="0023091E">
          <w:rPr>
            <w:lang w:val="en-US"/>
          </w:rPr>
          <w:t>S</w:t>
        </w:r>
      </w:ins>
      <w:r w:rsidRPr="0023091E">
        <w:rPr>
          <w:lang w:val="en-US"/>
        </w:rPr>
        <w:t>o, how did we sharply increase productivity and poverty a</w:t>
      </w:r>
      <w:ins w:id="1342" w:author="Diane Falcão" w:date="2023-01-26T18:53:00Z">
        <w:r w:rsidR="004C6D0D">
          <w:rPr>
            <w:lang w:val="en-US"/>
          </w:rPr>
          <w:t>t</w:t>
        </w:r>
      </w:ins>
      <w:del w:id="1343" w:author="Diane Falcão" w:date="2023-01-26T18:53:00Z">
        <w:r w:rsidRPr="0023091E" w:rsidDel="004C6D0D">
          <w:rPr>
            <w:lang w:val="en-US"/>
          </w:rPr>
          <w:delText>s</w:delText>
        </w:r>
      </w:del>
      <w:r w:rsidRPr="0023091E">
        <w:rPr>
          <w:lang w:val="en-US"/>
        </w:rPr>
        <w:t xml:space="preserve"> the same time?</w:t>
      </w:r>
    </w:p>
    <w:p w14:paraId="091A0DA6" w14:textId="77777777" w:rsidR="00F465BE" w:rsidRPr="0023091E" w:rsidRDefault="00000000" w:rsidP="00765CE2">
      <w:pPr>
        <w:pStyle w:val="Textbody"/>
        <w:jc w:val="both"/>
        <w:rPr>
          <w:lang w:val="en-US"/>
        </w:rPr>
      </w:pPr>
      <w:del w:id="1344" w:author="Alvaro F. Filippi" w:date="2023-01-15T20:10:00Z">
        <w:r w:rsidRPr="0023091E">
          <w:rPr>
            <w:lang w:val="en-US"/>
          </w:rPr>
          <w:delText>h</w:delText>
        </w:r>
      </w:del>
      <w:ins w:id="1345" w:author="Alvaro F. Filippi" w:date="2023-01-15T20:10:00Z">
        <w:r w:rsidRPr="0023091E">
          <w:rPr>
            <w:lang w:val="en-US"/>
          </w:rPr>
          <w:t>H</w:t>
        </w:r>
      </w:ins>
      <w:r w:rsidRPr="0023091E">
        <w:rPr>
          <w:lang w:val="en-US"/>
        </w:rPr>
        <w:t>ow did we enlarge machinery and automation levels and work</w:t>
      </w:r>
      <w:del w:id="1346" w:author="Diane Falcão" w:date="2023-01-26T18:54:00Z">
        <w:r w:rsidRPr="0023091E" w:rsidDel="004C6D0D">
          <w:rPr>
            <w:lang w:val="en-US"/>
          </w:rPr>
          <w:delText xml:space="preserve"> </w:delText>
        </w:r>
      </w:del>
      <w:r w:rsidRPr="0023091E">
        <w:rPr>
          <w:lang w:val="en-US"/>
        </w:rPr>
        <w:t>load simultaneously?</w:t>
      </w:r>
    </w:p>
    <w:p w14:paraId="478A522D" w14:textId="77777777" w:rsidR="00F465BE" w:rsidRPr="0023091E" w:rsidRDefault="00000000" w:rsidP="00765CE2">
      <w:pPr>
        <w:pStyle w:val="Textbody"/>
        <w:jc w:val="both"/>
        <w:rPr>
          <w:lang w:val="en-US"/>
        </w:rPr>
      </w:pPr>
      <w:ins w:id="1347" w:author="Alvaro F. Filippi" w:date="2023-01-15T20:10:00Z">
        <w:r w:rsidRPr="0023091E">
          <w:rPr>
            <w:lang w:val="en-US"/>
          </w:rPr>
          <w:t>W</w:t>
        </w:r>
      </w:ins>
      <w:del w:id="1348" w:author="Alvaro F. Filippi" w:date="2023-01-15T20:10:00Z">
        <w:r w:rsidRPr="0023091E">
          <w:rPr>
            <w:lang w:val="en-US"/>
          </w:rPr>
          <w:delText>w</w:delText>
        </w:r>
      </w:del>
      <w:r w:rsidRPr="0023091E">
        <w:rPr>
          <w:lang w:val="en-US"/>
        </w:rPr>
        <w:t>hy is it that there's more and more automation and work</w:t>
      </w:r>
      <w:del w:id="1349" w:author="Diane Falcão" w:date="2023-01-26T18:53:00Z">
        <w:r w:rsidRPr="0023091E" w:rsidDel="004C6D0D">
          <w:rPr>
            <w:lang w:val="en-US"/>
          </w:rPr>
          <w:delText xml:space="preserve"> </w:delText>
        </w:r>
      </w:del>
      <w:r w:rsidRPr="0023091E">
        <w:rPr>
          <w:lang w:val="en-US"/>
        </w:rPr>
        <w:t>load never decreases?</w:t>
      </w:r>
    </w:p>
    <w:p w14:paraId="207F5D05" w14:textId="77777777" w:rsidR="00F465BE" w:rsidRPr="0023091E" w:rsidRDefault="00000000" w:rsidP="00765CE2">
      <w:pPr>
        <w:pStyle w:val="Textbody"/>
        <w:jc w:val="both"/>
        <w:rPr>
          <w:lang w:val="en-US"/>
        </w:rPr>
      </w:pPr>
      <w:ins w:id="1350" w:author="Alvaro F. Filippi" w:date="2023-01-15T20:10:00Z">
        <w:r w:rsidRPr="0023091E">
          <w:rPr>
            <w:lang w:val="en-US"/>
          </w:rPr>
          <w:t>T</w:t>
        </w:r>
      </w:ins>
      <w:del w:id="1351" w:author="Alvaro F. Filippi" w:date="2023-01-15T20:10:00Z">
        <w:r w:rsidRPr="0023091E">
          <w:rPr>
            <w:lang w:val="en-US"/>
          </w:rPr>
          <w:delText>t</w:delText>
        </w:r>
      </w:del>
      <w:r w:rsidRPr="0023091E">
        <w:rPr>
          <w:lang w:val="en-US"/>
        </w:rPr>
        <w:t xml:space="preserve">hose are the contradictions that will be our </w:t>
      </w:r>
      <w:del w:id="1352" w:author="Alvaro F. Filippi" w:date="2023-01-15T20:10:00Z">
        <w:r w:rsidRPr="0023091E">
          <w:rPr>
            <w:lang w:val="en-US"/>
          </w:rPr>
          <w:delText>target</w:delText>
        </w:r>
      </w:del>
      <w:ins w:id="1353" w:author="Alvaro F. Filippi" w:date="2023-01-15T20:10:00Z">
        <w:r w:rsidRPr="0023091E">
          <w:rPr>
            <w:lang w:val="en-US"/>
          </w:rPr>
          <w:t>aim</w:t>
        </w:r>
      </w:ins>
      <w:r w:rsidRPr="0023091E">
        <w:rPr>
          <w:lang w:val="en-US"/>
        </w:rPr>
        <w:t xml:space="preserve"> in this next analysis.</w:t>
      </w:r>
    </w:p>
    <w:p w14:paraId="51204608" w14:textId="77777777" w:rsidR="00F465BE" w:rsidRPr="0023091E" w:rsidRDefault="00000000" w:rsidP="00765CE2">
      <w:pPr>
        <w:pStyle w:val="Textbody"/>
        <w:jc w:val="both"/>
        <w:rPr>
          <w:lang w:val="en-US"/>
        </w:rPr>
      </w:pPr>
      <w:del w:id="1354" w:author="Alvaro F. Filippi" w:date="2023-01-15T20:11:00Z">
        <w:r w:rsidRPr="0023091E">
          <w:rPr>
            <w:lang w:val="en-US"/>
          </w:rPr>
          <w:delText>o</w:delText>
        </w:r>
      </w:del>
      <w:ins w:id="1355" w:author="Alvaro F. Filippi" w:date="2023-01-15T20:11:00Z">
        <w:r w:rsidRPr="0023091E">
          <w:rPr>
            <w:lang w:val="en-US"/>
          </w:rPr>
          <w:t>O</w:t>
        </w:r>
      </w:ins>
      <w:r w:rsidRPr="0023091E">
        <w:rPr>
          <w:lang w:val="en-US"/>
        </w:rPr>
        <w:t>kay, next: "Analyzing Capitalism",</w:t>
      </w:r>
    </w:p>
    <w:p w14:paraId="5E2B8A1B" w14:textId="4562343E" w:rsidR="00F465BE" w:rsidRPr="0023091E" w:rsidRDefault="00000000" w:rsidP="00765CE2">
      <w:pPr>
        <w:pStyle w:val="Textbody"/>
        <w:jc w:val="both"/>
        <w:rPr>
          <w:lang w:val="en-US"/>
        </w:rPr>
      </w:pPr>
      <w:del w:id="1356" w:author="Alvaro F. Filippi" w:date="2023-01-15T20:11:00Z">
        <w:r w:rsidRPr="0023091E">
          <w:rPr>
            <w:lang w:val="en-US"/>
          </w:rPr>
          <w:lastRenderedPageBreak/>
          <w:delText>w</w:delText>
        </w:r>
      </w:del>
      <w:ins w:id="1357" w:author="Alvaro F. Filippi" w:date="2023-01-15T20:11:00Z">
        <w:r w:rsidRPr="0023091E">
          <w:rPr>
            <w:lang w:val="en-US"/>
          </w:rPr>
          <w:t>W</w:t>
        </w:r>
      </w:ins>
      <w:r w:rsidRPr="0023091E">
        <w:rPr>
          <w:lang w:val="en-US"/>
        </w:rPr>
        <w:t xml:space="preserve">e've </w:t>
      </w:r>
      <w:del w:id="1358" w:author="Diane Falcão" w:date="2023-01-26T18:54:00Z">
        <w:r w:rsidRPr="0023091E" w:rsidDel="004C6D0D">
          <w:rPr>
            <w:lang w:val="en-US"/>
          </w:rPr>
          <w:delText>come to the conclusion</w:delText>
        </w:r>
      </w:del>
      <w:ins w:id="1359" w:author="Diane Falcão" w:date="2023-01-26T18:54:00Z">
        <w:r w:rsidR="004C6D0D">
          <w:rPr>
            <w:lang w:val="en-US"/>
          </w:rPr>
          <w:t>concluded</w:t>
        </w:r>
      </w:ins>
      <w:r w:rsidRPr="0023091E">
        <w:rPr>
          <w:lang w:val="en-US"/>
        </w:rPr>
        <w:t xml:space="preserve"> that capitalism is based </w:t>
      </w:r>
      <w:del w:id="1360" w:author="Diane Falcão" w:date="2023-01-26T18:54:00Z">
        <w:r w:rsidRPr="0023091E" w:rsidDel="004C6D0D">
          <w:rPr>
            <w:lang w:val="en-US"/>
          </w:rPr>
          <w:delText xml:space="preserve">in </w:delText>
        </w:r>
      </w:del>
      <w:ins w:id="1361" w:author="Diane Falcão" w:date="2023-01-26T18:54:00Z">
        <w:r w:rsidR="004C6D0D">
          <w:rPr>
            <w:lang w:val="en-US"/>
          </w:rPr>
          <w:t>o</w:t>
        </w:r>
        <w:r w:rsidR="004C6D0D" w:rsidRPr="0023091E">
          <w:rPr>
            <w:lang w:val="en-US"/>
          </w:rPr>
          <w:t xml:space="preserve">n </w:t>
        </w:r>
      </w:ins>
      <w:r w:rsidRPr="0023091E">
        <w:rPr>
          <w:lang w:val="en-US"/>
        </w:rPr>
        <w:t>explo</w:t>
      </w:r>
      <w:del w:id="1362" w:author="Alvaro F. Filippi" w:date="2023-01-15T20:11:00Z">
        <w:r w:rsidRPr="0023091E">
          <w:rPr>
            <w:lang w:val="en-US"/>
          </w:rPr>
          <w:delText>ration</w:delText>
        </w:r>
      </w:del>
      <w:ins w:id="1363" w:author="Alvaro F. Filippi" w:date="2023-01-15T20:11:00Z">
        <w:r w:rsidRPr="0023091E">
          <w:rPr>
            <w:lang w:val="en-US"/>
          </w:rPr>
          <w:t>itation</w:t>
        </w:r>
      </w:ins>
      <w:r w:rsidRPr="0023091E">
        <w:rPr>
          <w:lang w:val="en-US"/>
        </w:rPr>
        <w:t>, right?</w:t>
      </w:r>
    </w:p>
    <w:p w14:paraId="475E088C" w14:textId="77777777" w:rsidR="00F465BE" w:rsidRPr="0023091E" w:rsidRDefault="00000000" w:rsidP="00765CE2">
      <w:pPr>
        <w:pStyle w:val="Textbody"/>
        <w:jc w:val="both"/>
        <w:rPr>
          <w:lang w:val="en-US"/>
        </w:rPr>
      </w:pPr>
      <w:del w:id="1364" w:author="Alvaro F. Filippi" w:date="2023-01-15T20:11:00Z">
        <w:r w:rsidRPr="0023091E">
          <w:rPr>
            <w:lang w:val="en-US"/>
          </w:rPr>
          <w:delText>t</w:delText>
        </w:r>
      </w:del>
      <w:ins w:id="1365" w:author="Alvaro F. Filippi" w:date="2023-01-15T20:11:00Z">
        <w:r w:rsidRPr="0023091E">
          <w:rPr>
            <w:lang w:val="en-US"/>
          </w:rPr>
          <w:t>T</w:t>
        </w:r>
      </w:ins>
      <w:r w:rsidRPr="0023091E">
        <w:rPr>
          <w:lang w:val="en-US"/>
        </w:rPr>
        <w:t>his being, the first thing we can know for a fact is:</w:t>
      </w:r>
    </w:p>
    <w:p w14:paraId="7D7ABB6C" w14:textId="77777777" w:rsidR="00F465BE" w:rsidRPr="0023091E" w:rsidRDefault="00000000" w:rsidP="00765CE2">
      <w:pPr>
        <w:pStyle w:val="Textbody"/>
        <w:jc w:val="both"/>
        <w:rPr>
          <w:lang w:val="en-US"/>
        </w:rPr>
      </w:pPr>
      <w:r w:rsidRPr="0023091E">
        <w:rPr>
          <w:lang w:val="en-US"/>
        </w:rPr>
        <w:t>there are no exploiter</w:t>
      </w:r>
      <w:ins w:id="1366" w:author="Alvaro F. Filippi" w:date="2023-01-15T20:11:00Z">
        <w:r w:rsidRPr="0023091E">
          <w:rPr>
            <w:lang w:val="en-US"/>
          </w:rPr>
          <w:t>s</w:t>
        </w:r>
      </w:ins>
      <w:r w:rsidRPr="0023091E">
        <w:rPr>
          <w:lang w:val="en-US"/>
        </w:rPr>
        <w:t xml:space="preserve"> without</w:t>
      </w:r>
      <w:ins w:id="1367" w:author="Alvaro F. Filippi" w:date="2023-01-15T20:11:00Z">
        <w:r w:rsidRPr="0023091E">
          <w:rPr>
            <w:lang w:val="en-US"/>
          </w:rPr>
          <w:t xml:space="preserve"> the ones being</w:t>
        </w:r>
      </w:ins>
      <w:r w:rsidRPr="0023091E">
        <w:rPr>
          <w:lang w:val="en-US"/>
        </w:rPr>
        <w:t xml:space="preserve"> exploited, this has always been the case, right?</w:t>
      </w:r>
    </w:p>
    <w:p w14:paraId="687512E5" w14:textId="11C04CE5" w:rsidR="00F465BE" w:rsidRPr="0023091E" w:rsidRDefault="00000000" w:rsidP="00765CE2">
      <w:pPr>
        <w:pStyle w:val="Textbody"/>
        <w:jc w:val="both"/>
        <w:rPr>
          <w:lang w:val="en-US"/>
        </w:rPr>
      </w:pPr>
      <w:ins w:id="1368" w:author="Alvaro F. Filippi" w:date="2023-01-15T20:11:00Z">
        <w:r w:rsidRPr="0023091E">
          <w:rPr>
            <w:lang w:val="en-US"/>
          </w:rPr>
          <w:t>G</w:t>
        </w:r>
      </w:ins>
      <w:del w:id="1369" w:author="Alvaro F. Filippi" w:date="2023-01-15T20:11:00Z">
        <w:r w:rsidRPr="0023091E">
          <w:rPr>
            <w:lang w:val="en-US"/>
          </w:rPr>
          <w:delText>g</w:delText>
        </w:r>
      </w:del>
      <w:r w:rsidRPr="0023091E">
        <w:rPr>
          <w:lang w:val="en-US"/>
        </w:rPr>
        <w:t xml:space="preserve">uys, </w:t>
      </w:r>
      <w:ins w:id="1370" w:author="Alvaro F. Filippi" w:date="2023-01-15T20:12:00Z">
        <w:r w:rsidRPr="0023091E">
          <w:rPr>
            <w:lang w:val="en-US"/>
          </w:rPr>
          <w:t>we</w:t>
        </w:r>
      </w:ins>
      <w:ins w:id="1371" w:author="Diane Falcão" w:date="2023-01-26T18:54:00Z">
        <w:r w:rsidR="002D31B6">
          <w:rPr>
            <w:lang w:val="en-US"/>
          </w:rPr>
          <w:t>’</w:t>
        </w:r>
      </w:ins>
      <w:ins w:id="1372" w:author="Alvaro F. Filippi" w:date="2023-01-15T20:12:00Z">
        <w:r w:rsidRPr="0023091E">
          <w:rPr>
            <w:lang w:val="en-US"/>
          </w:rPr>
          <w:t xml:space="preserve">re </w:t>
        </w:r>
      </w:ins>
      <w:r w:rsidRPr="0023091E">
        <w:rPr>
          <w:lang w:val="en-US"/>
        </w:rPr>
        <w:t xml:space="preserve">there </w:t>
      </w:r>
      <w:del w:id="1373" w:author="Alvaro F. Filippi" w:date="2023-01-15T20:11:00Z">
        <w:r w:rsidRPr="0023091E">
          <w:rPr>
            <w:lang w:val="en-US"/>
          </w:rPr>
          <w:delText xml:space="preserve">where </w:delText>
        </w:r>
      </w:del>
      <w:r w:rsidRPr="0023091E">
        <w:rPr>
          <w:lang w:val="en-US"/>
        </w:rPr>
        <w:t>always exploiters and the exploited?</w:t>
      </w:r>
    </w:p>
    <w:p w14:paraId="6E62D459" w14:textId="77777777" w:rsidR="00F465BE" w:rsidRPr="0023091E" w:rsidRDefault="00000000" w:rsidP="00765CE2">
      <w:pPr>
        <w:pStyle w:val="Textbody"/>
        <w:jc w:val="both"/>
        <w:rPr>
          <w:lang w:val="en-US"/>
        </w:rPr>
      </w:pPr>
      <w:r w:rsidRPr="0023091E">
        <w:rPr>
          <w:lang w:val="en-US"/>
        </w:rPr>
        <w:t>Let</w:t>
      </w:r>
      <w:ins w:id="1374" w:author="Alvaro F. Filippi" w:date="2023-01-15T20:12:00Z">
        <w:r w:rsidRPr="0023091E">
          <w:rPr>
            <w:lang w:val="en-US"/>
          </w:rPr>
          <w:t>'</w:t>
        </w:r>
      </w:ins>
      <w:r w:rsidRPr="0023091E">
        <w:rPr>
          <w:lang w:val="en-US"/>
        </w:rPr>
        <w:t>s dig into that.</w:t>
      </w:r>
    </w:p>
    <w:p w14:paraId="60794F85" w14:textId="7D03B1D0" w:rsidR="00F465BE" w:rsidRPr="0023091E" w:rsidRDefault="00000000" w:rsidP="00765CE2">
      <w:pPr>
        <w:pStyle w:val="Textbody"/>
        <w:jc w:val="both"/>
        <w:rPr>
          <w:lang w:val="en-US"/>
        </w:rPr>
      </w:pPr>
      <w:del w:id="1375" w:author="Alvaro F. Filippi" w:date="2023-01-15T20:12:00Z">
        <w:r w:rsidRPr="0023091E">
          <w:rPr>
            <w:lang w:val="en-US"/>
          </w:rPr>
          <w:delText>w</w:delText>
        </w:r>
      </w:del>
      <w:ins w:id="1376" w:author="Alvaro F. Filippi" w:date="2023-01-15T20:12:00Z">
        <w:r w:rsidRPr="0023091E">
          <w:rPr>
            <w:lang w:val="en-US"/>
          </w:rPr>
          <w:t>W</w:t>
        </w:r>
      </w:ins>
      <w:r w:rsidRPr="0023091E">
        <w:rPr>
          <w:lang w:val="en-US"/>
        </w:rPr>
        <w:t>e know</w:t>
      </w:r>
      <w:del w:id="1377" w:author="Alvaro F. Filippi" w:date="2023-01-15T20:12:00Z">
        <w:r w:rsidRPr="0023091E">
          <w:rPr>
            <w:lang w:val="en-US"/>
          </w:rPr>
          <w:delText>,</w:delText>
        </w:r>
      </w:del>
      <w:r w:rsidRPr="0023091E">
        <w:rPr>
          <w:lang w:val="en-US"/>
        </w:rPr>
        <w:t xml:space="preserve"> also</w:t>
      </w:r>
      <w:del w:id="1378" w:author="Alvaro F. Filippi" w:date="2023-01-15T20:12:00Z">
        <w:r w:rsidRPr="0023091E">
          <w:rPr>
            <w:lang w:val="en-US"/>
          </w:rPr>
          <w:delText>,</w:delText>
        </w:r>
      </w:del>
      <w:r w:rsidRPr="0023091E">
        <w:rPr>
          <w:lang w:val="en-US"/>
        </w:rPr>
        <w:t xml:space="preserve"> that the mechanism of exploitation comes through </w:t>
      </w:r>
      <w:del w:id="1379" w:author="Diane Falcão" w:date="2023-01-26T03:03:00Z">
        <w:r w:rsidRPr="0023091E" w:rsidDel="0064792F">
          <w:rPr>
            <w:lang w:val="en-US"/>
          </w:rPr>
          <w:delText>private property</w:delText>
        </w:r>
      </w:del>
      <w:ins w:id="1380" w:author="Diane Falcão" w:date="2023-01-26T03:03:00Z">
        <w:r w:rsidR="0064792F">
          <w:rPr>
            <w:lang w:val="en-US"/>
          </w:rPr>
          <w:t>private ownership</w:t>
        </w:r>
      </w:ins>
      <w:r w:rsidRPr="0023091E">
        <w:rPr>
          <w:lang w:val="en-US"/>
        </w:rPr>
        <w:t>.</w:t>
      </w:r>
    </w:p>
    <w:p w14:paraId="28EC7E74" w14:textId="77777777" w:rsidR="00F465BE" w:rsidRPr="0023091E" w:rsidRDefault="00000000" w:rsidP="00765CE2">
      <w:pPr>
        <w:pStyle w:val="Textbody"/>
        <w:jc w:val="both"/>
        <w:rPr>
          <w:lang w:val="en-US"/>
        </w:rPr>
      </w:pPr>
      <w:r w:rsidRPr="0023091E">
        <w:rPr>
          <w:lang w:val="en-US"/>
        </w:rPr>
        <w:t>Marx, through the method (dialectical and historical materialism),</w:t>
      </w:r>
    </w:p>
    <w:p w14:paraId="13BBF984" w14:textId="11C96403" w:rsidR="00F465BE" w:rsidRPr="0023091E" w:rsidRDefault="00000000" w:rsidP="00765CE2">
      <w:pPr>
        <w:pStyle w:val="Textbody"/>
        <w:jc w:val="both"/>
        <w:rPr>
          <w:lang w:val="en-US"/>
        </w:rPr>
      </w:pPr>
      <w:r w:rsidRPr="0023091E">
        <w:rPr>
          <w:lang w:val="en-US"/>
        </w:rPr>
        <w:t xml:space="preserve">come to the reasoning that there has not always been </w:t>
      </w:r>
      <w:del w:id="1381" w:author="Diane Falcão" w:date="2023-01-26T03:03:00Z">
        <w:r w:rsidRPr="0023091E" w:rsidDel="0064792F">
          <w:rPr>
            <w:lang w:val="en-US"/>
          </w:rPr>
          <w:delText>private property</w:delText>
        </w:r>
      </w:del>
      <w:ins w:id="1382" w:author="Diane Falcão" w:date="2023-01-26T03:03:00Z">
        <w:r w:rsidR="0064792F">
          <w:rPr>
            <w:lang w:val="en-US"/>
          </w:rPr>
          <w:t>private ownership</w:t>
        </w:r>
      </w:ins>
      <w:r w:rsidRPr="0023091E">
        <w:rPr>
          <w:lang w:val="en-US"/>
        </w:rPr>
        <w:t>.</w:t>
      </w:r>
    </w:p>
    <w:p w14:paraId="2D5FFA79" w14:textId="4F4A157A" w:rsidR="00F465BE" w:rsidRPr="0023091E" w:rsidRDefault="00000000" w:rsidP="00765CE2">
      <w:pPr>
        <w:pStyle w:val="Textbody"/>
        <w:jc w:val="both"/>
        <w:rPr>
          <w:lang w:val="en-US"/>
        </w:rPr>
      </w:pPr>
      <w:del w:id="1383" w:author="Alvaro F. Filippi" w:date="2023-01-15T20:12:00Z">
        <w:r w:rsidRPr="0023091E">
          <w:rPr>
            <w:lang w:val="en-US"/>
          </w:rPr>
          <w:delText>a</w:delText>
        </w:r>
      </w:del>
      <w:ins w:id="1384" w:author="Alvaro F. Filippi" w:date="2023-01-15T20:12:00Z">
        <w:r w:rsidRPr="0023091E">
          <w:rPr>
            <w:lang w:val="en-US"/>
          </w:rPr>
          <w:t>A</w:t>
        </w:r>
      </w:ins>
      <w:r w:rsidRPr="0023091E">
        <w:rPr>
          <w:lang w:val="en-US"/>
        </w:rPr>
        <w:t>nd not just that, he also found that there ha</w:t>
      </w:r>
      <w:ins w:id="1385" w:author="Diane Falcão" w:date="2023-01-26T18:54:00Z">
        <w:r w:rsidR="002D31B6">
          <w:rPr>
            <w:lang w:val="en-US"/>
          </w:rPr>
          <w:t>ve</w:t>
        </w:r>
      </w:ins>
      <w:del w:id="1386" w:author="Diane Falcão" w:date="2023-01-26T18:54:00Z">
        <w:r w:rsidRPr="0023091E" w:rsidDel="002D31B6">
          <w:rPr>
            <w:lang w:val="en-US"/>
          </w:rPr>
          <w:delText>s</w:delText>
        </w:r>
      </w:del>
      <w:r w:rsidRPr="0023091E">
        <w:rPr>
          <w:lang w:val="en-US"/>
        </w:rPr>
        <w:t xml:space="preserve"> been different kinds of </w:t>
      </w:r>
      <w:del w:id="1387" w:author="Diane Falcão" w:date="2023-01-26T03:03:00Z">
        <w:r w:rsidRPr="0023091E" w:rsidDel="0064792F">
          <w:rPr>
            <w:lang w:val="en-US"/>
          </w:rPr>
          <w:delText>private property</w:delText>
        </w:r>
      </w:del>
      <w:ins w:id="1388" w:author="Diane Falcão" w:date="2023-01-26T03:03:00Z">
        <w:r w:rsidR="0064792F">
          <w:rPr>
            <w:lang w:val="en-US"/>
          </w:rPr>
          <w:t>private ownership</w:t>
        </w:r>
      </w:ins>
      <w:r w:rsidRPr="0023091E">
        <w:rPr>
          <w:lang w:val="en-US"/>
        </w:rPr>
        <w:t xml:space="preserve"> throughout </w:t>
      </w:r>
      <w:del w:id="1389" w:author="Diane Falcão" w:date="2023-01-16T23:36:00Z">
        <w:r w:rsidRPr="0023091E" w:rsidDel="000F5DAE">
          <w:rPr>
            <w:lang w:val="en-US"/>
          </w:rPr>
          <w:delText>history .</w:delText>
        </w:r>
      </w:del>
      <w:ins w:id="1390" w:author="Diane Falcão" w:date="2023-01-16T23:36:00Z">
        <w:r w:rsidR="000F5DAE" w:rsidRPr="0023091E">
          <w:rPr>
            <w:lang w:val="en-US"/>
          </w:rPr>
          <w:t>history.</w:t>
        </w:r>
      </w:ins>
    </w:p>
    <w:p w14:paraId="5618AC4D" w14:textId="453BA5DC" w:rsidR="00F465BE" w:rsidRPr="0023091E" w:rsidRDefault="00000000" w:rsidP="00765CE2">
      <w:pPr>
        <w:pStyle w:val="Textbody"/>
        <w:jc w:val="both"/>
        <w:rPr>
          <w:lang w:val="en-US"/>
        </w:rPr>
      </w:pPr>
      <w:del w:id="1391" w:author="Alvaro F. Filippi" w:date="2023-01-15T20:12:00Z">
        <w:r w:rsidRPr="0023091E">
          <w:rPr>
            <w:lang w:val="en-US"/>
          </w:rPr>
          <w:delText>t</w:delText>
        </w:r>
      </w:del>
      <w:ins w:id="1392" w:author="Alvaro F. Filippi" w:date="2023-01-15T20:12:00Z">
        <w:r w:rsidRPr="0023091E">
          <w:rPr>
            <w:lang w:val="en-US"/>
          </w:rPr>
          <w:t>T</w:t>
        </w:r>
      </w:ins>
      <w:r w:rsidRPr="0023091E">
        <w:rPr>
          <w:lang w:val="en-US"/>
        </w:rPr>
        <w:t xml:space="preserve">he same goes </w:t>
      </w:r>
      <w:del w:id="1393" w:author="Diane Falcão" w:date="2023-01-26T18:55:00Z">
        <w:r w:rsidRPr="0023091E" w:rsidDel="002D31B6">
          <w:rPr>
            <w:lang w:val="en-US"/>
          </w:rPr>
          <w:delText xml:space="preserve">to </w:delText>
        </w:r>
      </w:del>
      <w:ins w:id="1394" w:author="Diane Falcão" w:date="2023-01-26T18:55:00Z">
        <w:r w:rsidR="002D31B6">
          <w:rPr>
            <w:lang w:val="en-US"/>
          </w:rPr>
          <w:t>f</w:t>
        </w:r>
        <w:r w:rsidR="002D31B6" w:rsidRPr="0023091E">
          <w:rPr>
            <w:lang w:val="en-US"/>
          </w:rPr>
          <w:t>o</w:t>
        </w:r>
        <w:r w:rsidR="002D31B6">
          <w:rPr>
            <w:lang w:val="en-US"/>
          </w:rPr>
          <w:t>r</w:t>
        </w:r>
        <w:r w:rsidR="002D31B6" w:rsidRPr="0023091E">
          <w:rPr>
            <w:lang w:val="en-US"/>
          </w:rPr>
          <w:t xml:space="preserve"> </w:t>
        </w:r>
      </w:ins>
      <w:r w:rsidRPr="0023091E">
        <w:rPr>
          <w:lang w:val="en-US"/>
        </w:rPr>
        <w:t xml:space="preserve">social classes, those weren't always </w:t>
      </w:r>
      <w:del w:id="1395" w:author="Diane Falcão" w:date="2023-01-26T18:55:00Z">
        <w:r w:rsidRPr="0023091E" w:rsidDel="002D31B6">
          <w:rPr>
            <w:lang w:val="en-US"/>
          </w:rPr>
          <w:delText xml:space="preserve">in </w:delText>
        </w:r>
      </w:del>
      <w:ins w:id="1396" w:author="Diane Falcão" w:date="2023-01-26T18:55:00Z">
        <w:r w:rsidR="002D31B6">
          <w:rPr>
            <w:lang w:val="en-US"/>
          </w:rPr>
          <w:t>o</w:t>
        </w:r>
        <w:r w:rsidR="002D31B6" w:rsidRPr="0023091E">
          <w:rPr>
            <w:lang w:val="en-US"/>
          </w:rPr>
          <w:t xml:space="preserve">n </w:t>
        </w:r>
      </w:ins>
      <w:r w:rsidRPr="0023091E">
        <w:rPr>
          <w:lang w:val="en-US"/>
        </w:rPr>
        <w:t>the scene,</w:t>
      </w:r>
    </w:p>
    <w:p w14:paraId="0B96F698" w14:textId="77777777" w:rsidR="00F465BE" w:rsidRPr="0023091E" w:rsidRDefault="00000000" w:rsidP="00765CE2">
      <w:pPr>
        <w:pStyle w:val="Textbody"/>
        <w:jc w:val="both"/>
        <w:rPr>
          <w:lang w:val="en-US"/>
        </w:rPr>
      </w:pPr>
      <w:r w:rsidRPr="0023091E">
        <w:rPr>
          <w:lang w:val="en-US"/>
        </w:rPr>
        <w:t>throughout history, social classes are quite a lot different.</w:t>
      </w:r>
    </w:p>
    <w:p w14:paraId="397ED8EC" w14:textId="77777777" w:rsidR="00F465BE" w:rsidRPr="0023091E" w:rsidRDefault="00000000" w:rsidP="00765CE2">
      <w:pPr>
        <w:pStyle w:val="Textbody"/>
        <w:jc w:val="both"/>
        <w:rPr>
          <w:lang w:val="en-US"/>
        </w:rPr>
      </w:pPr>
      <w:del w:id="1397" w:author="Alvaro F. Filippi" w:date="2023-01-15T20:12:00Z">
        <w:r w:rsidRPr="0023091E">
          <w:rPr>
            <w:lang w:val="en-US"/>
          </w:rPr>
          <w:delText>w</w:delText>
        </w:r>
      </w:del>
      <w:ins w:id="1398" w:author="Alvaro F. Filippi" w:date="2023-01-15T20:12:00Z">
        <w:r w:rsidRPr="0023091E">
          <w:rPr>
            <w:lang w:val="en-US"/>
          </w:rPr>
          <w:t>W</w:t>
        </w:r>
      </w:ins>
      <w:r w:rsidRPr="0023091E">
        <w:rPr>
          <w:lang w:val="en-US"/>
        </w:rPr>
        <w:t>hat can we take out of th</w:t>
      </w:r>
      <w:del w:id="1399" w:author="Alvaro F. Filippi" w:date="2023-01-15T20:12:00Z">
        <w:r w:rsidRPr="0023091E">
          <w:rPr>
            <w:lang w:val="en-US"/>
          </w:rPr>
          <w:delText>is</w:delText>
        </w:r>
      </w:del>
      <w:ins w:id="1400" w:author="Alvaro F. Filippi" w:date="2023-01-15T20:12:00Z">
        <w:r w:rsidRPr="0023091E">
          <w:rPr>
            <w:lang w:val="en-US"/>
          </w:rPr>
          <w:t>ese</w:t>
        </w:r>
      </w:ins>
      <w:r w:rsidRPr="0023091E">
        <w:rPr>
          <w:lang w:val="en-US"/>
        </w:rPr>
        <w:t xml:space="preserve"> observations of Marx?</w:t>
      </w:r>
    </w:p>
    <w:p w14:paraId="525495F2" w14:textId="273E3ECB" w:rsidR="00F465BE" w:rsidRPr="0023091E" w:rsidRDefault="00000000" w:rsidP="00765CE2">
      <w:pPr>
        <w:pStyle w:val="Textbody"/>
        <w:jc w:val="both"/>
        <w:rPr>
          <w:lang w:val="en-US"/>
        </w:rPr>
      </w:pPr>
      <w:del w:id="1401" w:author="Alvaro F. Filippi" w:date="2023-01-15T20:12:00Z">
        <w:r w:rsidRPr="0023091E">
          <w:rPr>
            <w:lang w:val="en-US"/>
          </w:rPr>
          <w:delText>i</w:delText>
        </w:r>
      </w:del>
      <w:ins w:id="1402" w:author="Alvaro F. Filippi" w:date="2023-01-15T20:12:00Z">
        <w:r w:rsidRPr="0023091E">
          <w:rPr>
            <w:lang w:val="en-US"/>
          </w:rPr>
          <w:t>I</w:t>
        </w:r>
      </w:ins>
      <w:r w:rsidRPr="0023091E">
        <w:rPr>
          <w:lang w:val="en-US"/>
        </w:rPr>
        <w:t xml:space="preserve">t's that the existence of social classes and </w:t>
      </w:r>
      <w:del w:id="1403" w:author="Diane Falcão" w:date="2023-01-26T03:03:00Z">
        <w:r w:rsidRPr="0023091E" w:rsidDel="0064792F">
          <w:rPr>
            <w:lang w:val="en-US"/>
          </w:rPr>
          <w:delText>private property</w:delText>
        </w:r>
      </w:del>
      <w:ins w:id="1404" w:author="Diane Falcão" w:date="2023-01-26T03:03:00Z">
        <w:r w:rsidR="0064792F">
          <w:rPr>
            <w:lang w:val="en-US"/>
          </w:rPr>
          <w:t>private ownership</w:t>
        </w:r>
      </w:ins>
    </w:p>
    <w:p w14:paraId="1209584F" w14:textId="77777777" w:rsidR="00F465BE" w:rsidRPr="0023091E" w:rsidRDefault="00000000" w:rsidP="00765CE2">
      <w:pPr>
        <w:pStyle w:val="Textbody"/>
        <w:jc w:val="both"/>
        <w:rPr>
          <w:lang w:val="en-US"/>
        </w:rPr>
      </w:pPr>
      <w:del w:id="1405" w:author="Alvaro F. Filippi" w:date="2023-01-15T20:13:00Z">
        <w:r w:rsidRPr="0023091E">
          <w:rPr>
            <w:lang w:val="en-US"/>
          </w:rPr>
          <w:delText>it's</w:delText>
        </w:r>
      </w:del>
      <w:ins w:id="1406" w:author="Alvaro F. Filippi" w:date="2023-01-15T20:13:00Z">
        <w:r w:rsidRPr="0023091E">
          <w:rPr>
            <w:lang w:val="en-US"/>
          </w:rPr>
          <w:t>Is</w:t>
        </w:r>
      </w:ins>
      <w:r w:rsidRPr="0023091E">
        <w:rPr>
          <w:lang w:val="en-US"/>
        </w:rPr>
        <w:t xml:space="preserve"> linked to a certain phase of the development of production.</w:t>
      </w:r>
    </w:p>
    <w:p w14:paraId="0B8D77B0" w14:textId="77777777" w:rsidR="00F465BE" w:rsidRPr="0023091E" w:rsidRDefault="00000000" w:rsidP="00765CE2">
      <w:pPr>
        <w:pStyle w:val="Textbody"/>
        <w:jc w:val="both"/>
        <w:rPr>
          <w:ins w:id="1407" w:author="Alvaro F. Filippi" w:date="2023-01-15T20:15:00Z"/>
          <w:lang w:val="en-US"/>
        </w:rPr>
      </w:pPr>
      <w:r w:rsidRPr="0023091E">
        <w:rPr>
          <w:lang w:val="en-US"/>
        </w:rPr>
        <w:t>What</w:t>
      </w:r>
      <w:ins w:id="1408" w:author="Alvaro F. Filippi" w:date="2023-01-15T20:13:00Z">
        <w:r w:rsidRPr="0023091E">
          <w:rPr>
            <w:lang w:val="en-US"/>
          </w:rPr>
          <w:t>'</w:t>
        </w:r>
      </w:ins>
      <w:r w:rsidRPr="0023091E">
        <w:rPr>
          <w:lang w:val="en-US"/>
        </w:rPr>
        <w:t>s so relevant about that?</w:t>
      </w:r>
    </w:p>
    <w:p w14:paraId="4D355C20" w14:textId="77777777" w:rsidR="00F465BE" w:rsidRPr="0023091E" w:rsidRDefault="00000000" w:rsidP="00765CE2">
      <w:pPr>
        <w:pStyle w:val="Textbody"/>
        <w:jc w:val="both"/>
        <w:rPr>
          <w:ins w:id="1409" w:author="Alvaro F. Filippi" w:date="2023-01-15T20:15:00Z"/>
          <w:lang w:val="en-US"/>
        </w:rPr>
      </w:pPr>
      <w:ins w:id="1410" w:author="Alvaro F. Filippi" w:date="2023-01-15T20:15:00Z">
        <w:r w:rsidRPr="0023091E">
          <w:rPr>
            <w:lang w:val="en-US"/>
          </w:rPr>
          <w:t>This conclusion by Marx makes us be able to see that</w:t>
        </w:r>
      </w:ins>
    </w:p>
    <w:p w14:paraId="131C1284" w14:textId="77777777" w:rsidR="00F465BE" w:rsidRPr="0023091E" w:rsidRDefault="00000000" w:rsidP="00765CE2">
      <w:pPr>
        <w:pStyle w:val="Textbody"/>
        <w:jc w:val="both"/>
        <w:rPr>
          <w:del w:id="1411" w:author="Alvaro F. Filippi" w:date="2023-01-15T20:15:00Z"/>
          <w:lang w:val="en-US"/>
        </w:rPr>
      </w:pPr>
      <w:ins w:id="1412" w:author="Alvaro F. Filippi" w:date="2023-01-15T20:15:00Z">
        <w:r w:rsidRPr="0023091E">
          <w:rPr>
            <w:lang w:val="en-US"/>
          </w:rPr>
          <w:t xml:space="preserve">These social organizations, these human organizations, are not indispensable. </w:t>
        </w:r>
      </w:ins>
    </w:p>
    <w:p w14:paraId="36FF1218" w14:textId="77777777" w:rsidR="00F465BE" w:rsidRPr="0023091E" w:rsidRDefault="00000000" w:rsidP="00765CE2">
      <w:pPr>
        <w:pStyle w:val="Textbody"/>
        <w:jc w:val="both"/>
        <w:rPr>
          <w:del w:id="1413" w:author="Alvaro F. Filippi" w:date="2023-01-15T20:15:00Z"/>
          <w:lang w:val="en-US"/>
        </w:rPr>
      </w:pPr>
      <w:del w:id="1414" w:author="Alvaro F. Filippi" w:date="2023-01-15T20:15:00Z">
        <w:r w:rsidRPr="0023091E">
          <w:rPr>
            <w:lang w:val="en-US"/>
          </w:rPr>
          <w:delText>Essa conclusão do Marx faz com que a gente consiga enxergar</w:delText>
        </w:r>
      </w:del>
    </w:p>
    <w:p w14:paraId="7265E8C6" w14:textId="77777777" w:rsidR="00F465BE" w:rsidRPr="0023091E" w:rsidRDefault="00000000" w:rsidP="00765CE2">
      <w:pPr>
        <w:pStyle w:val="Textbody"/>
        <w:jc w:val="both"/>
        <w:rPr>
          <w:lang w:val="en-US"/>
        </w:rPr>
      </w:pPr>
      <w:del w:id="1415" w:author="Alvaro F. Filippi" w:date="2023-01-15T20:15:00Z">
        <w:r w:rsidRPr="0023091E">
          <w:rPr>
            <w:lang w:val="en-US"/>
          </w:rPr>
          <w:delText>que essas organizações sociais, essas organizações humanas, não são indispensáveis.</w:delText>
        </w:r>
      </w:del>
    </w:p>
    <w:p w14:paraId="4A9FEDC3" w14:textId="19FBC332" w:rsidR="00F465BE" w:rsidRPr="0023091E" w:rsidRDefault="00000000" w:rsidP="00765CE2">
      <w:pPr>
        <w:pStyle w:val="Textbody"/>
        <w:jc w:val="both"/>
        <w:rPr>
          <w:lang w:val="en-US"/>
        </w:rPr>
      </w:pPr>
      <w:del w:id="1416" w:author="Diane Falcão" w:date="2023-01-26T03:03:00Z">
        <w:r w:rsidRPr="0023091E" w:rsidDel="0064792F">
          <w:rPr>
            <w:lang w:val="en-US"/>
          </w:rPr>
          <w:delText>Private property</w:delText>
        </w:r>
      </w:del>
      <w:ins w:id="1417" w:author="Diane Falcão" w:date="2023-01-26T03:03:00Z">
        <w:r w:rsidR="0064792F">
          <w:rPr>
            <w:lang w:val="en-US"/>
          </w:rPr>
          <w:t>Private ownership</w:t>
        </w:r>
      </w:ins>
      <w:r w:rsidRPr="0023091E">
        <w:rPr>
          <w:lang w:val="en-US"/>
        </w:rPr>
        <w:t xml:space="preserve"> isn't </w:t>
      </w:r>
      <w:del w:id="1418" w:author="Alvaro F. Filippi" w:date="2023-01-15T20:15:00Z">
        <w:r w:rsidRPr="0023091E">
          <w:rPr>
            <w:lang w:val="en-US"/>
          </w:rPr>
          <w:delText>necessary</w:delText>
        </w:r>
      </w:del>
      <w:ins w:id="1419" w:author="Alvaro F. Filippi" w:date="2023-01-15T20:15:00Z">
        <w:r w:rsidRPr="0023091E">
          <w:rPr>
            <w:lang w:val="en-US"/>
          </w:rPr>
          <w:t>indispensable</w:t>
        </w:r>
      </w:ins>
      <w:r w:rsidRPr="0023091E">
        <w:rPr>
          <w:lang w:val="en-US"/>
        </w:rPr>
        <w:t xml:space="preserve"> for human society.</w:t>
      </w:r>
    </w:p>
    <w:p w14:paraId="7471392A" w14:textId="77777777" w:rsidR="00F465BE" w:rsidRPr="0023091E" w:rsidRDefault="00000000" w:rsidP="00765CE2">
      <w:pPr>
        <w:pStyle w:val="Textbody"/>
        <w:jc w:val="both"/>
        <w:rPr>
          <w:lang w:val="en-US"/>
        </w:rPr>
      </w:pPr>
      <w:r w:rsidRPr="0023091E">
        <w:rPr>
          <w:lang w:val="en-US"/>
        </w:rPr>
        <w:t>Social classes aren't imperative for human society.</w:t>
      </w:r>
    </w:p>
    <w:p w14:paraId="36AAEC9B" w14:textId="77777777" w:rsidR="00F465BE" w:rsidRPr="0023091E" w:rsidRDefault="00000000" w:rsidP="00765CE2">
      <w:pPr>
        <w:pStyle w:val="Textbody"/>
        <w:jc w:val="both"/>
        <w:rPr>
          <w:lang w:val="en-US"/>
        </w:rPr>
      </w:pPr>
      <w:r w:rsidRPr="0023091E">
        <w:rPr>
          <w:lang w:val="en-US"/>
        </w:rPr>
        <w:t>So, the notion that there will always be employers and employees is false.</w:t>
      </w:r>
      <w:del w:id="1420" w:author="Alvaro F. Filippi" w:date="2023-01-15T20:15:00Z">
        <w:r w:rsidRPr="0023091E">
          <w:rPr>
            <w:lang w:val="en-US"/>
          </w:rPr>
          <w:delText>.</w:delText>
        </w:r>
      </w:del>
    </w:p>
    <w:p w14:paraId="349D2046" w14:textId="47699D73" w:rsidR="00883113" w:rsidRDefault="00000000" w:rsidP="00765CE2">
      <w:pPr>
        <w:pStyle w:val="Textbody"/>
        <w:jc w:val="both"/>
        <w:rPr>
          <w:ins w:id="1421" w:author="Diane Falcão" w:date="2023-01-16T23:42:00Z"/>
          <w:lang w:val="en-US"/>
        </w:rPr>
      </w:pPr>
      <w:ins w:id="1422" w:author="Alvaro F. Filippi" w:date="2023-01-15T20:17:00Z">
        <w:r w:rsidRPr="0023091E">
          <w:rPr>
            <w:lang w:val="en-US"/>
          </w:rPr>
          <w:t xml:space="preserve">Not only this, </w:t>
        </w:r>
      </w:ins>
      <w:ins w:id="1423" w:author="Diane Falcão" w:date="2023-01-26T18:55:00Z">
        <w:r w:rsidR="00672892">
          <w:rPr>
            <w:lang w:val="en-US"/>
          </w:rPr>
          <w:t xml:space="preserve">but </w:t>
        </w:r>
      </w:ins>
      <w:ins w:id="1424" w:author="Alvaro F. Filippi" w:date="2023-01-15T20:17:00Z">
        <w:r w:rsidRPr="0023091E">
          <w:rPr>
            <w:lang w:val="en-US"/>
          </w:rPr>
          <w:t>through the material analysis of capitalism,</w:t>
        </w:r>
        <w:del w:id="1425" w:author="Diane Falcão" w:date="2023-01-16T23:42:00Z">
          <w:r w:rsidRPr="0023091E" w:rsidDel="00883113">
            <w:rPr>
              <w:lang w:val="en-US"/>
            </w:rPr>
            <w:br/>
          </w:r>
        </w:del>
      </w:ins>
    </w:p>
    <w:p w14:paraId="5643C2F6" w14:textId="3A6F6FCC" w:rsidR="00F465BE" w:rsidRPr="0023091E" w:rsidRDefault="00000000" w:rsidP="00765CE2">
      <w:pPr>
        <w:pStyle w:val="Textbody"/>
        <w:jc w:val="both"/>
        <w:rPr>
          <w:ins w:id="1426" w:author="Alvaro F. Filippi" w:date="2023-01-15T20:17:00Z"/>
          <w:lang w:val="en-US"/>
        </w:rPr>
      </w:pPr>
      <w:ins w:id="1427" w:author="Alvaro F. Filippi" w:date="2023-01-15T20:17:00Z">
        <w:r w:rsidRPr="0023091E">
          <w:rPr>
            <w:lang w:val="en-US"/>
          </w:rPr>
          <w:t>Marx got to the conclusion that we already have resources to march toward</w:t>
        </w:r>
        <w:del w:id="1428" w:author="Diane Falcão" w:date="2023-01-26T18:56:00Z">
          <w:r w:rsidRPr="0023091E" w:rsidDel="00672892">
            <w:rPr>
              <w:lang w:val="en-US"/>
            </w:rPr>
            <w:delText>s</w:delText>
          </w:r>
        </w:del>
        <w:r w:rsidRPr="0023091E">
          <w:rPr>
            <w:lang w:val="en-US"/>
          </w:rPr>
          <w:t xml:space="preserve"> another society,</w:t>
        </w:r>
      </w:ins>
    </w:p>
    <w:p w14:paraId="009B2A3E" w14:textId="77777777" w:rsidR="00F465BE" w:rsidRPr="0023091E" w:rsidRDefault="00000000" w:rsidP="00765CE2">
      <w:pPr>
        <w:pStyle w:val="Textbody"/>
        <w:jc w:val="both"/>
        <w:rPr>
          <w:ins w:id="1429" w:author="Alvaro F. Filippi" w:date="2023-01-15T20:17:00Z"/>
          <w:lang w:val="en-US"/>
        </w:rPr>
      </w:pPr>
      <w:ins w:id="1430" w:author="Alvaro F. Filippi" w:date="2023-01-15T20:17:00Z">
        <w:r w:rsidRPr="0023091E">
          <w:rPr>
            <w:lang w:val="en-US"/>
          </w:rPr>
          <w:t>With different social relations.</w:t>
        </w:r>
      </w:ins>
    </w:p>
    <w:p w14:paraId="5BB03BF4" w14:textId="7F4DD8BA" w:rsidR="00F465BE" w:rsidRPr="0023091E" w:rsidRDefault="00000000" w:rsidP="00765CE2">
      <w:pPr>
        <w:pStyle w:val="Textbody"/>
        <w:jc w:val="both"/>
        <w:rPr>
          <w:ins w:id="1431" w:author="Alvaro F. Filippi" w:date="2023-01-15T20:17:00Z"/>
          <w:lang w:val="en-US"/>
        </w:rPr>
      </w:pPr>
      <w:ins w:id="1432" w:author="Alvaro F. Filippi" w:date="2023-01-15T20:17:00Z">
        <w:r w:rsidRPr="0023091E">
          <w:rPr>
            <w:lang w:val="en-US"/>
          </w:rPr>
          <w:t>So, let’s go, a little quote from Marx here for us to discuss, a quote from the Communist Manifesto:</w:t>
        </w:r>
        <w:del w:id="1433" w:author="Diane Falcão" w:date="2023-01-16T23:37:00Z">
          <w:r w:rsidRPr="0023091E" w:rsidDel="002A1CA8">
            <w:rPr>
              <w:lang w:val="en-US"/>
            </w:rPr>
            <w:br/>
            <w:delText>“</w:delText>
          </w:r>
        </w:del>
      </w:ins>
    </w:p>
    <w:p w14:paraId="12F8D8A9" w14:textId="292D738D" w:rsidR="00F465BE" w:rsidRPr="0023091E" w:rsidDel="00883113" w:rsidRDefault="00000000" w:rsidP="00765CE2">
      <w:pPr>
        <w:pStyle w:val="Textbody"/>
        <w:jc w:val="both"/>
        <w:rPr>
          <w:del w:id="1434" w:author="Diane Falcão" w:date="2023-01-16T23:43:00Z"/>
          <w:lang w:val="en-US"/>
        </w:rPr>
      </w:pPr>
      <w:del w:id="1435" w:author="Diane Falcão" w:date="2023-01-16T23:43:00Z">
        <w:r w:rsidRPr="0023091E" w:rsidDel="00883113">
          <w:rPr>
            <w:lang w:val="en-US"/>
          </w:rPr>
          <w:delText>Não só isso; através da análise material do capitalismo,</w:delText>
        </w:r>
      </w:del>
    </w:p>
    <w:p w14:paraId="6F9C823D" w14:textId="2C54AA21" w:rsidR="00F465BE" w:rsidRPr="0023091E" w:rsidDel="00883113" w:rsidRDefault="00000000" w:rsidP="00765CE2">
      <w:pPr>
        <w:pStyle w:val="Textbody"/>
        <w:jc w:val="both"/>
        <w:rPr>
          <w:del w:id="1436" w:author="Diane Falcão" w:date="2023-01-16T23:43:00Z"/>
          <w:lang w:val="en-US"/>
        </w:rPr>
      </w:pPr>
      <w:del w:id="1437" w:author="Diane Falcão" w:date="2023-01-16T23:43:00Z">
        <w:r w:rsidRPr="0023091E" w:rsidDel="00883113">
          <w:rPr>
            <w:lang w:val="en-US"/>
          </w:rPr>
          <w:delText>o Marx chega à conclusão de que a gente já tem recursos para marchar em direção a outra sociedade,</w:delText>
        </w:r>
      </w:del>
    </w:p>
    <w:p w14:paraId="623D5CDD" w14:textId="2F6CB224" w:rsidR="00F465BE" w:rsidRPr="0023091E" w:rsidDel="00883113" w:rsidRDefault="00000000" w:rsidP="00765CE2">
      <w:pPr>
        <w:pStyle w:val="Textbody"/>
        <w:jc w:val="both"/>
        <w:rPr>
          <w:del w:id="1438" w:author="Diane Falcão" w:date="2023-01-16T23:43:00Z"/>
          <w:lang w:val="en-US"/>
        </w:rPr>
      </w:pPr>
      <w:del w:id="1439" w:author="Diane Falcão" w:date="2023-01-16T23:43:00Z">
        <w:r w:rsidRPr="0023091E" w:rsidDel="00883113">
          <w:rPr>
            <w:lang w:val="en-US"/>
          </w:rPr>
          <w:delText>com outras relações sociais.</w:delText>
        </w:r>
      </w:del>
    </w:p>
    <w:p w14:paraId="67206A1E" w14:textId="6F283827" w:rsidR="00F465BE" w:rsidRPr="0023091E" w:rsidDel="00883113" w:rsidRDefault="00000000" w:rsidP="00765CE2">
      <w:pPr>
        <w:pStyle w:val="Textbody"/>
        <w:jc w:val="both"/>
        <w:rPr>
          <w:del w:id="1440" w:author="Diane Falcão" w:date="2023-01-16T23:43:00Z"/>
          <w:lang w:val="en-US"/>
        </w:rPr>
      </w:pPr>
      <w:del w:id="1441" w:author="Diane Falcão" w:date="2023-01-16T23:43:00Z">
        <w:r w:rsidRPr="0023091E" w:rsidDel="00883113">
          <w:rPr>
            <w:lang w:val="en-US"/>
          </w:rPr>
          <w:delText>Então, vamos lá, uma citaçãozinha aqui do Marx para a gente debater,</w:delText>
        </w:r>
      </w:del>
    </w:p>
    <w:p w14:paraId="6193E6F3" w14:textId="7C5A04FB" w:rsidR="00F465BE" w:rsidRPr="0023091E" w:rsidDel="00883113" w:rsidRDefault="00000000" w:rsidP="00765CE2">
      <w:pPr>
        <w:pStyle w:val="Textbody"/>
        <w:jc w:val="both"/>
        <w:rPr>
          <w:del w:id="1442" w:author="Diane Falcão" w:date="2023-01-16T23:43:00Z"/>
          <w:lang w:val="en-US"/>
        </w:rPr>
      </w:pPr>
      <w:del w:id="1443" w:author="Diane Falcão" w:date="2023-01-16T23:43:00Z">
        <w:r w:rsidRPr="0023091E" w:rsidDel="00883113">
          <w:rPr>
            <w:lang w:val="en-US"/>
          </w:rPr>
          <w:delText>uma citação do Manifesto Comunista:</w:delText>
        </w:r>
      </w:del>
    </w:p>
    <w:p w14:paraId="020FE142" w14:textId="77777777" w:rsidR="00F465BE" w:rsidRPr="0023091E" w:rsidRDefault="00000000" w:rsidP="00765CE2">
      <w:pPr>
        <w:pStyle w:val="Textbody"/>
        <w:jc w:val="both"/>
        <w:rPr>
          <w:del w:id="1444" w:author="Alvaro F. Filippi" w:date="2023-01-15T20:20:00Z"/>
          <w:lang w:val="en-US"/>
        </w:rPr>
      </w:pPr>
      <w:r w:rsidRPr="0023091E">
        <w:rPr>
          <w:lang w:val="en-US"/>
        </w:rPr>
        <w:t>“</w:t>
      </w:r>
      <w:ins w:id="1445" w:author="Alvaro F. Filippi" w:date="2023-01-15T20:21:00Z">
        <w:r w:rsidRPr="0023091E">
          <w:rPr>
            <w:lang w:val="en-US"/>
          </w:rPr>
          <w:t xml:space="preserve">[…] </w:t>
        </w:r>
      </w:ins>
      <w:del w:id="1446" w:author="Alvaro F. Filippi" w:date="2023-01-15T20:20:00Z">
        <w:r w:rsidRPr="0023091E">
          <w:rPr>
            <w:lang w:val="en-US"/>
          </w:rPr>
          <w:delText>Uma epidemia, que em qualquer outra época teria parecido um paradoxo,</w:delText>
        </w:r>
      </w:del>
    </w:p>
    <w:p w14:paraId="36414073" w14:textId="77777777" w:rsidR="00F465BE" w:rsidRPr="0023091E" w:rsidRDefault="00000000" w:rsidP="00765CE2">
      <w:pPr>
        <w:pStyle w:val="Textbody"/>
        <w:jc w:val="both"/>
        <w:rPr>
          <w:del w:id="1447" w:author="Alvaro F. Filippi" w:date="2023-01-15T20:20:00Z"/>
          <w:lang w:val="en-US"/>
        </w:rPr>
      </w:pPr>
      <w:del w:id="1448" w:author="Alvaro F. Filippi" w:date="2023-01-15T20:20:00Z">
        <w:r w:rsidRPr="0023091E">
          <w:rPr>
            <w:lang w:val="en-US"/>
          </w:rPr>
          <w:delText>desaba sobre a sociedade - a epidemia da superprodução.</w:delText>
        </w:r>
      </w:del>
    </w:p>
    <w:p w14:paraId="00523A59" w14:textId="77C90B0C" w:rsidR="00F465BE" w:rsidRPr="0023091E" w:rsidRDefault="00000000" w:rsidP="00765CE2">
      <w:pPr>
        <w:pStyle w:val="Textbody"/>
        <w:jc w:val="both"/>
        <w:rPr>
          <w:ins w:id="1449" w:author="Alvaro F. Filippi" w:date="2023-01-15T20:21:00Z"/>
          <w:lang w:val="en-US"/>
        </w:rPr>
      </w:pPr>
      <w:ins w:id="1450" w:author="Alvaro F. Filippi" w:date="2023-01-15T20:21:00Z">
        <w:r w:rsidRPr="0023091E">
          <w:rPr>
            <w:lang w:val="en-US"/>
          </w:rPr>
          <w:t xml:space="preserve">an epidemic that, in all earlier epochs, would have seemed an absurdity </w:t>
        </w:r>
        <w:del w:id="1451" w:author="Diane Falcão" w:date="2023-01-26T18:56:00Z">
          <w:r w:rsidRPr="0023091E" w:rsidDel="00672892">
            <w:rPr>
              <w:lang w:val="en-US"/>
            </w:rPr>
            <w:delText>—</w:delText>
          </w:r>
        </w:del>
      </w:ins>
      <w:ins w:id="1452" w:author="Diane Falcão" w:date="2023-01-26T18:56:00Z">
        <w:r w:rsidR="00672892">
          <w:rPr>
            <w:lang w:val="en-US"/>
          </w:rPr>
          <w:t>-</w:t>
        </w:r>
      </w:ins>
      <w:ins w:id="1453" w:author="Alvaro F. Filippi" w:date="2023-01-15T20:21:00Z">
        <w:r w:rsidRPr="0023091E">
          <w:rPr>
            <w:lang w:val="en-US"/>
          </w:rPr>
          <w:t xml:space="preserve"> the epidemic of over-production.</w:t>
        </w:r>
      </w:ins>
    </w:p>
    <w:p w14:paraId="6D952625" w14:textId="77777777" w:rsidR="00F465BE" w:rsidRPr="0023091E" w:rsidRDefault="00000000" w:rsidP="00765CE2">
      <w:pPr>
        <w:pStyle w:val="Textbody"/>
        <w:jc w:val="both"/>
        <w:rPr>
          <w:lang w:val="en-US"/>
        </w:rPr>
      </w:pPr>
      <w:ins w:id="1454" w:author="Alvaro F. Filippi" w:date="2023-01-15T20:21:00Z">
        <w:r w:rsidRPr="0023091E">
          <w:rPr>
            <w:lang w:val="en-US"/>
          </w:rPr>
          <w:lastRenderedPageBreak/>
          <w:t xml:space="preserve">[…] </w:t>
        </w:r>
      </w:ins>
      <w:r w:rsidRPr="0023091E">
        <w:rPr>
          <w:lang w:val="en-US"/>
        </w:rPr>
        <w:t>The conditions of bourgeois society are too narrow to comprise the wealth created by them.”</w:t>
      </w:r>
    </w:p>
    <w:p w14:paraId="0DE55407" w14:textId="77777777" w:rsidR="00F465BE" w:rsidRPr="0023091E" w:rsidRDefault="00000000" w:rsidP="00765CE2">
      <w:pPr>
        <w:pStyle w:val="Textbody"/>
        <w:jc w:val="both"/>
        <w:rPr>
          <w:lang w:val="en-US"/>
        </w:rPr>
      </w:pPr>
      <w:del w:id="1455" w:author="Alvaro F. Filippi" w:date="2023-01-15T20:21:00Z">
        <w:r w:rsidRPr="0023091E">
          <w:rPr>
            <w:lang w:val="en-US"/>
          </w:rPr>
          <w:delText>w</w:delText>
        </w:r>
      </w:del>
      <w:ins w:id="1456" w:author="Alvaro F. Filippi" w:date="2023-01-15T20:21:00Z">
        <w:r w:rsidRPr="0023091E">
          <w:rPr>
            <w:lang w:val="en-US"/>
          </w:rPr>
          <w:t>W</w:t>
        </w:r>
      </w:ins>
      <w:r w:rsidRPr="0023091E">
        <w:rPr>
          <w:lang w:val="en-US"/>
        </w:rPr>
        <w:t xml:space="preserve">hat </w:t>
      </w:r>
      <w:del w:id="1457" w:author="Alvaro F. Filippi" w:date="2023-01-15T20:21:00Z">
        <w:r w:rsidRPr="0023091E">
          <w:rPr>
            <w:lang w:val="en-US"/>
          </w:rPr>
          <w:delText>is that</w:delText>
        </w:r>
      </w:del>
      <w:ins w:id="1458" w:author="Alvaro F. Filippi" w:date="2023-01-15T20:21:00Z">
        <w:r w:rsidRPr="0023091E">
          <w:rPr>
            <w:lang w:val="en-US"/>
          </w:rPr>
          <w:t>does</w:t>
        </w:r>
      </w:ins>
      <w:r w:rsidRPr="0023091E">
        <w:rPr>
          <w:lang w:val="en-US"/>
        </w:rPr>
        <w:t xml:space="preserve"> Marx mean here?</w:t>
      </w:r>
    </w:p>
    <w:p w14:paraId="31D558B3" w14:textId="77777777" w:rsidR="00F465BE" w:rsidRPr="0023091E" w:rsidRDefault="00000000" w:rsidP="00765CE2">
      <w:pPr>
        <w:pStyle w:val="Textbody"/>
        <w:jc w:val="both"/>
        <w:rPr>
          <w:lang w:val="en-US"/>
        </w:rPr>
      </w:pPr>
      <w:r w:rsidRPr="0023091E">
        <w:rPr>
          <w:lang w:val="en-US"/>
        </w:rPr>
        <w:t>By the first time in history, human society was dealing with the inverse of</w:t>
      </w:r>
      <w:del w:id="1459" w:author="Alvaro F. Filippi" w:date="2023-01-15T20:21:00Z">
        <w:r w:rsidRPr="0023091E">
          <w:rPr>
            <w:lang w:val="en-US"/>
          </w:rPr>
          <w:delText xml:space="preserve"> the</w:delText>
        </w:r>
      </w:del>
      <w:r w:rsidRPr="0023091E">
        <w:rPr>
          <w:lang w:val="en-US"/>
        </w:rPr>
        <w:t xml:space="preserve"> </w:t>
      </w:r>
      <w:del w:id="1460" w:author="Alvaro F. Filippi" w:date="2023-01-15T20:22:00Z">
        <w:r w:rsidRPr="0023091E">
          <w:rPr>
            <w:lang w:val="en-US"/>
          </w:rPr>
          <w:delText>it's</w:delText>
        </w:r>
      </w:del>
      <w:ins w:id="1461" w:author="Alvaro F. Filippi" w:date="2023-01-15T20:22:00Z">
        <w:r w:rsidRPr="0023091E">
          <w:rPr>
            <w:lang w:val="en-US"/>
          </w:rPr>
          <w:t>its</w:t>
        </w:r>
      </w:ins>
      <w:r w:rsidRPr="0023091E">
        <w:rPr>
          <w:lang w:val="en-US"/>
        </w:rPr>
        <w:t xml:space="preserve"> usual problem.</w:t>
      </w:r>
    </w:p>
    <w:p w14:paraId="60B8A1CB" w14:textId="77777777" w:rsidR="00F465BE" w:rsidRPr="0023091E" w:rsidRDefault="00000000" w:rsidP="00765CE2">
      <w:pPr>
        <w:pStyle w:val="Textbody"/>
        <w:jc w:val="both"/>
        <w:rPr>
          <w:lang w:val="en-US"/>
        </w:rPr>
      </w:pPr>
      <w:del w:id="1462" w:author="Alvaro F. Filippi" w:date="2023-01-15T20:22:00Z">
        <w:r w:rsidRPr="0023091E">
          <w:rPr>
            <w:lang w:val="en-US"/>
          </w:rPr>
          <w:delText>u</w:delText>
        </w:r>
      </w:del>
      <w:ins w:id="1463" w:author="Alvaro F. Filippi" w:date="2023-01-15T20:22:00Z">
        <w:r w:rsidRPr="0023091E">
          <w:rPr>
            <w:lang w:val="en-US"/>
          </w:rPr>
          <w:t>U</w:t>
        </w:r>
      </w:ins>
      <w:r w:rsidRPr="0023091E">
        <w:rPr>
          <w:lang w:val="en-US"/>
        </w:rPr>
        <w:t>ntil then, society had only dealt with the</w:t>
      </w:r>
      <w:ins w:id="1464" w:author="Alvaro F. Filippi" w:date="2023-01-15T20:22:00Z">
        <w:r w:rsidRPr="0023091E">
          <w:rPr>
            <w:lang w:val="en-US"/>
          </w:rPr>
          <w:t xml:space="preserve"> issue of</w:t>
        </w:r>
      </w:ins>
      <w:r w:rsidRPr="0023091E">
        <w:rPr>
          <w:lang w:val="en-US"/>
        </w:rPr>
        <w:t xml:space="preserve"> lack</w:t>
      </w:r>
      <w:ins w:id="1465" w:author="Alvaro F. Filippi" w:date="2023-01-15T20:22:00Z">
        <w:r w:rsidRPr="0023091E">
          <w:rPr>
            <w:lang w:val="en-US"/>
          </w:rPr>
          <w:t>ing</w:t>
        </w:r>
      </w:ins>
      <w:del w:id="1466" w:author="Alvaro F. Filippi" w:date="2023-01-15T20:22:00Z">
        <w:r w:rsidRPr="0023091E">
          <w:rPr>
            <w:lang w:val="en-US"/>
          </w:rPr>
          <w:delText xml:space="preserve"> of</w:delText>
        </w:r>
      </w:del>
      <w:r w:rsidRPr="0023091E">
        <w:rPr>
          <w:lang w:val="en-US"/>
        </w:rPr>
        <w:t xml:space="preserve"> production</w:t>
      </w:r>
      <w:del w:id="1467" w:author="Alvaro F. Filippi" w:date="2023-01-15T20:22:00Z">
        <w:r w:rsidRPr="0023091E">
          <w:rPr>
            <w:lang w:val="en-US"/>
          </w:rPr>
          <w:delText xml:space="preserve"> issue</w:delText>
        </w:r>
      </w:del>
      <w:r w:rsidRPr="0023091E">
        <w:rPr>
          <w:lang w:val="en-US"/>
        </w:rPr>
        <w:t>.</w:t>
      </w:r>
    </w:p>
    <w:p w14:paraId="2623CFA0" w14:textId="77777777" w:rsidR="00F465BE" w:rsidRPr="0023091E" w:rsidRDefault="00000000" w:rsidP="00765CE2">
      <w:pPr>
        <w:pStyle w:val="Textbody"/>
        <w:jc w:val="both"/>
        <w:rPr>
          <w:lang w:val="en-US"/>
        </w:rPr>
      </w:pPr>
      <w:ins w:id="1468" w:author="Alvaro F. Filippi" w:date="2023-01-15T20:22:00Z">
        <w:r w:rsidRPr="0023091E">
          <w:rPr>
            <w:lang w:val="en-US"/>
          </w:rPr>
          <w:t>S</w:t>
        </w:r>
      </w:ins>
      <w:del w:id="1469" w:author="Alvaro F. Filippi" w:date="2023-01-15T20:22:00Z">
        <w:r w:rsidRPr="0023091E">
          <w:rPr>
            <w:lang w:val="en-US"/>
          </w:rPr>
          <w:delText>s</w:delText>
        </w:r>
      </w:del>
      <w:r w:rsidRPr="0023091E">
        <w:rPr>
          <w:lang w:val="en-US"/>
        </w:rPr>
        <w:t xml:space="preserve">ociety had </w:t>
      </w:r>
      <w:del w:id="1470" w:author="Alvaro F. Filippi" w:date="2023-01-15T20:14:00Z">
        <w:r w:rsidRPr="0023091E">
          <w:rPr>
            <w:lang w:val="en-US"/>
          </w:rPr>
          <w:delText>an</w:delText>
        </w:r>
      </w:del>
      <w:ins w:id="1471" w:author="Alvaro F. Filippi" w:date="2023-01-15T20:14:00Z">
        <w:r w:rsidRPr="0023091E">
          <w:rPr>
            <w:lang w:val="en-US"/>
          </w:rPr>
          <w:t>a</w:t>
        </w:r>
      </w:ins>
      <w:r w:rsidRPr="0023091E">
        <w:rPr>
          <w:lang w:val="en-US"/>
        </w:rPr>
        <w:t xml:space="preserve"> scarcity trouble.</w:t>
      </w:r>
    </w:p>
    <w:p w14:paraId="46E0EFA9" w14:textId="55902BEA" w:rsidR="00F465BE" w:rsidRPr="0023091E" w:rsidRDefault="00000000" w:rsidP="00765CE2">
      <w:pPr>
        <w:pStyle w:val="Textbody"/>
        <w:jc w:val="both"/>
        <w:rPr>
          <w:lang w:val="en-US"/>
        </w:rPr>
      </w:pPr>
      <w:del w:id="1472" w:author="Alvaro F. Filippi" w:date="2023-01-15T20:22:00Z">
        <w:r w:rsidRPr="0023091E">
          <w:rPr>
            <w:lang w:val="en-US"/>
          </w:rPr>
          <w:delText>t</w:delText>
        </w:r>
      </w:del>
      <w:ins w:id="1473" w:author="Alvaro F. Filippi" w:date="2023-01-15T20:22:00Z">
        <w:r w:rsidRPr="0023091E">
          <w:rPr>
            <w:lang w:val="en-US"/>
          </w:rPr>
          <w:t>T</w:t>
        </w:r>
      </w:ins>
      <w:r w:rsidRPr="0023091E">
        <w:rPr>
          <w:lang w:val="en-US"/>
        </w:rPr>
        <w:t xml:space="preserve">he capitalist mode of production brought a new problem: excess </w:t>
      </w:r>
      <w:del w:id="1474" w:author="Diane Falcão" w:date="2023-01-26T18:56:00Z">
        <w:r w:rsidRPr="0023091E" w:rsidDel="00672892">
          <w:rPr>
            <w:lang w:val="en-US"/>
          </w:rPr>
          <w:delText xml:space="preserve">of </w:delText>
        </w:r>
      </w:del>
      <w:r w:rsidRPr="0023091E">
        <w:rPr>
          <w:lang w:val="en-US"/>
        </w:rPr>
        <w:t>production.</w:t>
      </w:r>
    </w:p>
    <w:p w14:paraId="3E570BA0" w14:textId="77777777" w:rsidR="00F465BE" w:rsidRPr="0023091E" w:rsidRDefault="00000000" w:rsidP="00765CE2">
      <w:pPr>
        <w:pStyle w:val="Textbody"/>
        <w:jc w:val="both"/>
        <w:rPr>
          <w:lang w:val="en-US"/>
        </w:rPr>
      </w:pPr>
      <w:del w:id="1475" w:author="Alvaro F. Filippi" w:date="2023-01-15T20:22:00Z">
        <w:r w:rsidRPr="0023091E">
          <w:rPr>
            <w:lang w:val="en-US"/>
          </w:rPr>
          <w:delText>t</w:delText>
        </w:r>
      </w:del>
      <w:ins w:id="1476" w:author="Alvaro F. Filippi" w:date="2023-01-15T20:22:00Z">
        <w:r w:rsidRPr="0023091E">
          <w:rPr>
            <w:lang w:val="en-US"/>
          </w:rPr>
          <w:t>T</w:t>
        </w:r>
      </w:ins>
      <w:r w:rsidRPr="0023091E">
        <w:rPr>
          <w:lang w:val="en-US"/>
        </w:rPr>
        <w:t xml:space="preserve">he catch is: there's only excess of production </w:t>
      </w:r>
      <w:del w:id="1477" w:author="Alvaro F. Filippi" w:date="2023-01-15T20:22:00Z">
        <w:r w:rsidRPr="0023091E">
          <w:rPr>
            <w:lang w:val="en-US"/>
          </w:rPr>
          <w:delText>on</w:delText>
        </w:r>
      </w:del>
      <w:ins w:id="1478" w:author="Alvaro F. Filippi" w:date="2023-01-15T20:22:00Z">
        <w:r w:rsidRPr="0023091E">
          <w:rPr>
            <w:lang w:val="en-US"/>
          </w:rPr>
          <w:t>in</w:t>
        </w:r>
      </w:ins>
      <w:r w:rsidRPr="0023091E">
        <w:rPr>
          <w:lang w:val="en-US"/>
        </w:rPr>
        <w:t xml:space="preserve"> capitalism</w:t>
      </w:r>
      <w:ins w:id="1479" w:author="Alvaro F. Filippi" w:date="2023-01-15T20:23:00Z">
        <w:r w:rsidRPr="0023091E">
          <w:rPr>
            <w:lang w:val="en-US"/>
          </w:rPr>
          <w:t>,</w:t>
        </w:r>
      </w:ins>
    </w:p>
    <w:p w14:paraId="2C65BBD0" w14:textId="77777777" w:rsidR="00F465BE" w:rsidRPr="0023091E" w:rsidRDefault="00000000" w:rsidP="00765CE2">
      <w:pPr>
        <w:pStyle w:val="Textbody"/>
        <w:jc w:val="both"/>
        <w:rPr>
          <w:lang w:val="en-US"/>
        </w:rPr>
      </w:pPr>
      <w:r w:rsidRPr="0023091E">
        <w:rPr>
          <w:lang w:val="en-US"/>
        </w:rPr>
        <w:t>for the capitalist means of production are illogic, are irrational.</w:t>
      </w:r>
    </w:p>
    <w:p w14:paraId="55E2E75D" w14:textId="163EF3DA" w:rsidR="00F465BE" w:rsidRPr="0023091E" w:rsidRDefault="00000000" w:rsidP="00765CE2">
      <w:pPr>
        <w:pStyle w:val="Textbody"/>
        <w:jc w:val="both"/>
        <w:rPr>
          <w:lang w:val="en-US"/>
        </w:rPr>
      </w:pPr>
      <w:del w:id="1480" w:author="Alvaro F. Filippi" w:date="2023-01-15T20:23:00Z">
        <w:r w:rsidRPr="0023091E">
          <w:rPr>
            <w:lang w:val="en-US"/>
          </w:rPr>
          <w:delText>c</w:delText>
        </w:r>
      </w:del>
      <w:ins w:id="1481" w:author="Alvaro F. Filippi" w:date="2023-01-15T20:23:00Z">
        <w:r w:rsidRPr="0023091E">
          <w:rPr>
            <w:lang w:val="en-US"/>
          </w:rPr>
          <w:t>C</w:t>
        </w:r>
      </w:ins>
      <w:r w:rsidRPr="0023091E">
        <w:rPr>
          <w:lang w:val="en-US"/>
        </w:rPr>
        <w:t xml:space="preserve">apitalism does not produce </w:t>
      </w:r>
      <w:del w:id="1482" w:author="Diane Falcão" w:date="2023-01-26T18:56:00Z">
        <w:r w:rsidRPr="0023091E" w:rsidDel="000F1DC4">
          <w:rPr>
            <w:lang w:val="en-US"/>
          </w:rPr>
          <w:delText xml:space="preserve">in order </w:delText>
        </w:r>
      </w:del>
      <w:r w:rsidRPr="0023091E">
        <w:rPr>
          <w:lang w:val="en-US"/>
        </w:rPr>
        <w:t>to satisfy our needs, it does to sate the needs of the capital.</w:t>
      </w:r>
    </w:p>
    <w:p w14:paraId="7CD2BB97" w14:textId="77777777" w:rsidR="00F465BE" w:rsidRPr="0023091E" w:rsidRDefault="00000000" w:rsidP="00765CE2">
      <w:pPr>
        <w:pStyle w:val="Textbody"/>
        <w:jc w:val="both"/>
        <w:rPr>
          <w:lang w:val="en-US"/>
        </w:rPr>
      </w:pPr>
      <w:r w:rsidRPr="0023091E">
        <w:rPr>
          <w:lang w:val="en-US"/>
        </w:rPr>
        <w:t xml:space="preserve">If production doesn't become capital it is </w:t>
      </w:r>
      <w:del w:id="1483" w:author="Alvaro F. Filippi" w:date="2023-01-15T20:23:00Z">
        <w:r w:rsidRPr="0023091E">
          <w:rPr>
            <w:lang w:val="en-US"/>
          </w:rPr>
          <w:delText>discarded</w:delText>
        </w:r>
      </w:del>
      <w:ins w:id="1484" w:author="Alvaro F. Filippi" w:date="2023-01-15T20:23:00Z">
        <w:r w:rsidRPr="0023091E">
          <w:rPr>
            <w:lang w:val="en-US"/>
          </w:rPr>
          <w:t>disposed of</w:t>
        </w:r>
      </w:ins>
      <w:r w:rsidRPr="0023091E">
        <w:rPr>
          <w:lang w:val="en-US"/>
        </w:rPr>
        <w:t>.</w:t>
      </w:r>
    </w:p>
    <w:p w14:paraId="3B7383C5" w14:textId="19F40ACA" w:rsidR="00F465BE" w:rsidRPr="0023091E" w:rsidRDefault="00000000" w:rsidP="00765CE2">
      <w:pPr>
        <w:pStyle w:val="Textbody"/>
        <w:jc w:val="both"/>
        <w:rPr>
          <w:lang w:val="en-US"/>
        </w:rPr>
      </w:pPr>
      <w:del w:id="1485" w:author="Alvaro F. Filippi" w:date="2023-01-15T20:23:00Z">
        <w:r w:rsidRPr="0023091E">
          <w:rPr>
            <w:lang w:val="en-US"/>
          </w:rPr>
          <w:delText>That is to say/m</w:delText>
        </w:r>
      </w:del>
      <w:ins w:id="1486" w:author="Alvaro F. Filippi" w:date="2023-01-15T20:23:00Z">
        <w:r w:rsidRPr="0023091E">
          <w:rPr>
            <w:lang w:val="en-US"/>
          </w:rPr>
          <w:t>M</w:t>
        </w:r>
      </w:ins>
      <w:r w:rsidRPr="0023091E">
        <w:rPr>
          <w:lang w:val="en-US"/>
        </w:rPr>
        <w:t xml:space="preserve">eaning, the capitalist means of production jeopardize our </w:t>
      </w:r>
      <w:del w:id="1487" w:author="Diane Falcão" w:date="2023-01-26T18:57:00Z">
        <w:r w:rsidRPr="0023091E" w:rsidDel="000F1DC4">
          <w:rPr>
            <w:lang w:val="en-US"/>
          </w:rPr>
          <w:delText xml:space="preserve">productive </w:delText>
        </w:r>
      </w:del>
      <w:ins w:id="1488" w:author="Diane Falcão" w:date="2023-01-26T18:57:00Z">
        <w:r w:rsidR="000F1DC4" w:rsidRPr="0023091E">
          <w:rPr>
            <w:lang w:val="en-US"/>
          </w:rPr>
          <w:t>producti</w:t>
        </w:r>
        <w:r w:rsidR="000F1DC4">
          <w:rPr>
            <w:lang w:val="en-US"/>
          </w:rPr>
          <w:t>on</w:t>
        </w:r>
        <w:r w:rsidR="000F1DC4" w:rsidRPr="0023091E">
          <w:rPr>
            <w:lang w:val="en-US"/>
          </w:rPr>
          <w:t xml:space="preserve"> </w:t>
        </w:r>
      </w:ins>
      <w:r w:rsidRPr="0023091E">
        <w:rPr>
          <w:lang w:val="en-US"/>
        </w:rPr>
        <w:t>capability.</w:t>
      </w:r>
    </w:p>
    <w:p w14:paraId="5992F667" w14:textId="77777777" w:rsidR="00F465BE" w:rsidRPr="0023091E" w:rsidRDefault="00000000" w:rsidP="00765CE2">
      <w:pPr>
        <w:pStyle w:val="Textbody"/>
        <w:jc w:val="both"/>
        <w:rPr>
          <w:lang w:val="en-US"/>
        </w:rPr>
      </w:pPr>
      <w:del w:id="1489" w:author="Alvaro F. Filippi" w:date="2023-01-15T20:23:00Z">
        <w:r w:rsidRPr="0023091E">
          <w:rPr>
            <w:lang w:val="en-US"/>
          </w:rPr>
          <w:delText>w</w:delText>
        </w:r>
      </w:del>
      <w:ins w:id="1490" w:author="Alvaro F. Filippi" w:date="2023-01-15T20:23:00Z">
        <w:r w:rsidRPr="0023091E">
          <w:rPr>
            <w:lang w:val="en-US"/>
          </w:rPr>
          <w:t>W</w:t>
        </w:r>
      </w:ins>
      <w:r w:rsidRPr="0023091E">
        <w:rPr>
          <w:lang w:val="en-US"/>
        </w:rPr>
        <w:t>e're hindered from producing more and better due to capitalism.</w:t>
      </w:r>
    </w:p>
    <w:p w14:paraId="7603C573" w14:textId="77777777" w:rsidR="00F465BE" w:rsidRPr="0023091E" w:rsidRDefault="00000000" w:rsidP="00765CE2">
      <w:pPr>
        <w:pStyle w:val="Textbody"/>
        <w:jc w:val="both"/>
        <w:rPr>
          <w:lang w:val="en-US"/>
        </w:rPr>
      </w:pPr>
      <w:r w:rsidRPr="0023091E">
        <w:rPr>
          <w:lang w:val="en-US"/>
        </w:rPr>
        <w:t>So according to Marx, the capitalist</w:t>
      </w:r>
      <w:del w:id="1491" w:author="Alvaro F. Filippi" w:date="2023-01-15T20:24:00Z">
        <w:r w:rsidRPr="0023091E">
          <w:rPr>
            <w:lang w:val="en-US"/>
          </w:rPr>
          <w:delText>ic</w:delText>
        </w:r>
      </w:del>
      <w:r w:rsidRPr="0023091E">
        <w:rPr>
          <w:lang w:val="en-US"/>
        </w:rPr>
        <w:t xml:space="preserve"> ways are obsolete. OBSOLETE.</w:t>
      </w:r>
    </w:p>
    <w:p w14:paraId="09BACC89" w14:textId="77777777" w:rsidR="00F465BE" w:rsidRPr="0023091E" w:rsidRDefault="00000000" w:rsidP="00765CE2">
      <w:pPr>
        <w:pStyle w:val="Textbody"/>
        <w:jc w:val="both"/>
        <w:rPr>
          <w:lang w:val="en-US"/>
        </w:rPr>
      </w:pPr>
      <w:r w:rsidRPr="0023091E">
        <w:rPr>
          <w:lang w:val="en-US"/>
        </w:rPr>
        <w:t>They need to be transformed.</w:t>
      </w:r>
    </w:p>
    <w:p w14:paraId="5E454BB4" w14:textId="77777777" w:rsidR="00F465BE" w:rsidRPr="0023091E" w:rsidRDefault="00000000" w:rsidP="00765CE2">
      <w:pPr>
        <w:pStyle w:val="Textbody"/>
        <w:jc w:val="both"/>
        <w:rPr>
          <w:lang w:val="en-US"/>
        </w:rPr>
      </w:pPr>
      <w:r w:rsidRPr="0023091E">
        <w:rPr>
          <w:lang w:val="en-US"/>
        </w:rPr>
        <w:t>Is such transformation possible? Not only possible. according to Marx, it's very likely. Why?</w:t>
      </w:r>
    </w:p>
    <w:p w14:paraId="2376317A" w14:textId="77777777" w:rsidR="00F465BE" w:rsidRPr="0023091E" w:rsidRDefault="00000000" w:rsidP="00765CE2">
      <w:pPr>
        <w:pStyle w:val="Textbody"/>
        <w:jc w:val="both"/>
        <w:rPr>
          <w:lang w:val="en-US"/>
        </w:rPr>
      </w:pPr>
      <w:r w:rsidRPr="0023091E">
        <w:rPr>
          <w:lang w:val="en-US"/>
        </w:rPr>
        <w:t>Throughout capitalism's development, it creates its</w:t>
      </w:r>
      <w:del w:id="1492" w:author="Diane Falcão" w:date="2023-01-26T18:57:00Z">
        <w:r w:rsidRPr="0023091E" w:rsidDel="000F1DC4">
          <w:rPr>
            <w:lang w:val="en-US"/>
          </w:rPr>
          <w:delText xml:space="preserve"> own</w:delText>
        </w:r>
      </w:del>
      <w:r w:rsidRPr="0023091E">
        <w:rPr>
          <w:lang w:val="en-US"/>
        </w:rPr>
        <w:t xml:space="preserve"> contradictions</w:t>
      </w:r>
    </w:p>
    <w:p w14:paraId="0854DD2E" w14:textId="77777777" w:rsidR="00F465BE" w:rsidRPr="0023091E" w:rsidRDefault="00000000" w:rsidP="00765CE2">
      <w:pPr>
        <w:pStyle w:val="Textbody"/>
        <w:jc w:val="both"/>
        <w:rPr>
          <w:lang w:val="en-US"/>
        </w:rPr>
      </w:pPr>
      <w:r w:rsidRPr="0023091E">
        <w:rPr>
          <w:lang w:val="en-US"/>
        </w:rPr>
        <w:t>which will be what brings its downfall, unavoidably.</w:t>
      </w:r>
    </w:p>
    <w:p w14:paraId="3AB5E89B" w14:textId="3D81A04A" w:rsidR="00F465BE" w:rsidRPr="0023091E" w:rsidRDefault="00000000" w:rsidP="00765CE2">
      <w:pPr>
        <w:pStyle w:val="Textbody"/>
        <w:jc w:val="both"/>
        <w:rPr>
          <w:lang w:val="en-US"/>
        </w:rPr>
      </w:pPr>
      <w:r w:rsidRPr="0023091E">
        <w:rPr>
          <w:lang w:val="en-US"/>
        </w:rPr>
        <w:t>By expanding, capitalism generate</w:t>
      </w:r>
      <w:ins w:id="1493" w:author="Diane Falcão" w:date="2023-01-26T18:57:00Z">
        <w:r w:rsidR="000F1DC4">
          <w:rPr>
            <w:lang w:val="en-US"/>
          </w:rPr>
          <w:t>s</w:t>
        </w:r>
      </w:ins>
      <w:r w:rsidRPr="0023091E">
        <w:rPr>
          <w:lang w:val="en-US"/>
        </w:rPr>
        <w:t xml:space="preserve"> proletaria</w:t>
      </w:r>
      <w:del w:id="1494" w:author="Alvaro F. Filippi" w:date="2023-01-15T20:24:00Z">
        <w:r w:rsidRPr="0023091E">
          <w:rPr>
            <w:lang w:val="en-US"/>
          </w:rPr>
          <w:delText>ts</w:delText>
        </w:r>
      </w:del>
      <w:ins w:id="1495" w:author="Alvaro F. Filippi" w:date="2023-01-15T20:24:00Z">
        <w:r w:rsidRPr="0023091E">
          <w:rPr>
            <w:lang w:val="en-US"/>
          </w:rPr>
          <w:t>ns,</w:t>
        </w:r>
      </w:ins>
    </w:p>
    <w:p w14:paraId="6FA9534E" w14:textId="77777777" w:rsidR="00F465BE" w:rsidRPr="0023091E" w:rsidRDefault="00000000" w:rsidP="00765CE2">
      <w:pPr>
        <w:pStyle w:val="Textbody"/>
        <w:jc w:val="both"/>
        <w:rPr>
          <w:lang w:val="en-US"/>
        </w:rPr>
      </w:pPr>
      <w:r w:rsidRPr="0023091E">
        <w:rPr>
          <w:lang w:val="en-US"/>
        </w:rPr>
        <w:t>proletaria</w:t>
      </w:r>
      <w:del w:id="1496" w:author="Alvaro F. Filippi" w:date="2023-01-15T20:24:00Z">
        <w:r w:rsidRPr="0023091E">
          <w:rPr>
            <w:lang w:val="en-US"/>
          </w:rPr>
          <w:delText>t</w:delText>
        </w:r>
      </w:del>
      <w:ins w:id="1497" w:author="Alvaro F. Filippi" w:date="2023-01-15T20:24:00Z">
        <w:r w:rsidRPr="0023091E">
          <w:rPr>
            <w:lang w:val="en-US"/>
          </w:rPr>
          <w:t>n</w:t>
        </w:r>
      </w:ins>
      <w:r w:rsidRPr="0023091E">
        <w:rPr>
          <w:lang w:val="en-US"/>
        </w:rPr>
        <w:t xml:space="preserve"> by proletaria</w:t>
      </w:r>
      <w:del w:id="1498" w:author="Alvaro F. Filippi" w:date="2023-01-15T20:24:00Z">
        <w:r w:rsidRPr="0023091E">
          <w:rPr>
            <w:lang w:val="en-US"/>
          </w:rPr>
          <w:delText>t</w:delText>
        </w:r>
      </w:del>
      <w:ins w:id="1499" w:author="Alvaro F. Filippi" w:date="2023-01-15T20:24:00Z">
        <w:r w:rsidRPr="0023091E">
          <w:rPr>
            <w:lang w:val="en-US"/>
          </w:rPr>
          <w:t>n</w:t>
        </w:r>
      </w:ins>
      <w:r w:rsidRPr="0023091E">
        <w:rPr>
          <w:lang w:val="en-US"/>
        </w:rPr>
        <w:t>, more</w:t>
      </w:r>
      <w:del w:id="1500" w:author="Alvaro F. Filippi" w:date="2023-01-15T20:24:00Z">
        <w:r w:rsidRPr="0023091E">
          <w:rPr>
            <w:lang w:val="en-US"/>
          </w:rPr>
          <w:delText xml:space="preserve"> </w:delText>
        </w:r>
      </w:del>
      <w:r w:rsidRPr="0023091E">
        <w:rPr>
          <w:lang w:val="en-US"/>
        </w:rPr>
        <w:t>,</w:t>
      </w:r>
      <w:ins w:id="1501" w:author="Alvaro F. Filippi" w:date="2023-01-15T20:24:00Z">
        <w:r w:rsidRPr="0023091E">
          <w:rPr>
            <w:lang w:val="en-US"/>
          </w:rPr>
          <w:t xml:space="preserve"> </w:t>
        </w:r>
      </w:ins>
      <w:r w:rsidRPr="0023091E">
        <w:rPr>
          <w:lang w:val="en-US"/>
        </w:rPr>
        <w:t>more and more</w:t>
      </w:r>
    </w:p>
    <w:p w14:paraId="4DEDBEBD" w14:textId="3D4350B4" w:rsidR="00F465BE" w:rsidRPr="0023091E" w:rsidRDefault="00000000" w:rsidP="00765CE2">
      <w:pPr>
        <w:pStyle w:val="Textbody"/>
        <w:jc w:val="both"/>
        <w:rPr>
          <w:lang w:val="en-US"/>
        </w:rPr>
      </w:pPr>
      <w:r w:rsidRPr="0023091E">
        <w:rPr>
          <w:lang w:val="en-US"/>
        </w:rPr>
        <w:t>This class that it creates</w:t>
      </w:r>
      <w:del w:id="1502" w:author="Alvaro F. Filippi" w:date="2023-01-15T20:24:00Z">
        <w:r w:rsidRPr="0023091E">
          <w:rPr>
            <w:lang w:val="en-US"/>
          </w:rPr>
          <w:delText>,</w:delText>
        </w:r>
      </w:del>
      <w:r w:rsidRPr="0023091E">
        <w:rPr>
          <w:lang w:val="en-US"/>
        </w:rPr>
        <w:t xml:space="preserve"> is the one </w:t>
      </w:r>
      <w:del w:id="1503" w:author="Diane Falcão" w:date="2023-01-26T18:57:00Z">
        <w:r w:rsidRPr="0023091E" w:rsidDel="000F1DC4">
          <w:rPr>
            <w:lang w:val="en-US"/>
          </w:rPr>
          <w:delText xml:space="preserve">which </w:delText>
        </w:r>
      </w:del>
      <w:ins w:id="1504" w:author="Diane Falcão" w:date="2023-01-26T18:57:00Z">
        <w:r w:rsidR="000F1DC4">
          <w:rPr>
            <w:lang w:val="en-US"/>
          </w:rPr>
          <w:t>that</w:t>
        </w:r>
        <w:r w:rsidR="000F1DC4" w:rsidRPr="0023091E">
          <w:rPr>
            <w:lang w:val="en-US"/>
          </w:rPr>
          <w:t xml:space="preserve"> </w:t>
        </w:r>
      </w:ins>
      <w:r w:rsidRPr="0023091E">
        <w:rPr>
          <w:lang w:val="en-US"/>
        </w:rPr>
        <w:t>antagonizes it.</w:t>
      </w:r>
      <w:del w:id="1505" w:author="Alvaro F. Filippi" w:date="2023-01-15T20:24:00Z">
        <w:r w:rsidRPr="0023091E">
          <w:rPr>
            <w:lang w:val="en-US"/>
          </w:rPr>
          <w:delText>.</w:delText>
        </w:r>
      </w:del>
    </w:p>
    <w:p w14:paraId="34BB259D" w14:textId="3BF8635B" w:rsidR="00F465BE" w:rsidRPr="0023091E" w:rsidRDefault="00000000" w:rsidP="00765CE2">
      <w:pPr>
        <w:pStyle w:val="Textbody"/>
        <w:jc w:val="both"/>
        <w:rPr>
          <w:lang w:val="en-US"/>
        </w:rPr>
      </w:pPr>
      <w:r w:rsidRPr="0023091E">
        <w:rPr>
          <w:lang w:val="en-US"/>
        </w:rPr>
        <w:t xml:space="preserve">Marxism's greatest asset was to perceive that there are not only </w:t>
      </w:r>
      <w:del w:id="1506" w:author="Diane Falcão" w:date="2023-01-26T18:57:00Z">
        <w:r w:rsidRPr="0023091E" w:rsidDel="00FC7E9A">
          <w:rPr>
            <w:lang w:val="en-US"/>
          </w:rPr>
          <w:delText xml:space="preserve">the </w:delText>
        </w:r>
      </w:del>
      <w:r w:rsidRPr="0023091E">
        <w:rPr>
          <w:lang w:val="en-US"/>
        </w:rPr>
        <w:t>classes</w:t>
      </w:r>
      <w:del w:id="1507" w:author="Diane Falcão" w:date="2023-01-26T18:58:00Z">
        <w:r w:rsidRPr="0023091E" w:rsidDel="00FC7E9A">
          <w:rPr>
            <w:lang w:val="en-US"/>
          </w:rPr>
          <w:delText>,</w:delText>
        </w:r>
      </w:del>
    </w:p>
    <w:p w14:paraId="0A9EC06B" w14:textId="77777777" w:rsidR="00F465BE" w:rsidRPr="0023091E" w:rsidRDefault="00000000" w:rsidP="00765CE2">
      <w:pPr>
        <w:pStyle w:val="Textbody"/>
        <w:jc w:val="both"/>
        <w:rPr>
          <w:lang w:val="en-US"/>
        </w:rPr>
      </w:pPr>
      <w:r w:rsidRPr="0023091E">
        <w:rPr>
          <w:lang w:val="en-US"/>
        </w:rPr>
        <w:t>and that those classes are unavoidably antagonistic to each other.</w:t>
      </w:r>
    </w:p>
    <w:p w14:paraId="07488E2F" w14:textId="77777777" w:rsidR="00F465BE" w:rsidRPr="0023091E" w:rsidRDefault="00000000" w:rsidP="00765CE2">
      <w:pPr>
        <w:pStyle w:val="Textbody"/>
        <w:jc w:val="both"/>
        <w:rPr>
          <w:lang w:val="en-US"/>
        </w:rPr>
      </w:pPr>
      <w:r w:rsidRPr="0023091E">
        <w:rPr>
          <w:lang w:val="en-US"/>
        </w:rPr>
        <w:t>They'll never reach harmony, for they have contradictory interests</w:t>
      </w:r>
      <w:ins w:id="1508" w:author="Alvaro F. Filippi" w:date="2023-01-15T20:25:00Z">
        <w:r w:rsidRPr="0023091E">
          <w:rPr>
            <w:lang w:val="en-US"/>
          </w:rPr>
          <w:t>.</w:t>
        </w:r>
      </w:ins>
      <w:del w:id="1509" w:author="Alvaro F. Filippi" w:date="2023-01-15T20:25:00Z">
        <w:r w:rsidRPr="0023091E">
          <w:rPr>
            <w:lang w:val="en-US"/>
          </w:rPr>
          <w:delText>/goals.</w:delText>
        </w:r>
      </w:del>
    </w:p>
    <w:p w14:paraId="0583553A" w14:textId="77777777" w:rsidR="00F465BE" w:rsidRPr="0023091E" w:rsidRDefault="00000000" w:rsidP="00765CE2">
      <w:pPr>
        <w:pStyle w:val="Textbody"/>
        <w:jc w:val="both"/>
        <w:rPr>
          <w:lang w:val="en-US"/>
        </w:rPr>
      </w:pPr>
      <w:r w:rsidRPr="0023091E">
        <w:rPr>
          <w:lang w:val="en-US"/>
        </w:rPr>
        <w:t>T</w:t>
      </w:r>
      <w:del w:id="1510" w:author="Diane Falcão" w:date="2023-01-26T18:58:00Z">
        <w:r w:rsidRPr="0023091E" w:rsidDel="00FC7E9A">
          <w:rPr>
            <w:lang w:val="en-US"/>
          </w:rPr>
          <w:delText>o t</w:delText>
        </w:r>
      </w:del>
      <w:r w:rsidRPr="0023091E">
        <w:rPr>
          <w:lang w:val="en-US"/>
        </w:rPr>
        <w:t>his antagonism between the two main classes of capitalist</w:t>
      </w:r>
      <w:del w:id="1511" w:author="Alvaro F. Filippi" w:date="2023-01-15T20:25:00Z">
        <w:r w:rsidRPr="0023091E">
          <w:rPr>
            <w:lang w:val="en-US"/>
          </w:rPr>
          <w:delText>ic</w:delText>
        </w:r>
      </w:del>
      <w:r w:rsidRPr="0023091E">
        <w:rPr>
          <w:lang w:val="en-US"/>
        </w:rPr>
        <w:t xml:space="preserve"> society,</w:t>
      </w:r>
      <w:del w:id="1512" w:author="Alvaro F. Filippi" w:date="2023-01-15T20:25:00Z">
        <w:r w:rsidRPr="0023091E">
          <w:rPr>
            <w:lang w:val="en-US"/>
          </w:rPr>
          <w:delText>,</w:delText>
        </w:r>
      </w:del>
    </w:p>
    <w:p w14:paraId="1A6955BC" w14:textId="77777777" w:rsidR="00F465BE" w:rsidRPr="0023091E" w:rsidRDefault="00000000" w:rsidP="00765CE2">
      <w:pPr>
        <w:pStyle w:val="Textbody"/>
        <w:jc w:val="both"/>
        <w:rPr>
          <w:lang w:val="en-US"/>
        </w:rPr>
      </w:pPr>
      <w:r w:rsidRPr="0023091E">
        <w:rPr>
          <w:lang w:val="en-US"/>
        </w:rPr>
        <w:t xml:space="preserve">we </w:t>
      </w:r>
      <w:del w:id="1513" w:author="Alvaro F. Filippi" w:date="2023-01-15T20:25:00Z">
        <w:r w:rsidRPr="0023091E">
          <w:rPr>
            <w:lang w:val="en-US"/>
          </w:rPr>
          <w:delText>named</w:delText>
        </w:r>
      </w:del>
      <w:ins w:id="1514" w:author="Alvaro F. Filippi" w:date="2023-01-15T20:25:00Z">
        <w:r w:rsidRPr="0023091E">
          <w:rPr>
            <w:lang w:val="en-US"/>
          </w:rPr>
          <w:t>call</w:t>
        </w:r>
      </w:ins>
      <w:r w:rsidRPr="0023091E">
        <w:rPr>
          <w:lang w:val="en-US"/>
        </w:rPr>
        <w:t xml:space="preserve"> class struggle. Class struggle.</w:t>
      </w:r>
    </w:p>
    <w:p w14:paraId="560AC199" w14:textId="4D65CA6F" w:rsidR="00F465BE" w:rsidRPr="0023091E" w:rsidRDefault="00000000" w:rsidP="00765CE2">
      <w:pPr>
        <w:pStyle w:val="Textbody"/>
        <w:jc w:val="both"/>
        <w:rPr>
          <w:lang w:val="en-US"/>
        </w:rPr>
      </w:pPr>
      <w:r w:rsidRPr="0023091E">
        <w:rPr>
          <w:lang w:val="en-US"/>
        </w:rPr>
        <w:t xml:space="preserve">For Marxism, </w:t>
      </w:r>
      <w:del w:id="1515" w:author="Diane Falcão" w:date="2023-01-26T18:58:00Z">
        <w:r w:rsidRPr="0023091E" w:rsidDel="00FC7E9A">
          <w:rPr>
            <w:lang w:val="en-US"/>
          </w:rPr>
          <w:delText>each and every</w:delText>
        </w:r>
      </w:del>
      <w:ins w:id="1516" w:author="Diane Falcão" w:date="2023-01-26T18:58:00Z">
        <w:r w:rsidR="00FC7E9A">
          <w:rPr>
            <w:lang w:val="en-US"/>
          </w:rPr>
          <w:t>every</w:t>
        </w:r>
      </w:ins>
      <w:r w:rsidRPr="0023091E">
        <w:rPr>
          <w:lang w:val="en-US"/>
        </w:rPr>
        <w:t xml:space="preserve"> doctrine, each </w:t>
      </w:r>
      <w:del w:id="1517" w:author="Diane Falcão" w:date="2023-01-26T18:58:00Z">
        <w:r w:rsidRPr="0023091E" w:rsidDel="00D73EDC">
          <w:rPr>
            <w:lang w:val="en-US"/>
          </w:rPr>
          <w:delText xml:space="preserve">and every </w:delText>
        </w:r>
      </w:del>
      <w:r w:rsidRPr="0023091E">
        <w:rPr>
          <w:lang w:val="en-US"/>
        </w:rPr>
        <w:t>set of principles</w:t>
      </w:r>
    </w:p>
    <w:p w14:paraId="75B1DC2D" w14:textId="71F53712" w:rsidR="00F465BE" w:rsidRPr="0023091E" w:rsidRDefault="00000000" w:rsidP="00765CE2">
      <w:pPr>
        <w:pStyle w:val="Textbody"/>
        <w:jc w:val="both"/>
        <w:rPr>
          <w:lang w:val="en-US"/>
        </w:rPr>
      </w:pPr>
      <w:r w:rsidRPr="0023091E">
        <w:rPr>
          <w:lang w:val="en-US"/>
        </w:rPr>
        <w:t xml:space="preserve">that attempts to balance classes, </w:t>
      </w:r>
      <w:ins w:id="1518" w:author="Diane Falcão" w:date="2023-01-26T18:59:00Z">
        <w:r w:rsidR="00D73EDC">
          <w:rPr>
            <w:lang w:val="en-US"/>
          </w:rPr>
          <w:t xml:space="preserve">and </w:t>
        </w:r>
      </w:ins>
      <w:r w:rsidRPr="0023091E">
        <w:rPr>
          <w:lang w:val="en-US"/>
        </w:rPr>
        <w:t>harmonize classes are utopi</w:t>
      </w:r>
      <w:del w:id="1519" w:author="Alvaro F. Filippi" w:date="2023-01-15T20:13:00Z">
        <w:r w:rsidRPr="0023091E">
          <w:rPr>
            <w:lang w:val="en-US"/>
          </w:rPr>
          <w:delText>c</w:delText>
        </w:r>
      </w:del>
      <w:ins w:id="1520" w:author="Alvaro F. Filippi" w:date="2023-01-15T20:13:00Z">
        <w:r w:rsidRPr="0023091E">
          <w:rPr>
            <w:lang w:val="en-US"/>
          </w:rPr>
          <w:t>an</w:t>
        </w:r>
      </w:ins>
      <w:r w:rsidRPr="0023091E">
        <w:rPr>
          <w:lang w:val="en-US"/>
        </w:rPr>
        <w:t>.</w:t>
      </w:r>
    </w:p>
    <w:p w14:paraId="4358A322" w14:textId="77777777" w:rsidR="00F465BE" w:rsidRPr="0023091E" w:rsidRDefault="00000000" w:rsidP="00765CE2">
      <w:pPr>
        <w:pStyle w:val="Textbody"/>
        <w:jc w:val="both"/>
        <w:rPr>
          <w:lang w:val="en-US"/>
        </w:rPr>
      </w:pPr>
      <w:del w:id="1521" w:author="Alvaro F. Filippi" w:date="2023-01-15T20:25:00Z">
        <w:r w:rsidRPr="0023091E">
          <w:rPr>
            <w:lang w:val="en-US"/>
          </w:rPr>
          <w:delText>i</w:delText>
        </w:r>
      </w:del>
      <w:ins w:id="1522" w:author="Alvaro F. Filippi" w:date="2023-01-15T20:25:00Z">
        <w:r w:rsidRPr="0023091E">
          <w:rPr>
            <w:lang w:val="en-US"/>
          </w:rPr>
          <w:t>I</w:t>
        </w:r>
      </w:ins>
      <w:r w:rsidRPr="0023091E">
        <w:rPr>
          <w:lang w:val="en-US"/>
        </w:rPr>
        <w:t>t's fallacious</w:t>
      </w:r>
      <w:ins w:id="1523" w:author="Alvaro F. Filippi" w:date="2023-01-15T20:25:00Z">
        <w:r w:rsidRPr="0023091E">
          <w:rPr>
            <w:lang w:val="en-US"/>
          </w:rPr>
          <w:t>.</w:t>
        </w:r>
      </w:ins>
      <w:del w:id="1524" w:author="Alvaro F. Filippi" w:date="2023-01-15T20:25:00Z">
        <w:r w:rsidRPr="0023091E">
          <w:rPr>
            <w:lang w:val="en-US"/>
          </w:rPr>
          <w:delText xml:space="preserve"> </w:delText>
        </w:r>
      </w:del>
      <w:r w:rsidRPr="0023091E">
        <w:rPr>
          <w:lang w:val="en-US"/>
        </w:rPr>
        <w:t xml:space="preserve"> It's a </w:t>
      </w:r>
      <w:del w:id="1525" w:author="Alvaro F. Filippi" w:date="2023-01-15T20:25:00Z">
        <w:r w:rsidRPr="0023091E">
          <w:rPr>
            <w:lang w:val="en-US"/>
          </w:rPr>
          <w:delText>front</w:delText>
        </w:r>
      </w:del>
      <w:ins w:id="1526" w:author="Alvaro F. Filippi" w:date="2023-01-15T20:25:00Z">
        <w:r w:rsidRPr="0023091E">
          <w:rPr>
            <w:lang w:val="en-US"/>
          </w:rPr>
          <w:t>facade</w:t>
        </w:r>
      </w:ins>
      <w:r w:rsidRPr="0023091E">
        <w:rPr>
          <w:lang w:val="en-US"/>
        </w:rPr>
        <w:t>.</w:t>
      </w:r>
    </w:p>
    <w:p w14:paraId="3A7721B3" w14:textId="77777777" w:rsidR="00F465BE" w:rsidRPr="0023091E" w:rsidRDefault="00000000" w:rsidP="00765CE2">
      <w:pPr>
        <w:pStyle w:val="Textbody"/>
        <w:jc w:val="both"/>
        <w:rPr>
          <w:lang w:val="en-US"/>
        </w:rPr>
      </w:pPr>
      <w:r w:rsidRPr="0023091E">
        <w:rPr>
          <w:lang w:val="en-US"/>
        </w:rPr>
        <w:t xml:space="preserve">If there is an exploited class, there will be </w:t>
      </w:r>
      <w:del w:id="1527" w:author="Alvaro F. Filippi" w:date="2023-01-15T20:13:00Z">
        <w:r w:rsidRPr="0023091E">
          <w:rPr>
            <w:lang w:val="en-US"/>
          </w:rPr>
          <w:delText>a</w:delText>
        </w:r>
      </w:del>
      <w:ins w:id="1528" w:author="Alvaro F. Filippi" w:date="2023-01-15T20:13:00Z">
        <w:r w:rsidRPr="0023091E">
          <w:rPr>
            <w:lang w:val="en-US"/>
          </w:rPr>
          <w:t>an</w:t>
        </w:r>
      </w:ins>
      <w:r w:rsidRPr="0023091E">
        <w:rPr>
          <w:lang w:val="en-US"/>
        </w:rPr>
        <w:t xml:space="preserve"> exploiter class above it</w:t>
      </w:r>
      <w:del w:id="1529" w:author="Alvaro F. Filippi" w:date="2023-01-15T20:25:00Z">
        <w:r w:rsidRPr="0023091E">
          <w:rPr>
            <w:lang w:val="en-US"/>
          </w:rPr>
          <w:delText>/  the dominant class will always stand atop the dominated one</w:delText>
        </w:r>
      </w:del>
      <w:r w:rsidRPr="0023091E">
        <w:rPr>
          <w:lang w:val="en-US"/>
        </w:rPr>
        <w:t>. Every time.</w:t>
      </w:r>
    </w:p>
    <w:p w14:paraId="07549B69" w14:textId="77777777" w:rsidR="00F465BE" w:rsidRPr="0023091E" w:rsidRDefault="00000000" w:rsidP="00765CE2">
      <w:pPr>
        <w:pStyle w:val="Textbody"/>
        <w:jc w:val="both"/>
        <w:rPr>
          <w:lang w:val="en-US"/>
        </w:rPr>
      </w:pPr>
      <w:r w:rsidRPr="0023091E">
        <w:rPr>
          <w:lang w:val="en-US"/>
        </w:rPr>
        <w:t>The Utopians, which we talked about before, had no perspective of any class.</w:t>
      </w:r>
    </w:p>
    <w:p w14:paraId="53DAB447" w14:textId="05F4F756" w:rsidR="00F465BE" w:rsidRPr="0023091E" w:rsidRDefault="00000000" w:rsidP="00765CE2">
      <w:pPr>
        <w:pStyle w:val="Textbody"/>
        <w:jc w:val="both"/>
        <w:rPr>
          <w:lang w:val="en-US"/>
        </w:rPr>
      </w:pPr>
      <w:r w:rsidRPr="0023091E">
        <w:rPr>
          <w:lang w:val="en-US"/>
        </w:rPr>
        <w:t xml:space="preserve">They sought a society </w:t>
      </w:r>
      <w:del w:id="1530" w:author="Diane Falcão" w:date="2023-01-26T18:59:00Z">
        <w:r w:rsidRPr="0023091E" w:rsidDel="00D73EDC">
          <w:rPr>
            <w:lang w:val="en-US"/>
          </w:rPr>
          <w:delText xml:space="preserve">which </w:delText>
        </w:r>
      </w:del>
      <w:ins w:id="1531" w:author="Diane Falcão" w:date="2023-01-26T18:59:00Z">
        <w:r w:rsidR="00D73EDC">
          <w:rPr>
            <w:lang w:val="en-US"/>
          </w:rPr>
          <w:t>that</w:t>
        </w:r>
        <w:r w:rsidR="00D73EDC" w:rsidRPr="0023091E">
          <w:rPr>
            <w:lang w:val="en-US"/>
          </w:rPr>
          <w:t xml:space="preserve"> </w:t>
        </w:r>
      </w:ins>
      <w:r w:rsidRPr="0023091E">
        <w:rPr>
          <w:lang w:val="en-US"/>
        </w:rPr>
        <w:t>balanced all of humanity.</w:t>
      </w:r>
    </w:p>
    <w:p w14:paraId="0842FD49" w14:textId="37567C59" w:rsidR="00F465BE" w:rsidRPr="0023091E" w:rsidRDefault="00000000" w:rsidP="00765CE2">
      <w:pPr>
        <w:pStyle w:val="Textbody"/>
        <w:jc w:val="both"/>
        <w:rPr>
          <w:lang w:val="en-US"/>
        </w:rPr>
      </w:pPr>
      <w:r w:rsidRPr="0023091E">
        <w:rPr>
          <w:lang w:val="en-US"/>
        </w:rPr>
        <w:t xml:space="preserve">having </w:t>
      </w:r>
      <w:ins w:id="1532" w:author="Diane Falcão" w:date="2023-01-26T18:59:00Z">
        <w:r w:rsidR="00D73EDC">
          <w:rPr>
            <w:lang w:val="en-US"/>
          </w:rPr>
          <w:t xml:space="preserve">the </w:t>
        </w:r>
      </w:ins>
      <w:r w:rsidRPr="0023091E">
        <w:rPr>
          <w:lang w:val="en-US"/>
        </w:rPr>
        <w:t>perspective of the classes is knowing that they are antagonistic.</w:t>
      </w:r>
    </w:p>
    <w:p w14:paraId="0CFB85CE" w14:textId="77777777" w:rsidR="00F465BE" w:rsidRPr="0023091E" w:rsidRDefault="00000000" w:rsidP="00765CE2">
      <w:pPr>
        <w:pStyle w:val="Textbody"/>
        <w:jc w:val="both"/>
        <w:rPr>
          <w:lang w:val="en-US"/>
        </w:rPr>
      </w:pPr>
      <w:r w:rsidRPr="0023091E">
        <w:rPr>
          <w:lang w:val="en-US"/>
        </w:rPr>
        <w:t>it is fundamental to what we call Scientific Socialism; which is how Engels name it.</w:t>
      </w:r>
    </w:p>
    <w:p w14:paraId="2848F0BA" w14:textId="77777777" w:rsidR="00F465BE" w:rsidRPr="0023091E" w:rsidRDefault="00000000" w:rsidP="00765CE2">
      <w:pPr>
        <w:pStyle w:val="Textbody"/>
        <w:jc w:val="both"/>
        <w:rPr>
          <w:lang w:val="en-US"/>
        </w:rPr>
      </w:pPr>
      <w:r w:rsidRPr="0023091E">
        <w:rPr>
          <w:lang w:val="en-US"/>
        </w:rPr>
        <w:t>This expression appeared to contrast with Utopi</w:t>
      </w:r>
      <w:del w:id="1533" w:author="Alvaro F. Filippi" w:date="2023-01-15T20:13:00Z">
        <w:r w:rsidRPr="0023091E">
          <w:rPr>
            <w:lang w:val="en-US"/>
          </w:rPr>
          <w:delText>c</w:delText>
        </w:r>
      </w:del>
      <w:ins w:id="1534" w:author="Alvaro F. Filippi" w:date="2023-01-15T20:13:00Z">
        <w:r w:rsidRPr="0023091E">
          <w:rPr>
            <w:lang w:val="en-US"/>
          </w:rPr>
          <w:t>an</w:t>
        </w:r>
      </w:ins>
      <w:r w:rsidRPr="0023091E">
        <w:rPr>
          <w:lang w:val="en-US"/>
        </w:rPr>
        <w:t xml:space="preserve"> Socialism.</w:t>
      </w:r>
    </w:p>
    <w:p w14:paraId="1147CE97" w14:textId="77777777" w:rsidR="00F465BE" w:rsidRPr="0023091E" w:rsidRDefault="00000000" w:rsidP="00765CE2">
      <w:pPr>
        <w:pStyle w:val="Textbody"/>
        <w:jc w:val="both"/>
        <w:rPr>
          <w:lang w:val="en-US"/>
        </w:rPr>
      </w:pPr>
      <w:r w:rsidRPr="0023091E">
        <w:rPr>
          <w:lang w:val="en-US"/>
        </w:rPr>
        <w:t>So, why does this matter</w:t>
      </w:r>
      <w:del w:id="1535" w:author="Alvaro F. Filippi" w:date="2023-01-15T20:26:00Z">
        <w:r w:rsidRPr="0023091E">
          <w:rPr>
            <w:lang w:val="en-US"/>
          </w:rPr>
          <w:delText>s</w:delText>
        </w:r>
      </w:del>
      <w:r w:rsidRPr="0023091E">
        <w:rPr>
          <w:lang w:val="en-US"/>
        </w:rPr>
        <w:t>?</w:t>
      </w:r>
    </w:p>
    <w:p w14:paraId="0ACD211E" w14:textId="04DCA1F2" w:rsidR="00F465BE" w:rsidRPr="0023091E" w:rsidRDefault="00000000" w:rsidP="00765CE2">
      <w:pPr>
        <w:pStyle w:val="Textbody"/>
        <w:jc w:val="both"/>
        <w:rPr>
          <w:lang w:val="en-US"/>
        </w:rPr>
      </w:pPr>
      <w:r w:rsidRPr="0023091E">
        <w:rPr>
          <w:lang w:val="en-US"/>
        </w:rPr>
        <w:lastRenderedPageBreak/>
        <w:t xml:space="preserve">According to Marx, </w:t>
      </w:r>
      <w:ins w:id="1536" w:author="Diane Falcão" w:date="2023-01-26T18:59:00Z">
        <w:r w:rsidR="00D73EDC">
          <w:rPr>
            <w:lang w:val="en-US"/>
          </w:rPr>
          <w:t xml:space="preserve">the </w:t>
        </w:r>
      </w:ins>
      <w:r w:rsidRPr="0023091E">
        <w:rPr>
          <w:lang w:val="en-US"/>
        </w:rPr>
        <w:t xml:space="preserve">class struggle between </w:t>
      </w:r>
      <w:ins w:id="1537" w:author="Diane Falcão" w:date="2023-01-26T19:00:00Z">
        <w:r w:rsidR="002357DD">
          <w:rPr>
            <w:lang w:val="en-US"/>
          </w:rPr>
          <w:t xml:space="preserve">the </w:t>
        </w:r>
      </w:ins>
      <w:r w:rsidRPr="0023091E">
        <w:rPr>
          <w:lang w:val="en-US"/>
        </w:rPr>
        <w:t xml:space="preserve">bourgeoisie and </w:t>
      </w:r>
      <w:ins w:id="1538" w:author="Diane Falcão" w:date="2023-01-26T19:00:00Z">
        <w:r w:rsidR="002357DD">
          <w:rPr>
            <w:lang w:val="en-US"/>
          </w:rPr>
          <w:t xml:space="preserve">the </w:t>
        </w:r>
      </w:ins>
      <w:r w:rsidRPr="0023091E">
        <w:rPr>
          <w:lang w:val="en-US"/>
        </w:rPr>
        <w:t>proletariat</w:t>
      </w:r>
    </w:p>
    <w:p w14:paraId="7A7C4074" w14:textId="77777777" w:rsidR="00F465BE" w:rsidRPr="0023091E" w:rsidRDefault="00000000" w:rsidP="00765CE2">
      <w:pPr>
        <w:pStyle w:val="Textbody"/>
        <w:jc w:val="both"/>
        <w:rPr>
          <w:lang w:val="en-US"/>
        </w:rPr>
      </w:pPr>
      <w:r w:rsidRPr="0023091E">
        <w:rPr>
          <w:lang w:val="en-US"/>
        </w:rPr>
        <w:t>will lead to a rupture with capitalism.</w:t>
      </w:r>
    </w:p>
    <w:p w14:paraId="0BC1AA10" w14:textId="77777777" w:rsidR="00F465BE" w:rsidRPr="0023091E" w:rsidRDefault="00000000" w:rsidP="00765CE2">
      <w:pPr>
        <w:pStyle w:val="Textbody"/>
        <w:jc w:val="both"/>
        <w:rPr>
          <w:lang w:val="en-US"/>
        </w:rPr>
      </w:pPr>
      <w:r w:rsidRPr="0023091E">
        <w:rPr>
          <w:lang w:val="en-US"/>
        </w:rPr>
        <w:t>What</w:t>
      </w:r>
      <w:ins w:id="1539" w:author="Alvaro F. Filippi" w:date="2023-01-15T20:26:00Z">
        <w:r w:rsidRPr="0023091E">
          <w:rPr>
            <w:lang w:val="en-US"/>
          </w:rPr>
          <w:t>'</w:t>
        </w:r>
      </w:ins>
      <w:r w:rsidRPr="0023091E">
        <w:rPr>
          <w:lang w:val="en-US"/>
        </w:rPr>
        <w:t xml:space="preserve">s relevant about Marx is that not only </w:t>
      </w:r>
      <w:ins w:id="1540" w:author="Alvaro F. Filippi" w:date="2023-01-15T20:26:00Z">
        <w:r w:rsidRPr="0023091E">
          <w:rPr>
            <w:lang w:val="en-US"/>
          </w:rPr>
          <w:t xml:space="preserve">does </w:t>
        </w:r>
      </w:ins>
      <w:r w:rsidRPr="0023091E">
        <w:rPr>
          <w:lang w:val="en-US"/>
        </w:rPr>
        <w:t>he identif</w:t>
      </w:r>
      <w:ins w:id="1541" w:author="Alvaro F. Filippi" w:date="2023-01-15T20:26:00Z">
        <w:r w:rsidRPr="0023091E">
          <w:rPr>
            <w:lang w:val="en-US"/>
          </w:rPr>
          <w:t>y</w:t>
        </w:r>
      </w:ins>
      <w:del w:id="1542" w:author="Alvaro F. Filippi" w:date="2023-01-15T20:26:00Z">
        <w:r w:rsidRPr="0023091E">
          <w:rPr>
            <w:lang w:val="en-US"/>
          </w:rPr>
          <w:delText>ies</w:delText>
        </w:r>
      </w:del>
      <w:ins w:id="1543" w:author="Alvaro F. Filippi" w:date="2023-01-15T20:26:00Z">
        <w:r w:rsidRPr="0023091E">
          <w:rPr>
            <w:lang w:val="en-US"/>
          </w:rPr>
          <w:t xml:space="preserve"> the</w:t>
        </w:r>
      </w:ins>
      <w:r w:rsidRPr="0023091E">
        <w:rPr>
          <w:lang w:val="en-US"/>
        </w:rPr>
        <w:t xml:space="preserve"> classes</w:t>
      </w:r>
      <w:ins w:id="1544" w:author="Alvaro F. Filippi" w:date="2023-01-15T20:26:00Z">
        <w:r w:rsidRPr="0023091E">
          <w:rPr>
            <w:lang w:val="en-US"/>
          </w:rPr>
          <w:t>,</w:t>
        </w:r>
      </w:ins>
    </w:p>
    <w:p w14:paraId="1FA5EE79" w14:textId="15DDE6EB" w:rsidR="00F465BE" w:rsidRPr="0023091E" w:rsidRDefault="00000000" w:rsidP="00765CE2">
      <w:pPr>
        <w:pStyle w:val="Textbody"/>
        <w:jc w:val="both"/>
        <w:rPr>
          <w:lang w:val="en-US"/>
        </w:rPr>
      </w:pPr>
      <w:ins w:id="1545" w:author="Alvaro F. Filippi" w:date="2023-01-15T20:26:00Z">
        <w:r w:rsidRPr="0023091E">
          <w:rPr>
            <w:lang w:val="en-US"/>
          </w:rPr>
          <w:t xml:space="preserve">But </w:t>
        </w:r>
      </w:ins>
      <w:r w:rsidRPr="0023091E">
        <w:rPr>
          <w:lang w:val="en-US"/>
        </w:rPr>
        <w:t xml:space="preserve">he also credits </w:t>
      </w:r>
      <w:ins w:id="1546" w:author="Diane Falcão" w:date="2023-01-26T19:00:00Z">
        <w:r w:rsidR="002357DD">
          <w:rPr>
            <w:lang w:val="en-US"/>
          </w:rPr>
          <w:t xml:space="preserve">the </w:t>
        </w:r>
      </w:ins>
      <w:r w:rsidRPr="0023091E">
        <w:rPr>
          <w:lang w:val="en-US"/>
        </w:rPr>
        <w:t>revolutionary protagonist to the exploited class.</w:t>
      </w:r>
    </w:p>
    <w:p w14:paraId="3BBA5673" w14:textId="77777777" w:rsidR="00F465BE" w:rsidRPr="0023091E" w:rsidRDefault="00000000" w:rsidP="00765CE2">
      <w:pPr>
        <w:pStyle w:val="Textbody"/>
        <w:jc w:val="both"/>
        <w:rPr>
          <w:lang w:val="en-US"/>
        </w:rPr>
      </w:pPr>
      <w:r w:rsidRPr="0023091E">
        <w:rPr>
          <w:lang w:val="en-US"/>
        </w:rPr>
        <w:t>The proletariat becomes the revolution's Subject.</w:t>
      </w:r>
    </w:p>
    <w:p w14:paraId="76933FFB" w14:textId="77777777" w:rsidR="00F465BE" w:rsidRPr="0023091E" w:rsidRDefault="00000000" w:rsidP="00765CE2">
      <w:pPr>
        <w:pStyle w:val="Textbody"/>
        <w:jc w:val="both"/>
        <w:rPr>
          <w:lang w:val="en-US"/>
        </w:rPr>
      </w:pPr>
      <w:r w:rsidRPr="0023091E">
        <w:rPr>
          <w:lang w:val="en-US"/>
        </w:rPr>
        <w:t>The proletariat belongs to the class that will conduct revolution, unlike the Utopians.</w:t>
      </w:r>
    </w:p>
    <w:p w14:paraId="0A0A87F5" w14:textId="24369081" w:rsidR="00F465BE" w:rsidRPr="0023091E" w:rsidRDefault="00000000" w:rsidP="00765CE2">
      <w:pPr>
        <w:pStyle w:val="Textbody"/>
        <w:jc w:val="both"/>
        <w:rPr>
          <w:lang w:val="en-US"/>
        </w:rPr>
      </w:pPr>
      <w:r w:rsidRPr="0023091E">
        <w:rPr>
          <w:lang w:val="en-US"/>
        </w:rPr>
        <w:t xml:space="preserve">Utopians believed that the </w:t>
      </w:r>
      <w:del w:id="1547" w:author="Diane Falcão" w:date="2023-01-26T03:10:00Z">
        <w:r w:rsidRPr="0023091E" w:rsidDel="00210A11">
          <w:rPr>
            <w:lang w:val="en-US"/>
          </w:rPr>
          <w:delText>working class</w:delText>
        </w:r>
      </w:del>
      <w:ins w:id="1548" w:author="Diane Falcão" w:date="2023-01-26T03:10:00Z">
        <w:r w:rsidR="00210A11">
          <w:rPr>
            <w:lang w:val="en-US"/>
          </w:rPr>
          <w:t>working-class</w:t>
        </w:r>
      </w:ins>
      <w:r w:rsidRPr="0023091E">
        <w:rPr>
          <w:lang w:val="en-US"/>
        </w:rPr>
        <w:t xml:space="preserve"> we</w:t>
      </w:r>
      <w:ins w:id="1549" w:author="Diane Falcão" w:date="2023-01-26T19:00:00Z">
        <w:r w:rsidR="002357DD">
          <w:rPr>
            <w:lang w:val="en-US"/>
          </w:rPr>
          <w:t>’</w:t>
        </w:r>
      </w:ins>
      <w:r w:rsidRPr="0023091E">
        <w:rPr>
          <w:lang w:val="en-US"/>
        </w:rPr>
        <w:t>re unable to lead any change.</w:t>
      </w:r>
    </w:p>
    <w:p w14:paraId="510E7A93" w14:textId="77777777" w:rsidR="00F465BE" w:rsidRPr="0023091E" w:rsidRDefault="00000000" w:rsidP="00765CE2">
      <w:pPr>
        <w:pStyle w:val="Textbody"/>
        <w:jc w:val="both"/>
        <w:rPr>
          <w:lang w:val="en-US"/>
        </w:rPr>
      </w:pPr>
      <w:r w:rsidRPr="0023091E">
        <w:rPr>
          <w:lang w:val="en-US"/>
        </w:rPr>
        <w:t xml:space="preserve">That any change would come </w:t>
      </w:r>
      <w:del w:id="1550" w:author="Alvaro F. Filippi" w:date="2023-01-15T20:27:00Z">
        <w:r w:rsidRPr="0023091E">
          <w:rPr>
            <w:lang w:val="en-US"/>
          </w:rPr>
          <w:delText xml:space="preserve">from </w:delText>
        </w:r>
      </w:del>
      <w:r w:rsidRPr="0023091E">
        <w:rPr>
          <w:lang w:val="en-US"/>
        </w:rPr>
        <w:t>top-down.</w:t>
      </w:r>
    </w:p>
    <w:p w14:paraId="33813890" w14:textId="77777777" w:rsidR="00F465BE" w:rsidRPr="0023091E" w:rsidRDefault="00000000" w:rsidP="00765CE2">
      <w:pPr>
        <w:pStyle w:val="Textbody"/>
        <w:jc w:val="both"/>
        <w:rPr>
          <w:lang w:val="en-US"/>
        </w:rPr>
      </w:pPr>
      <w:r w:rsidRPr="0023091E">
        <w:rPr>
          <w:lang w:val="en-US"/>
        </w:rPr>
        <w:t xml:space="preserve">Marx said otherwise: it </w:t>
      </w:r>
      <w:del w:id="1551" w:author="Alvaro F. Filippi" w:date="2023-01-15T20:27:00Z">
        <w:r w:rsidRPr="0023091E">
          <w:rPr>
            <w:lang w:val="en-US"/>
          </w:rPr>
          <w:delText>would</w:delText>
        </w:r>
      </w:del>
      <w:ins w:id="1552" w:author="Alvaro F. Filippi" w:date="2023-01-15T20:27:00Z">
        <w:r w:rsidRPr="0023091E">
          <w:rPr>
            <w:lang w:val="en-US"/>
          </w:rPr>
          <w:t>will</w:t>
        </w:r>
      </w:ins>
      <w:r w:rsidRPr="0023091E">
        <w:rPr>
          <w:lang w:val="en-US"/>
        </w:rPr>
        <w:t xml:space="preserve"> come bottom</w:t>
      </w:r>
      <w:ins w:id="1553" w:author="Alvaro F. Filippi" w:date="2023-01-15T20:27:00Z">
        <w:r w:rsidRPr="0023091E">
          <w:rPr>
            <w:lang w:val="en-US"/>
          </w:rPr>
          <w:t>-</w:t>
        </w:r>
      </w:ins>
      <w:del w:id="1554" w:author="Alvaro F. Filippi" w:date="2023-01-15T20:27:00Z">
        <w:r w:rsidRPr="0023091E">
          <w:rPr>
            <w:lang w:val="en-US"/>
          </w:rPr>
          <w:delText xml:space="preserve"> </w:delText>
        </w:r>
      </w:del>
      <w:r w:rsidRPr="0023091E">
        <w:rPr>
          <w:lang w:val="en-US"/>
        </w:rPr>
        <w:t>up</w:t>
      </w:r>
      <w:ins w:id="1555" w:author="Alvaro F. Filippi" w:date="2023-01-15T20:27:00Z">
        <w:r w:rsidRPr="0023091E">
          <w:rPr>
            <w:lang w:val="en-US"/>
          </w:rPr>
          <w:t>.</w:t>
        </w:r>
      </w:ins>
    </w:p>
    <w:p w14:paraId="7F63BA02" w14:textId="77777777" w:rsidR="00F465BE" w:rsidRPr="0023091E" w:rsidRDefault="00F465BE" w:rsidP="00765CE2">
      <w:pPr>
        <w:pStyle w:val="Textbody"/>
        <w:jc w:val="both"/>
        <w:rPr>
          <w:lang w:val="en-US"/>
        </w:rPr>
      </w:pPr>
    </w:p>
    <w:p w14:paraId="2FE3ECCB" w14:textId="77777777" w:rsidR="00F465BE" w:rsidRPr="0023091E" w:rsidRDefault="00000000" w:rsidP="00765CE2">
      <w:pPr>
        <w:pStyle w:val="Ttulo1"/>
        <w:jc w:val="both"/>
        <w:rPr>
          <w:rFonts w:ascii="Microsoft YaHei" w:eastAsia="Microsoft YaHei" w:hAnsi="Microsoft YaHei" w:cs="Microsoft YaHei"/>
          <w:lang w:val="en-US"/>
        </w:rPr>
      </w:pPr>
      <w:r w:rsidRPr="0023091E">
        <w:rPr>
          <w:lang w:val="en-US"/>
        </w:rPr>
        <w:t>06 - Dictatorship of the proletariat</w:t>
      </w:r>
    </w:p>
    <w:p w14:paraId="55FFEA35" w14:textId="77777777" w:rsidR="00F465BE" w:rsidRPr="0023091E" w:rsidRDefault="00000000" w:rsidP="00765CE2">
      <w:pPr>
        <w:pStyle w:val="Textbody"/>
        <w:jc w:val="both"/>
        <w:rPr>
          <w:lang w:val="en-US"/>
        </w:rPr>
      </w:pPr>
      <w:r w:rsidRPr="0023091E">
        <w:rPr>
          <w:lang w:val="en-US"/>
        </w:rPr>
        <w:t>And how will this rupture be conducted?</w:t>
      </w:r>
    </w:p>
    <w:p w14:paraId="55C8D183" w14:textId="77777777" w:rsidR="00F465BE" w:rsidRPr="0023091E" w:rsidRDefault="00000000" w:rsidP="00765CE2">
      <w:pPr>
        <w:pStyle w:val="Textbody"/>
        <w:jc w:val="both"/>
        <w:rPr>
          <w:lang w:val="en-US"/>
        </w:rPr>
      </w:pPr>
      <w:r w:rsidRPr="0023091E">
        <w:rPr>
          <w:lang w:val="en-US"/>
        </w:rPr>
        <w:t>The proletarian class, becoming aware of itself, will organize</w:t>
      </w:r>
    </w:p>
    <w:p w14:paraId="141A7BC3" w14:textId="0857DD30" w:rsidR="00F465BE" w:rsidRPr="0023091E" w:rsidRDefault="00000000" w:rsidP="00765CE2">
      <w:pPr>
        <w:pStyle w:val="Textbody"/>
        <w:jc w:val="both"/>
        <w:rPr>
          <w:lang w:val="en-US"/>
        </w:rPr>
      </w:pPr>
      <w:r w:rsidRPr="0023091E">
        <w:rPr>
          <w:lang w:val="en-US"/>
        </w:rPr>
        <w:t xml:space="preserve">And seize the power of </w:t>
      </w:r>
      <w:ins w:id="1556" w:author="Diane Falcão" w:date="2023-01-26T19:00:00Z">
        <w:r w:rsidR="002357DD">
          <w:rPr>
            <w:lang w:val="en-US"/>
          </w:rPr>
          <w:t xml:space="preserve">the </w:t>
        </w:r>
      </w:ins>
      <w:del w:id="1557" w:author="Diane Falcão" w:date="2023-01-18T01:44:00Z">
        <w:r w:rsidRPr="0023091E" w:rsidDel="00C21AAB">
          <w:rPr>
            <w:lang w:val="en-US"/>
          </w:rPr>
          <w:delText>state</w:delText>
        </w:r>
      </w:del>
      <w:ins w:id="1558" w:author="Diane Falcão" w:date="2023-01-18T01:44:00Z">
        <w:r w:rsidR="00C21AAB">
          <w:rPr>
            <w:lang w:val="en-US"/>
          </w:rPr>
          <w:t>State</w:t>
        </w:r>
      </w:ins>
      <w:r w:rsidRPr="0023091E">
        <w:rPr>
          <w:lang w:val="en-US"/>
        </w:rPr>
        <w:t xml:space="preserve"> and institute something called the dictatorship of the proletariat.</w:t>
      </w:r>
    </w:p>
    <w:p w14:paraId="570AB444" w14:textId="28C180CB" w:rsidR="00F465BE" w:rsidRPr="0023091E" w:rsidRDefault="00000000" w:rsidP="00765CE2">
      <w:pPr>
        <w:pStyle w:val="Textbody"/>
        <w:jc w:val="both"/>
        <w:rPr>
          <w:lang w:val="en-US"/>
        </w:rPr>
      </w:pPr>
      <w:r w:rsidRPr="0023091E">
        <w:rPr>
          <w:lang w:val="en-US"/>
        </w:rPr>
        <w:t xml:space="preserve">What does </w:t>
      </w:r>
      <w:ins w:id="1559" w:author="Diane Falcão" w:date="2023-01-26T19:00:00Z">
        <w:r w:rsidR="002357DD">
          <w:rPr>
            <w:lang w:val="en-US"/>
          </w:rPr>
          <w:t xml:space="preserve">the </w:t>
        </w:r>
      </w:ins>
      <w:r w:rsidRPr="0023091E">
        <w:rPr>
          <w:lang w:val="en-US"/>
        </w:rPr>
        <w:t>dictatorship of the proletariat mean?</w:t>
      </w:r>
    </w:p>
    <w:p w14:paraId="50B27908" w14:textId="2A9BAA9E" w:rsidR="00F465BE" w:rsidRPr="0023091E" w:rsidRDefault="00000000" w:rsidP="00765CE2">
      <w:pPr>
        <w:pStyle w:val="Textbody"/>
        <w:jc w:val="both"/>
        <w:rPr>
          <w:lang w:val="en-US"/>
        </w:rPr>
      </w:pPr>
      <w:del w:id="1560" w:author="Diane Falcão" w:date="2023-01-26T19:00:00Z">
        <w:r w:rsidRPr="0023091E" w:rsidDel="002357DD">
          <w:rPr>
            <w:lang w:val="en-US"/>
          </w:rPr>
          <w:delText xml:space="preserve">For </w:delText>
        </w:r>
      </w:del>
      <w:ins w:id="1561" w:author="Diane Falcão" w:date="2023-01-26T19:00:00Z">
        <w:r w:rsidR="002357DD">
          <w:rPr>
            <w:lang w:val="en-US"/>
          </w:rPr>
          <w:t>To</w:t>
        </w:r>
        <w:r w:rsidR="002357DD" w:rsidRPr="0023091E">
          <w:rPr>
            <w:lang w:val="en-US"/>
          </w:rPr>
          <w:t xml:space="preserve"> </w:t>
        </w:r>
      </w:ins>
      <w:r w:rsidRPr="0023091E">
        <w:rPr>
          <w:lang w:val="en-US"/>
        </w:rPr>
        <w:t>Marx, we live in a dictatorship of the bourgeoisie.</w:t>
      </w:r>
    </w:p>
    <w:p w14:paraId="69DA0A0F" w14:textId="1A191396" w:rsidR="00F465BE" w:rsidRPr="0023091E" w:rsidRDefault="00000000" w:rsidP="00765CE2">
      <w:pPr>
        <w:pStyle w:val="Textbody"/>
        <w:jc w:val="both"/>
        <w:rPr>
          <w:lang w:val="en-US"/>
        </w:rPr>
      </w:pPr>
      <w:r w:rsidRPr="0023091E">
        <w:rPr>
          <w:lang w:val="en-US"/>
        </w:rPr>
        <w:t xml:space="preserve">The </w:t>
      </w:r>
      <w:del w:id="1562" w:author="Diane Falcão" w:date="2023-01-18T01:44:00Z">
        <w:r w:rsidRPr="0023091E" w:rsidDel="00C21AAB">
          <w:rPr>
            <w:lang w:val="en-US"/>
          </w:rPr>
          <w:delText>state</w:delText>
        </w:r>
      </w:del>
      <w:ins w:id="1563" w:author="Diane Falcão" w:date="2023-01-18T01:44:00Z">
        <w:r w:rsidR="00C21AAB">
          <w:rPr>
            <w:lang w:val="en-US"/>
          </w:rPr>
          <w:t>State</w:t>
        </w:r>
      </w:ins>
      <w:r w:rsidRPr="0023091E">
        <w:rPr>
          <w:lang w:val="en-US"/>
        </w:rPr>
        <w:t xml:space="preserve"> does not arise as an apparatus that balances society.</w:t>
      </w:r>
    </w:p>
    <w:p w14:paraId="6CC0DFB3" w14:textId="0A56F7AE" w:rsidR="00F465BE" w:rsidRPr="0023091E" w:rsidRDefault="00000000" w:rsidP="00765CE2">
      <w:pPr>
        <w:pStyle w:val="Textbody"/>
        <w:jc w:val="both"/>
        <w:rPr>
          <w:lang w:val="en-US"/>
        </w:rPr>
      </w:pPr>
      <w:r w:rsidRPr="0023091E">
        <w:rPr>
          <w:lang w:val="en-US"/>
        </w:rPr>
        <w:t xml:space="preserve">You'll see idealists, to this day, saying that the </w:t>
      </w:r>
      <w:del w:id="1564" w:author="Diane Falcão" w:date="2023-01-18T01:44:00Z">
        <w:r w:rsidRPr="0023091E" w:rsidDel="00C21AAB">
          <w:rPr>
            <w:lang w:val="en-US"/>
          </w:rPr>
          <w:delText>State</w:delText>
        </w:r>
      </w:del>
      <w:ins w:id="1565" w:author="Diane Falcão" w:date="2023-01-18T01:44:00Z">
        <w:r w:rsidR="00C21AAB">
          <w:rPr>
            <w:lang w:val="en-US"/>
          </w:rPr>
          <w:t>State</w:t>
        </w:r>
      </w:ins>
      <w:r w:rsidRPr="0023091E">
        <w:rPr>
          <w:lang w:val="en-US"/>
        </w:rPr>
        <w:t xml:space="preserve"> arises</w:t>
      </w:r>
    </w:p>
    <w:p w14:paraId="3E52D8B4" w14:textId="77777777" w:rsidR="00F465BE" w:rsidRPr="0023091E" w:rsidRDefault="00000000" w:rsidP="00765CE2">
      <w:pPr>
        <w:pStyle w:val="Textbody"/>
        <w:jc w:val="both"/>
        <w:rPr>
          <w:lang w:val="en-US"/>
        </w:rPr>
      </w:pPr>
      <w:r w:rsidRPr="0023091E">
        <w:rPr>
          <w:lang w:val="en-US"/>
        </w:rPr>
        <w:t>to reduce society's conflicts. No.</w:t>
      </w:r>
    </w:p>
    <w:p w14:paraId="0B5042D7" w14:textId="5E454845" w:rsidR="00F465BE" w:rsidRPr="0023091E" w:rsidRDefault="00000000" w:rsidP="00765CE2">
      <w:pPr>
        <w:pStyle w:val="Textbody"/>
        <w:jc w:val="both"/>
        <w:rPr>
          <w:lang w:val="en-US"/>
        </w:rPr>
      </w:pPr>
      <w:r w:rsidRPr="0023091E">
        <w:rPr>
          <w:lang w:val="en-US"/>
        </w:rPr>
        <w:t xml:space="preserve">For Marx, the </w:t>
      </w:r>
      <w:del w:id="1566" w:author="Diane Falcão" w:date="2023-01-18T01:44:00Z">
        <w:r w:rsidRPr="0023091E" w:rsidDel="00C21AAB">
          <w:rPr>
            <w:lang w:val="en-US"/>
          </w:rPr>
          <w:delText>state</w:delText>
        </w:r>
      </w:del>
      <w:ins w:id="1567" w:author="Diane Falcão" w:date="2023-01-18T01:44:00Z">
        <w:r w:rsidR="00C21AAB">
          <w:rPr>
            <w:lang w:val="en-US"/>
          </w:rPr>
          <w:t>State</w:t>
        </w:r>
      </w:ins>
      <w:r w:rsidRPr="0023091E">
        <w:rPr>
          <w:lang w:val="en-US"/>
        </w:rPr>
        <w:t xml:space="preserve"> is an apparatus of </w:t>
      </w:r>
      <w:ins w:id="1568" w:author="Alvaro F. Filippi" w:date="2023-01-15T20:28:00Z">
        <w:r w:rsidRPr="0023091E">
          <w:rPr>
            <w:lang w:val="en-US"/>
          </w:rPr>
          <w:t xml:space="preserve">specific class </w:t>
        </w:r>
      </w:ins>
      <w:r w:rsidRPr="0023091E">
        <w:rPr>
          <w:lang w:val="en-US"/>
        </w:rPr>
        <w:t>violence</w:t>
      </w:r>
      <w:ins w:id="1569" w:author="Alvaro F. Filippi" w:date="2023-01-15T20:28:00Z">
        <w:r w:rsidRPr="0023091E">
          <w:rPr>
            <w:lang w:val="en-US"/>
          </w:rPr>
          <w:t>.</w:t>
        </w:r>
      </w:ins>
      <w:del w:id="1570" w:author="Alvaro F. Filippi" w:date="2023-01-15T20:28:00Z">
        <w:r w:rsidRPr="0023091E">
          <w:rPr>
            <w:lang w:val="en-US"/>
          </w:rPr>
          <w:delText xml:space="preserve"> specific of classes.</w:delText>
        </w:r>
      </w:del>
    </w:p>
    <w:p w14:paraId="2120F698" w14:textId="03722744" w:rsidR="00F465BE" w:rsidRPr="0023091E" w:rsidRDefault="00000000" w:rsidP="00765CE2">
      <w:pPr>
        <w:pStyle w:val="Textbody"/>
        <w:jc w:val="both"/>
        <w:rPr>
          <w:lang w:val="en-US"/>
        </w:rPr>
      </w:pPr>
      <w:r w:rsidRPr="0023091E">
        <w:rPr>
          <w:lang w:val="en-US"/>
        </w:rPr>
        <w:t xml:space="preserve">The </w:t>
      </w:r>
      <w:del w:id="1571" w:author="Diane Falcão" w:date="2023-01-18T01:44:00Z">
        <w:r w:rsidRPr="0023091E" w:rsidDel="00C21AAB">
          <w:rPr>
            <w:lang w:val="en-US"/>
          </w:rPr>
          <w:delText>state</w:delText>
        </w:r>
      </w:del>
      <w:ins w:id="1572" w:author="Diane Falcão" w:date="2023-01-18T01:44:00Z">
        <w:r w:rsidR="00C21AAB">
          <w:rPr>
            <w:lang w:val="en-US"/>
          </w:rPr>
          <w:t>State</w:t>
        </w:r>
      </w:ins>
      <w:r w:rsidRPr="0023091E">
        <w:rPr>
          <w:lang w:val="en-US"/>
        </w:rPr>
        <w:t xml:space="preserve"> arises so the </w:t>
      </w:r>
      <w:del w:id="1573" w:author="Alvaro F. Filippi" w:date="2023-01-15T20:28:00Z">
        <w:r w:rsidRPr="0023091E">
          <w:rPr>
            <w:lang w:val="en-US"/>
          </w:rPr>
          <w:delText>dominant</w:delText>
        </w:r>
      </w:del>
      <w:ins w:id="1574" w:author="Alvaro F. Filippi" w:date="2023-01-15T20:28:00Z">
        <w:r w:rsidRPr="0023091E">
          <w:rPr>
            <w:lang w:val="en-US"/>
          </w:rPr>
          <w:t>ruling</w:t>
        </w:r>
      </w:ins>
      <w:r w:rsidRPr="0023091E">
        <w:rPr>
          <w:lang w:val="en-US"/>
        </w:rPr>
        <w:t xml:space="preserve"> class maintain</w:t>
      </w:r>
      <w:ins w:id="1575" w:author="Diane Falcão" w:date="2023-01-26T19:01:00Z">
        <w:r w:rsidR="00424C6F">
          <w:rPr>
            <w:lang w:val="en-US"/>
          </w:rPr>
          <w:t>s</w:t>
        </w:r>
      </w:ins>
      <w:r w:rsidRPr="0023091E">
        <w:rPr>
          <w:lang w:val="en-US"/>
        </w:rPr>
        <w:t xml:space="preserve"> the </w:t>
      </w:r>
      <w:del w:id="1576" w:author="Alvaro F. Filippi" w:date="2023-01-15T20:29:00Z">
        <w:r w:rsidRPr="0023091E">
          <w:rPr>
            <w:lang w:val="en-US"/>
          </w:rPr>
          <w:delText>dominated</w:delText>
        </w:r>
      </w:del>
      <w:ins w:id="1577" w:author="Alvaro F. Filippi" w:date="2023-01-15T20:29:00Z">
        <w:r w:rsidRPr="0023091E">
          <w:rPr>
            <w:lang w:val="en-US"/>
          </w:rPr>
          <w:t>ruled</w:t>
        </w:r>
      </w:ins>
      <w:r w:rsidRPr="0023091E">
        <w:rPr>
          <w:lang w:val="en-US"/>
        </w:rPr>
        <w:t xml:space="preserve"> </w:t>
      </w:r>
      <w:del w:id="1578" w:author="Alvaro F. Filippi" w:date="2023-01-15T20:29:00Z">
        <w:r w:rsidRPr="0023091E">
          <w:rPr>
            <w:lang w:val="en-US"/>
          </w:rPr>
          <w:delText>class</w:delText>
        </w:r>
      </w:del>
      <w:ins w:id="1579" w:author="Alvaro F. Filippi" w:date="2023-01-15T20:29:00Z">
        <w:r w:rsidRPr="0023091E">
          <w:rPr>
            <w:lang w:val="en-US"/>
          </w:rPr>
          <w:t>one</w:t>
        </w:r>
      </w:ins>
      <w:r w:rsidRPr="0023091E">
        <w:rPr>
          <w:lang w:val="en-US"/>
        </w:rPr>
        <w:t xml:space="preserve"> in it</w:t>
      </w:r>
      <w:del w:id="1580" w:author="Alvaro F. Filippi" w:date="2023-01-15T20:29:00Z">
        <w:r w:rsidRPr="0023091E">
          <w:rPr>
            <w:lang w:val="en-US"/>
          </w:rPr>
          <w:delText>'</w:delText>
        </w:r>
      </w:del>
      <w:r w:rsidRPr="0023091E">
        <w:rPr>
          <w:lang w:val="en-US"/>
        </w:rPr>
        <w:t xml:space="preserve">s </w:t>
      </w:r>
      <w:del w:id="1581" w:author="Alvaro F. Filippi" w:date="2023-01-15T20:29:00Z">
        <w:r w:rsidRPr="0023091E">
          <w:rPr>
            <w:lang w:val="en-US"/>
          </w:rPr>
          <w:delText>right</w:delText>
        </w:r>
      </w:del>
      <w:ins w:id="1582" w:author="Alvaro F. Filippi" w:date="2023-01-15T20:29:00Z">
        <w:r w:rsidRPr="0023091E">
          <w:rPr>
            <w:lang w:val="en-US"/>
          </w:rPr>
          <w:t>due</w:t>
        </w:r>
      </w:ins>
      <w:r w:rsidRPr="0023091E">
        <w:rPr>
          <w:lang w:val="en-US"/>
        </w:rPr>
        <w:t xml:space="preserve"> place,</w:t>
      </w:r>
    </w:p>
    <w:p w14:paraId="08A0D973" w14:textId="77777777" w:rsidR="00F465BE" w:rsidRPr="0023091E" w:rsidRDefault="00000000" w:rsidP="00765CE2">
      <w:pPr>
        <w:pStyle w:val="Textbody"/>
        <w:jc w:val="both"/>
        <w:rPr>
          <w:lang w:val="en-US"/>
        </w:rPr>
      </w:pPr>
      <w:r w:rsidRPr="0023091E">
        <w:rPr>
          <w:lang w:val="en-US"/>
        </w:rPr>
        <w:t>t</w:t>
      </w:r>
      <w:ins w:id="1583" w:author="Alvaro F. Filippi" w:date="2023-01-15T20:29:00Z">
        <w:r w:rsidRPr="0023091E">
          <w:rPr>
            <w:lang w:val="en-US"/>
          </w:rPr>
          <w:t>h</w:t>
        </w:r>
      </w:ins>
      <w:r w:rsidRPr="0023091E">
        <w:rPr>
          <w:lang w:val="en-US"/>
        </w:rPr>
        <w:t>rough violence.</w:t>
      </w:r>
    </w:p>
    <w:p w14:paraId="1DC2B50C" w14:textId="39D7CCB8" w:rsidR="00F465BE" w:rsidRPr="0023091E" w:rsidRDefault="00000000" w:rsidP="00765CE2">
      <w:pPr>
        <w:pStyle w:val="Textbody"/>
        <w:jc w:val="both"/>
        <w:rPr>
          <w:lang w:val="en-US"/>
        </w:rPr>
      </w:pPr>
      <w:r w:rsidRPr="0023091E">
        <w:rPr>
          <w:lang w:val="en-US"/>
        </w:rPr>
        <w:t xml:space="preserve">In the capitalist society, who has the </w:t>
      </w:r>
      <w:del w:id="1584" w:author="Diane Falcão" w:date="2023-01-18T01:44:00Z">
        <w:r w:rsidRPr="0023091E" w:rsidDel="00C21AAB">
          <w:rPr>
            <w:lang w:val="en-US"/>
          </w:rPr>
          <w:delText>state</w:delText>
        </w:r>
      </w:del>
      <w:ins w:id="1585" w:author="Diane Falcão" w:date="2023-01-18T01:44:00Z">
        <w:r w:rsidR="00C21AAB">
          <w:rPr>
            <w:lang w:val="en-US"/>
          </w:rPr>
          <w:t>State</w:t>
        </w:r>
      </w:ins>
      <w:r w:rsidRPr="0023091E">
        <w:rPr>
          <w:lang w:val="en-US"/>
        </w:rPr>
        <w:t xml:space="preserve"> apparatus is the bourgeoisie.</w:t>
      </w:r>
    </w:p>
    <w:p w14:paraId="51A83D8A" w14:textId="5CDD7952" w:rsidR="00F465BE" w:rsidRPr="0023091E" w:rsidRDefault="00000000" w:rsidP="00765CE2">
      <w:pPr>
        <w:pStyle w:val="Textbody"/>
        <w:jc w:val="both"/>
        <w:rPr>
          <w:lang w:val="en-US"/>
        </w:rPr>
      </w:pPr>
      <w:r w:rsidRPr="0023091E">
        <w:rPr>
          <w:lang w:val="en-US"/>
        </w:rPr>
        <w:t xml:space="preserve">The </w:t>
      </w:r>
      <w:del w:id="1586" w:author="Diane Falcão" w:date="2023-01-18T01:44:00Z">
        <w:r w:rsidRPr="0023091E" w:rsidDel="00C21AAB">
          <w:rPr>
            <w:lang w:val="en-US"/>
          </w:rPr>
          <w:delText>state</w:delText>
        </w:r>
      </w:del>
      <w:ins w:id="1587" w:author="Diane Falcão" w:date="2023-01-18T01:44:00Z">
        <w:r w:rsidR="00C21AAB">
          <w:rPr>
            <w:lang w:val="en-US"/>
          </w:rPr>
          <w:t>State</w:t>
        </w:r>
      </w:ins>
      <w:r w:rsidRPr="0023091E">
        <w:rPr>
          <w:lang w:val="en-US"/>
        </w:rPr>
        <w:t xml:space="preserve"> is </w:t>
      </w:r>
      <w:proofErr w:type="spellStart"/>
      <w:r w:rsidRPr="0023091E">
        <w:rPr>
          <w:lang w:val="en-US"/>
        </w:rPr>
        <w:t>puppeteered</w:t>
      </w:r>
      <w:proofErr w:type="spellEnd"/>
      <w:r w:rsidRPr="0023091E">
        <w:rPr>
          <w:lang w:val="en-US"/>
        </w:rPr>
        <w:t xml:space="preserve"> by the bourgeoisie to maintain the bourgeoisie on power. Alright?</w:t>
      </w:r>
    </w:p>
    <w:p w14:paraId="3E4DA91B" w14:textId="77777777" w:rsidR="00F465BE" w:rsidRPr="0023091E" w:rsidRDefault="00000000" w:rsidP="00765CE2">
      <w:pPr>
        <w:pStyle w:val="Textbody"/>
        <w:jc w:val="both"/>
        <w:rPr>
          <w:lang w:val="en-US"/>
        </w:rPr>
      </w:pPr>
      <w:r w:rsidRPr="0023091E">
        <w:rPr>
          <w:lang w:val="en-US"/>
        </w:rPr>
        <w:t>So, for Marx, we live in something called the dictatorship of the bourgeoisie.</w:t>
      </w:r>
    </w:p>
    <w:p w14:paraId="445D3FB5" w14:textId="77777777" w:rsidR="00F465BE" w:rsidRPr="0023091E" w:rsidRDefault="00000000" w:rsidP="00765CE2">
      <w:pPr>
        <w:pStyle w:val="Textbody"/>
        <w:jc w:val="both"/>
        <w:rPr>
          <w:lang w:val="en-US"/>
        </w:rPr>
      </w:pPr>
      <w:r w:rsidRPr="0023091E">
        <w:rPr>
          <w:lang w:val="en-US"/>
        </w:rPr>
        <w:t>If there is capitalism, there's dictatorship of the bourgeoisie.</w:t>
      </w:r>
    </w:p>
    <w:p w14:paraId="4861E6DC" w14:textId="62035926" w:rsidR="00F465BE" w:rsidRPr="0023091E" w:rsidRDefault="00000000" w:rsidP="00765CE2">
      <w:pPr>
        <w:pStyle w:val="Textbody"/>
        <w:jc w:val="both"/>
        <w:rPr>
          <w:lang w:val="en-US"/>
        </w:rPr>
      </w:pPr>
      <w:r w:rsidRPr="0023091E">
        <w:rPr>
          <w:lang w:val="en-US"/>
        </w:rPr>
        <w:t xml:space="preserve">Well, if the </w:t>
      </w:r>
      <w:del w:id="1588" w:author="Diane Falcão" w:date="2023-01-18T01:44:00Z">
        <w:r w:rsidRPr="0023091E" w:rsidDel="00C21AAB">
          <w:rPr>
            <w:lang w:val="en-US"/>
          </w:rPr>
          <w:delText>state</w:delText>
        </w:r>
      </w:del>
      <w:ins w:id="1589" w:author="Diane Falcão" w:date="2023-01-18T01:44:00Z">
        <w:r w:rsidR="00C21AAB">
          <w:rPr>
            <w:lang w:val="en-US"/>
          </w:rPr>
          <w:t>State</w:t>
        </w:r>
      </w:ins>
      <w:r w:rsidRPr="0023091E">
        <w:rPr>
          <w:lang w:val="en-US"/>
        </w:rPr>
        <w:t xml:space="preserve"> is necessarily an apparatus of </w:t>
      </w:r>
      <w:ins w:id="1590" w:author="Alvaro F. Filippi" w:date="2023-01-15T20:30:00Z">
        <w:r w:rsidRPr="0023091E">
          <w:rPr>
            <w:lang w:val="en-US"/>
          </w:rPr>
          <w:t xml:space="preserve">specific class </w:t>
        </w:r>
      </w:ins>
      <w:r w:rsidRPr="0023091E">
        <w:rPr>
          <w:lang w:val="en-US"/>
        </w:rPr>
        <w:t>violence</w:t>
      </w:r>
      <w:del w:id="1591" w:author="Alvaro F. Filippi" w:date="2023-01-15T20:30:00Z">
        <w:r w:rsidRPr="0023091E">
          <w:rPr>
            <w:lang w:val="en-US"/>
          </w:rPr>
          <w:delText xml:space="preserve"> specific of classes</w:delText>
        </w:r>
      </w:del>
      <w:del w:id="1592" w:author="Diane Falcão" w:date="2023-01-26T19:01:00Z">
        <w:r w:rsidRPr="0023091E" w:rsidDel="00424C6F">
          <w:rPr>
            <w:lang w:val="en-US"/>
          </w:rPr>
          <w:delText>,</w:delText>
        </w:r>
      </w:del>
    </w:p>
    <w:p w14:paraId="6EE2532C" w14:textId="42D4F0AC" w:rsidR="00F465BE" w:rsidRPr="0023091E" w:rsidRDefault="00000000" w:rsidP="00765CE2">
      <w:pPr>
        <w:pStyle w:val="Textbody"/>
        <w:jc w:val="both"/>
        <w:rPr>
          <w:lang w:val="en-US"/>
        </w:rPr>
      </w:pPr>
      <w:r w:rsidRPr="0023091E">
        <w:rPr>
          <w:lang w:val="en-US"/>
        </w:rPr>
        <w:t xml:space="preserve">when the </w:t>
      </w:r>
      <w:del w:id="1593" w:author="Diane Falcão" w:date="2023-01-26T03:10:00Z">
        <w:r w:rsidRPr="0023091E" w:rsidDel="00210A11">
          <w:rPr>
            <w:lang w:val="en-US"/>
          </w:rPr>
          <w:delText>working class</w:delText>
        </w:r>
      </w:del>
      <w:ins w:id="1594" w:author="Diane Falcão" w:date="2023-01-26T03:10:00Z">
        <w:r w:rsidR="00210A11">
          <w:rPr>
            <w:lang w:val="en-US"/>
          </w:rPr>
          <w:t>working-class</w:t>
        </w:r>
      </w:ins>
      <w:r w:rsidRPr="0023091E">
        <w:rPr>
          <w:lang w:val="en-US"/>
        </w:rPr>
        <w:t xml:space="preserve"> take</w:t>
      </w:r>
      <w:ins w:id="1595" w:author="Alvaro F. Filippi" w:date="2023-01-15T20:30:00Z">
        <w:r w:rsidRPr="0023091E">
          <w:rPr>
            <w:lang w:val="en-US"/>
          </w:rPr>
          <w:t>s</w:t>
        </w:r>
      </w:ins>
      <w:r w:rsidRPr="0023091E">
        <w:rPr>
          <w:lang w:val="en-US"/>
        </w:rPr>
        <w:t xml:space="preserve"> the </w:t>
      </w:r>
      <w:del w:id="1596" w:author="Diane Falcão" w:date="2023-01-18T01:44:00Z">
        <w:r w:rsidRPr="0023091E" w:rsidDel="00C21AAB">
          <w:rPr>
            <w:lang w:val="en-US"/>
          </w:rPr>
          <w:delText>state</w:delText>
        </w:r>
      </w:del>
      <w:ins w:id="1597" w:author="Diane Falcão" w:date="2023-01-18T01:44:00Z">
        <w:r w:rsidR="00C21AAB">
          <w:rPr>
            <w:lang w:val="en-US"/>
          </w:rPr>
          <w:t>State</w:t>
        </w:r>
      </w:ins>
      <w:r w:rsidRPr="0023091E">
        <w:rPr>
          <w:lang w:val="en-US"/>
        </w:rPr>
        <w:t>, won't it still be that?</w:t>
      </w:r>
    </w:p>
    <w:p w14:paraId="7B9DA33C" w14:textId="77777777" w:rsidR="00F465BE" w:rsidRPr="0023091E" w:rsidRDefault="00000000" w:rsidP="00765CE2">
      <w:pPr>
        <w:pStyle w:val="Textbody"/>
        <w:jc w:val="both"/>
        <w:rPr>
          <w:lang w:val="en-US"/>
        </w:rPr>
      </w:pPr>
      <w:r w:rsidRPr="0023091E">
        <w:rPr>
          <w:lang w:val="en-US"/>
        </w:rPr>
        <w:t xml:space="preserve">Yes, exactly. But this pyramid will </w:t>
      </w:r>
      <w:del w:id="1598" w:author="Alvaro F. Filippi" w:date="2023-01-15T20:30:00Z">
        <w:r w:rsidRPr="0023091E">
          <w:rPr>
            <w:lang w:val="en-US"/>
          </w:rPr>
          <w:delText>get inverted</w:delText>
        </w:r>
      </w:del>
      <w:ins w:id="1599" w:author="Alvaro F. Filippi" w:date="2023-01-15T20:30:00Z">
        <w:r w:rsidRPr="0023091E">
          <w:rPr>
            <w:lang w:val="en-US"/>
          </w:rPr>
          <w:t>be turned</w:t>
        </w:r>
      </w:ins>
      <w:r w:rsidRPr="0023091E">
        <w:rPr>
          <w:lang w:val="en-US"/>
        </w:rPr>
        <w:t>.</w:t>
      </w:r>
    </w:p>
    <w:p w14:paraId="698C367F" w14:textId="77557DCF" w:rsidR="00F465BE" w:rsidRPr="0023091E" w:rsidRDefault="00000000" w:rsidP="00765CE2">
      <w:pPr>
        <w:pStyle w:val="Textbody"/>
        <w:jc w:val="both"/>
        <w:rPr>
          <w:lang w:val="en-US"/>
        </w:rPr>
      </w:pPr>
      <w:r w:rsidRPr="0023091E">
        <w:rPr>
          <w:lang w:val="en-US"/>
        </w:rPr>
        <w:t xml:space="preserve">The </w:t>
      </w:r>
      <w:del w:id="1600" w:author="Diane Falcão" w:date="2023-01-18T01:44:00Z">
        <w:r w:rsidRPr="0023091E" w:rsidDel="00C21AAB">
          <w:rPr>
            <w:lang w:val="en-US"/>
          </w:rPr>
          <w:delText>state</w:delText>
        </w:r>
      </w:del>
      <w:ins w:id="1601" w:author="Diane Falcão" w:date="2023-01-18T01:44:00Z">
        <w:r w:rsidR="00C21AAB">
          <w:rPr>
            <w:lang w:val="en-US"/>
          </w:rPr>
          <w:t>State</w:t>
        </w:r>
      </w:ins>
      <w:r w:rsidRPr="0023091E">
        <w:rPr>
          <w:lang w:val="en-US"/>
        </w:rPr>
        <w:t xml:space="preserve"> is an apparatus of </w:t>
      </w:r>
      <w:del w:id="1602" w:author="Alvaro F. Filippi" w:date="2023-01-15T20:31:00Z">
        <w:r w:rsidRPr="0023091E">
          <w:rPr>
            <w:lang w:val="en-US"/>
          </w:rPr>
          <w:delText>violence specific of classes</w:delText>
        </w:r>
      </w:del>
      <w:ins w:id="1603" w:author="Alvaro F. Filippi" w:date="2023-01-15T20:31:00Z">
        <w:r w:rsidRPr="0023091E">
          <w:rPr>
            <w:lang w:val="en-US"/>
          </w:rPr>
          <w:t>specific class violence</w:t>
        </w:r>
      </w:ins>
      <w:r w:rsidRPr="0023091E">
        <w:rPr>
          <w:lang w:val="en-US"/>
        </w:rPr>
        <w:t>;</w:t>
      </w:r>
    </w:p>
    <w:p w14:paraId="43139029" w14:textId="7E21C023" w:rsidR="00F465BE" w:rsidRPr="0023091E" w:rsidRDefault="00000000" w:rsidP="00765CE2">
      <w:pPr>
        <w:pStyle w:val="Textbody"/>
        <w:jc w:val="both"/>
        <w:rPr>
          <w:lang w:val="en-US"/>
        </w:rPr>
      </w:pPr>
      <w:r w:rsidRPr="0023091E">
        <w:rPr>
          <w:lang w:val="en-US"/>
        </w:rPr>
        <w:t xml:space="preserve">with the </w:t>
      </w:r>
      <w:del w:id="1604" w:author="Diane Falcão" w:date="2023-01-26T03:10:00Z">
        <w:r w:rsidRPr="0023091E" w:rsidDel="00210A11">
          <w:rPr>
            <w:lang w:val="en-US"/>
          </w:rPr>
          <w:delText>working class</w:delText>
        </w:r>
      </w:del>
      <w:ins w:id="1605" w:author="Diane Falcão" w:date="2023-01-26T03:10:00Z">
        <w:r w:rsidR="00210A11">
          <w:rPr>
            <w:lang w:val="en-US"/>
          </w:rPr>
          <w:t>working-class</w:t>
        </w:r>
      </w:ins>
      <w:r w:rsidRPr="0023091E">
        <w:rPr>
          <w:lang w:val="en-US"/>
        </w:rPr>
        <w:t xml:space="preserve"> taking </w:t>
      </w:r>
      <w:ins w:id="1606" w:author="Alvaro F. Filippi" w:date="2023-01-15T20:31:00Z">
        <w:r w:rsidRPr="0023091E">
          <w:rPr>
            <w:lang w:val="en-US"/>
          </w:rPr>
          <w:t xml:space="preserve">the </w:t>
        </w:r>
      </w:ins>
      <w:del w:id="1607" w:author="Diane Falcão" w:date="2023-01-18T01:44:00Z">
        <w:r w:rsidRPr="0023091E" w:rsidDel="00C21AAB">
          <w:rPr>
            <w:lang w:val="en-US"/>
          </w:rPr>
          <w:delText>state</w:delText>
        </w:r>
      </w:del>
      <w:ins w:id="1608" w:author="Diane Falcão" w:date="2023-01-18T01:44:00Z">
        <w:r w:rsidR="00C21AAB">
          <w:rPr>
            <w:lang w:val="en-US"/>
          </w:rPr>
          <w:t>State</w:t>
        </w:r>
      </w:ins>
      <w:r w:rsidRPr="0023091E">
        <w:rPr>
          <w:lang w:val="en-US"/>
        </w:rPr>
        <w:t xml:space="preserve"> apparatus, </w:t>
      </w:r>
    </w:p>
    <w:p w14:paraId="608E4F8E" w14:textId="047AB67E" w:rsidR="00F465BE" w:rsidRPr="0023091E" w:rsidRDefault="00000000" w:rsidP="00765CE2">
      <w:pPr>
        <w:pStyle w:val="Textbody"/>
        <w:jc w:val="both"/>
        <w:rPr>
          <w:lang w:val="en-US"/>
        </w:rPr>
      </w:pPr>
      <w:r w:rsidRPr="0023091E">
        <w:rPr>
          <w:lang w:val="en-US"/>
        </w:rPr>
        <w:t xml:space="preserve">it will use the </w:t>
      </w:r>
      <w:del w:id="1609" w:author="Diane Falcão" w:date="2023-01-18T01:44:00Z">
        <w:r w:rsidRPr="0023091E" w:rsidDel="00C21AAB">
          <w:rPr>
            <w:lang w:val="en-US"/>
          </w:rPr>
          <w:delText>state</w:delText>
        </w:r>
      </w:del>
      <w:ins w:id="1610" w:author="Diane Falcão" w:date="2023-01-18T01:44:00Z">
        <w:r w:rsidR="00C21AAB">
          <w:rPr>
            <w:lang w:val="en-US"/>
          </w:rPr>
          <w:t>State</w:t>
        </w:r>
      </w:ins>
      <w:r w:rsidRPr="0023091E">
        <w:rPr>
          <w:lang w:val="en-US"/>
        </w:rPr>
        <w:t xml:space="preserve"> apparatus for, t</w:t>
      </w:r>
      <w:ins w:id="1611" w:author="Alvaro F. Filippi" w:date="2023-01-15T20:31:00Z">
        <w:r w:rsidRPr="0023091E">
          <w:rPr>
            <w:lang w:val="en-US"/>
          </w:rPr>
          <w:t>h</w:t>
        </w:r>
      </w:ins>
      <w:r w:rsidRPr="0023091E">
        <w:rPr>
          <w:lang w:val="en-US"/>
        </w:rPr>
        <w:t>rough violence,</w:t>
      </w:r>
    </w:p>
    <w:p w14:paraId="4E8EF28C" w14:textId="2829AE96" w:rsidR="00F465BE" w:rsidRPr="0023091E" w:rsidRDefault="00000000" w:rsidP="00765CE2">
      <w:pPr>
        <w:pStyle w:val="Textbody"/>
        <w:jc w:val="both"/>
        <w:rPr>
          <w:lang w:val="en-US"/>
        </w:rPr>
      </w:pPr>
      <w:r w:rsidRPr="0023091E">
        <w:rPr>
          <w:lang w:val="en-US"/>
        </w:rPr>
        <w:t xml:space="preserve">eradicate the bourgeoisie as </w:t>
      </w:r>
      <w:ins w:id="1612" w:author="Diane Falcão" w:date="2023-01-26T19:01:00Z">
        <w:r w:rsidR="002E459F">
          <w:rPr>
            <w:lang w:val="en-US"/>
          </w:rPr>
          <w:t xml:space="preserve">a </w:t>
        </w:r>
      </w:ins>
      <w:r w:rsidRPr="0023091E">
        <w:rPr>
          <w:lang w:val="en-US"/>
        </w:rPr>
        <w:t>class.</w:t>
      </w:r>
    </w:p>
    <w:p w14:paraId="5CFBB747" w14:textId="5ED0D91F" w:rsidR="00F465BE" w:rsidRPr="0023091E" w:rsidRDefault="00000000" w:rsidP="00765CE2">
      <w:pPr>
        <w:pStyle w:val="Textbody"/>
        <w:jc w:val="both"/>
        <w:rPr>
          <w:lang w:val="en-US"/>
        </w:rPr>
      </w:pPr>
      <w:r w:rsidRPr="0023091E">
        <w:rPr>
          <w:lang w:val="en-US"/>
        </w:rPr>
        <w:t xml:space="preserve">The </w:t>
      </w:r>
      <w:del w:id="1613" w:author="Diane Falcão" w:date="2023-01-18T01:44:00Z">
        <w:r w:rsidRPr="0023091E" w:rsidDel="00C21AAB">
          <w:rPr>
            <w:lang w:val="en-US"/>
          </w:rPr>
          <w:delText>state</w:delText>
        </w:r>
      </w:del>
      <w:ins w:id="1614" w:author="Diane Falcão" w:date="2023-01-18T01:44:00Z">
        <w:r w:rsidR="00C21AAB">
          <w:rPr>
            <w:lang w:val="en-US"/>
          </w:rPr>
          <w:t>State</w:t>
        </w:r>
      </w:ins>
      <w:r w:rsidRPr="0023091E">
        <w:rPr>
          <w:lang w:val="en-US"/>
        </w:rPr>
        <w:t xml:space="preserve"> is an apparatus of </w:t>
      </w:r>
      <w:del w:id="1615" w:author="Alvaro F. Filippi" w:date="2023-01-15T20:31:00Z">
        <w:r w:rsidRPr="0023091E">
          <w:rPr>
            <w:lang w:val="en-US"/>
          </w:rPr>
          <w:delText>violence specific of classes</w:delText>
        </w:r>
      </w:del>
      <w:ins w:id="1616" w:author="Alvaro F. Filippi" w:date="2023-01-15T20:31:00Z">
        <w:r w:rsidRPr="0023091E">
          <w:rPr>
            <w:lang w:val="en-US"/>
          </w:rPr>
          <w:t>specific class violence</w:t>
        </w:r>
      </w:ins>
      <w:r w:rsidRPr="0023091E">
        <w:rPr>
          <w:lang w:val="en-US"/>
        </w:rPr>
        <w:t>, and it will still</w:t>
      </w:r>
      <w:ins w:id="1617" w:author="Alvaro F. Filippi" w:date="2023-01-15T20:31:00Z">
        <w:r w:rsidRPr="0023091E">
          <w:rPr>
            <w:lang w:val="en-US"/>
          </w:rPr>
          <w:t xml:space="preserve"> keep</w:t>
        </w:r>
      </w:ins>
      <w:r w:rsidRPr="0023091E">
        <w:rPr>
          <w:lang w:val="en-US"/>
        </w:rPr>
        <w:t xml:space="preserve"> being as such.</w:t>
      </w:r>
    </w:p>
    <w:p w14:paraId="3FB31781" w14:textId="6FD4EDC2" w:rsidR="00F465BE" w:rsidRPr="0023091E" w:rsidRDefault="00000000" w:rsidP="00765CE2">
      <w:pPr>
        <w:pStyle w:val="Textbody"/>
        <w:jc w:val="both"/>
        <w:rPr>
          <w:lang w:val="en-US"/>
        </w:rPr>
      </w:pPr>
      <w:r w:rsidRPr="0023091E">
        <w:rPr>
          <w:lang w:val="en-US"/>
        </w:rPr>
        <w:t xml:space="preserve">So, the </w:t>
      </w:r>
      <w:del w:id="1618" w:author="Diane Falcão" w:date="2023-01-18T01:44:00Z">
        <w:r w:rsidRPr="0023091E" w:rsidDel="00C21AAB">
          <w:rPr>
            <w:lang w:val="en-US"/>
          </w:rPr>
          <w:delText>State</w:delText>
        </w:r>
      </w:del>
      <w:ins w:id="1619" w:author="Diane Falcão" w:date="2023-01-18T01:44:00Z">
        <w:r w:rsidR="00C21AAB">
          <w:rPr>
            <w:lang w:val="en-US"/>
          </w:rPr>
          <w:t>State</w:t>
        </w:r>
      </w:ins>
      <w:r w:rsidRPr="0023091E">
        <w:rPr>
          <w:lang w:val="en-US"/>
        </w:rPr>
        <w:t xml:space="preserve"> in the hands of the </w:t>
      </w:r>
      <w:del w:id="1620" w:author="Diane Falcão" w:date="2023-01-26T03:10:00Z">
        <w:r w:rsidRPr="0023091E" w:rsidDel="00210A11">
          <w:rPr>
            <w:lang w:val="en-US"/>
          </w:rPr>
          <w:delText>working class</w:delText>
        </w:r>
      </w:del>
      <w:ins w:id="1621" w:author="Diane Falcão" w:date="2023-01-26T03:10:00Z">
        <w:r w:rsidR="00210A11">
          <w:rPr>
            <w:lang w:val="en-US"/>
          </w:rPr>
          <w:t>working-class</w:t>
        </w:r>
      </w:ins>
      <w:r w:rsidRPr="0023091E">
        <w:rPr>
          <w:lang w:val="en-US"/>
        </w:rPr>
        <w:t xml:space="preserve"> will oppress the bourgeoisie until it vanishes,</w:t>
      </w:r>
    </w:p>
    <w:p w14:paraId="54997B3D" w14:textId="3FE873DA" w:rsidR="00F465BE" w:rsidRPr="0023091E" w:rsidRDefault="00000000" w:rsidP="00765CE2">
      <w:pPr>
        <w:pStyle w:val="Textbody"/>
        <w:jc w:val="both"/>
        <w:rPr>
          <w:lang w:val="en-US"/>
        </w:rPr>
      </w:pPr>
      <w:r w:rsidRPr="0023091E">
        <w:rPr>
          <w:lang w:val="en-US"/>
        </w:rPr>
        <w:lastRenderedPageBreak/>
        <w:t>and while the other classes vanish</w:t>
      </w:r>
      <w:del w:id="1622" w:author="Diane Falcão" w:date="2023-01-26T19:02:00Z">
        <w:r w:rsidRPr="0023091E" w:rsidDel="002E459F">
          <w:rPr>
            <w:lang w:val="en-US"/>
          </w:rPr>
          <w:delText>es</w:delText>
        </w:r>
      </w:del>
      <w:r w:rsidRPr="0023091E">
        <w:rPr>
          <w:lang w:val="en-US"/>
        </w:rPr>
        <w:t xml:space="preserve">, the </w:t>
      </w:r>
      <w:del w:id="1623" w:author="Diane Falcão" w:date="2023-01-18T01:44:00Z">
        <w:r w:rsidRPr="0023091E" w:rsidDel="00C21AAB">
          <w:rPr>
            <w:lang w:val="en-US"/>
          </w:rPr>
          <w:delText>State</w:delText>
        </w:r>
      </w:del>
      <w:ins w:id="1624" w:author="Diane Falcão" w:date="2023-01-18T01:44:00Z">
        <w:r w:rsidR="00C21AAB">
          <w:rPr>
            <w:lang w:val="en-US"/>
          </w:rPr>
          <w:t>State</w:t>
        </w:r>
      </w:ins>
      <w:r w:rsidRPr="0023091E">
        <w:rPr>
          <w:lang w:val="en-US"/>
        </w:rPr>
        <w:t xml:space="preserve"> becomes obsolete.</w:t>
      </w:r>
    </w:p>
    <w:p w14:paraId="1F19C906" w14:textId="585ACFDF" w:rsidR="00F465BE" w:rsidRPr="0023091E" w:rsidRDefault="00000000" w:rsidP="00765CE2">
      <w:pPr>
        <w:pStyle w:val="Textbody"/>
        <w:jc w:val="both"/>
        <w:rPr>
          <w:lang w:val="en-US"/>
        </w:rPr>
      </w:pPr>
      <w:r w:rsidRPr="0023091E">
        <w:rPr>
          <w:lang w:val="en-US"/>
        </w:rPr>
        <w:t>Once there</w:t>
      </w:r>
      <w:ins w:id="1625" w:author="Diane Falcão" w:date="2023-01-26T19:02:00Z">
        <w:r w:rsidR="002E459F">
          <w:rPr>
            <w:lang w:val="en-US"/>
          </w:rPr>
          <w:t xml:space="preserve"> are</w:t>
        </w:r>
      </w:ins>
      <w:del w:id="1626" w:author="Diane Falcão" w:date="2023-01-26T19:02:00Z">
        <w:r w:rsidRPr="0023091E" w:rsidDel="002E459F">
          <w:rPr>
            <w:lang w:val="en-US"/>
          </w:rPr>
          <w:delText>'s</w:delText>
        </w:r>
      </w:del>
      <w:r w:rsidRPr="0023091E">
        <w:rPr>
          <w:lang w:val="en-US"/>
        </w:rPr>
        <w:t xml:space="preserve"> no more classes to oppress, the </w:t>
      </w:r>
      <w:del w:id="1627" w:author="Diane Falcão" w:date="2023-01-18T01:44:00Z">
        <w:r w:rsidRPr="0023091E" w:rsidDel="00C21AAB">
          <w:rPr>
            <w:lang w:val="en-US"/>
          </w:rPr>
          <w:delText>State</w:delText>
        </w:r>
      </w:del>
      <w:ins w:id="1628" w:author="Diane Falcão" w:date="2023-01-18T01:44:00Z">
        <w:r w:rsidR="00C21AAB">
          <w:rPr>
            <w:lang w:val="en-US"/>
          </w:rPr>
          <w:t>State</w:t>
        </w:r>
      </w:ins>
      <w:r w:rsidRPr="0023091E">
        <w:rPr>
          <w:lang w:val="en-US"/>
        </w:rPr>
        <w:t xml:space="preserve"> no longer needs to exist, </w:t>
      </w:r>
    </w:p>
    <w:p w14:paraId="3B41BA4E" w14:textId="77777777" w:rsidR="00F465BE" w:rsidRPr="0023091E" w:rsidRDefault="00000000" w:rsidP="00765CE2">
      <w:pPr>
        <w:pStyle w:val="Textbody"/>
        <w:jc w:val="both"/>
        <w:rPr>
          <w:lang w:val="en-US"/>
        </w:rPr>
      </w:pPr>
      <w:r w:rsidRPr="0023091E">
        <w:rPr>
          <w:lang w:val="en-US"/>
        </w:rPr>
        <w:t>and it languishes. It disappears. It becomes useless.</w:t>
      </w:r>
    </w:p>
    <w:p w14:paraId="639514FB" w14:textId="537B9C41" w:rsidR="00F465BE" w:rsidRPr="0023091E" w:rsidRDefault="00000000" w:rsidP="00765CE2">
      <w:pPr>
        <w:pStyle w:val="Textbody"/>
        <w:jc w:val="both"/>
        <w:rPr>
          <w:lang w:val="en-US"/>
        </w:rPr>
      </w:pPr>
      <w:r w:rsidRPr="0023091E">
        <w:rPr>
          <w:lang w:val="en-US"/>
        </w:rPr>
        <w:t xml:space="preserve">That's Marx's vision of </w:t>
      </w:r>
      <w:ins w:id="1629" w:author="Diane Falcão" w:date="2023-01-26T19:02:00Z">
        <w:r w:rsidR="002E459F">
          <w:rPr>
            <w:lang w:val="en-US"/>
          </w:rPr>
          <w:t xml:space="preserve">the </w:t>
        </w:r>
      </w:ins>
      <w:r w:rsidRPr="0023091E">
        <w:rPr>
          <w:lang w:val="en-US"/>
        </w:rPr>
        <w:t>transition from socialism to communism.</w:t>
      </w:r>
    </w:p>
    <w:p w14:paraId="6952C86F" w14:textId="4B9DC9E4" w:rsidR="00F465BE" w:rsidRPr="0023091E" w:rsidRDefault="00000000" w:rsidP="00765CE2">
      <w:pPr>
        <w:pStyle w:val="Textbody"/>
        <w:jc w:val="both"/>
        <w:rPr>
          <w:lang w:val="en-US"/>
        </w:rPr>
      </w:pPr>
      <w:r w:rsidRPr="0023091E">
        <w:rPr>
          <w:lang w:val="en-US"/>
        </w:rPr>
        <w:t xml:space="preserve">That's the way the </w:t>
      </w:r>
      <w:del w:id="1630" w:author="Diane Falcão" w:date="2023-01-18T01:45:00Z">
        <w:r w:rsidRPr="0023091E" w:rsidDel="00C21AAB">
          <w:rPr>
            <w:lang w:val="en-US"/>
          </w:rPr>
          <w:delText>State</w:delText>
        </w:r>
      </w:del>
      <w:ins w:id="1631" w:author="Diane Falcão" w:date="2023-01-18T01:45:00Z">
        <w:r w:rsidR="00C21AAB">
          <w:rPr>
            <w:lang w:val="en-US"/>
          </w:rPr>
          <w:t>State</w:t>
        </w:r>
      </w:ins>
      <w:r w:rsidRPr="0023091E">
        <w:rPr>
          <w:lang w:val="en-US"/>
        </w:rPr>
        <w:t xml:space="preserve"> </w:t>
      </w:r>
      <w:del w:id="1632" w:author="Alvaro F. Filippi" w:date="2023-01-15T20:32:00Z">
        <w:r w:rsidRPr="0023091E">
          <w:rPr>
            <w:lang w:val="en-US"/>
          </w:rPr>
          <w:delText>is extinct</w:delText>
        </w:r>
      </w:del>
      <w:ins w:id="1633" w:author="Alvaro F. Filippi" w:date="2023-01-15T20:32:00Z">
        <w:r w:rsidRPr="0023091E">
          <w:rPr>
            <w:lang w:val="en-US"/>
          </w:rPr>
          <w:t>dies out</w:t>
        </w:r>
      </w:ins>
      <w:r w:rsidRPr="0023091E">
        <w:rPr>
          <w:lang w:val="en-US"/>
        </w:rPr>
        <w:t xml:space="preserve"> </w:t>
      </w:r>
      <w:del w:id="1634" w:author="Diane Falcão" w:date="2023-01-26T19:02:00Z">
        <w:r w:rsidRPr="0023091E" w:rsidDel="002E459F">
          <w:rPr>
            <w:lang w:val="en-US"/>
          </w:rPr>
          <w:delText xml:space="preserve">in </w:delText>
        </w:r>
      </w:del>
      <w:ins w:id="1635" w:author="Diane Falcão" w:date="2023-01-26T19:02:00Z">
        <w:r w:rsidR="002E459F">
          <w:rPr>
            <w:lang w:val="en-US"/>
          </w:rPr>
          <w:t>from</w:t>
        </w:r>
        <w:r w:rsidR="002E459F" w:rsidRPr="0023091E">
          <w:rPr>
            <w:lang w:val="en-US"/>
          </w:rPr>
          <w:t xml:space="preserve"> </w:t>
        </w:r>
      </w:ins>
      <w:r w:rsidRPr="0023091E">
        <w:rPr>
          <w:lang w:val="en-US"/>
        </w:rPr>
        <w:t>the Marxist point of view.</w:t>
      </w:r>
    </w:p>
    <w:p w14:paraId="27E02FB4" w14:textId="77777777" w:rsidR="00F465BE" w:rsidRPr="0023091E" w:rsidRDefault="00000000" w:rsidP="00765CE2">
      <w:pPr>
        <w:pStyle w:val="Textbody"/>
        <w:jc w:val="both"/>
        <w:rPr>
          <w:lang w:val="en-US"/>
        </w:rPr>
      </w:pPr>
      <w:r w:rsidRPr="0023091E">
        <w:rPr>
          <w:lang w:val="en-US"/>
        </w:rPr>
        <w:t>Alright? So, let's recapitulate.</w:t>
      </w:r>
    </w:p>
    <w:p w14:paraId="5E92DD03" w14:textId="77777777" w:rsidR="00F465BE" w:rsidRPr="0023091E" w:rsidRDefault="00000000" w:rsidP="00765CE2">
      <w:pPr>
        <w:pStyle w:val="Textbody"/>
        <w:jc w:val="both"/>
        <w:rPr>
          <w:lang w:val="en-US"/>
        </w:rPr>
      </w:pPr>
      <w:r w:rsidRPr="0023091E">
        <w:rPr>
          <w:lang w:val="en-US"/>
        </w:rPr>
        <w:t>"The scientific socialism: demonstrates that the existence of classes</w:t>
      </w:r>
    </w:p>
    <w:p w14:paraId="4335A703" w14:textId="77777777" w:rsidR="00F465BE" w:rsidRPr="0023091E" w:rsidRDefault="00000000" w:rsidP="00765CE2">
      <w:pPr>
        <w:pStyle w:val="Textbody"/>
        <w:jc w:val="both"/>
        <w:rPr>
          <w:lang w:val="en-US"/>
        </w:rPr>
      </w:pPr>
      <w:r w:rsidRPr="0023091E">
        <w:rPr>
          <w:lang w:val="en-US"/>
        </w:rPr>
        <w:t>it's connected only to certain phases of production development</w:t>
      </w:r>
      <w:del w:id="1636" w:author="Alvaro F. Filippi" w:date="2023-01-15T20:33:00Z">
        <w:r w:rsidRPr="0023091E">
          <w:rPr>
            <w:lang w:val="en-US"/>
          </w:rPr>
          <w:delText>"</w:delText>
        </w:r>
      </w:del>
      <w:r w:rsidRPr="0023091E">
        <w:rPr>
          <w:lang w:val="en-US"/>
        </w:rPr>
        <w:t>.</w:t>
      </w:r>
      <w:ins w:id="1637" w:author="Alvaro F. Filippi" w:date="2023-01-15T20:33:00Z">
        <w:r w:rsidRPr="0023091E">
          <w:rPr>
            <w:lang w:val="en-US"/>
          </w:rPr>
          <w:t>”</w:t>
        </w:r>
      </w:ins>
    </w:p>
    <w:p w14:paraId="7C54FFA5" w14:textId="77777777" w:rsidR="00F465BE" w:rsidRPr="0023091E" w:rsidRDefault="00000000" w:rsidP="00765CE2">
      <w:pPr>
        <w:pStyle w:val="Textbody"/>
        <w:jc w:val="both"/>
        <w:rPr>
          <w:lang w:val="en-US"/>
        </w:rPr>
      </w:pPr>
      <w:r w:rsidRPr="0023091E">
        <w:rPr>
          <w:lang w:val="en-US"/>
        </w:rPr>
        <w:t>Once, they did not exist. They can cease to exist.</w:t>
      </w:r>
    </w:p>
    <w:p w14:paraId="63E049CF" w14:textId="4624C1B2" w:rsidR="00F465BE" w:rsidRPr="0023091E" w:rsidRDefault="00000000" w:rsidP="00765CE2">
      <w:pPr>
        <w:pStyle w:val="Textbody"/>
        <w:jc w:val="both"/>
        <w:rPr>
          <w:lang w:val="en-US"/>
        </w:rPr>
      </w:pPr>
      <w:r w:rsidRPr="0023091E">
        <w:rPr>
          <w:lang w:val="en-US"/>
        </w:rPr>
        <w:t xml:space="preserve">With </w:t>
      </w:r>
      <w:del w:id="1638" w:author="Diane Falcão" w:date="2023-01-26T19:03:00Z">
        <w:r w:rsidRPr="0023091E" w:rsidDel="00423A24">
          <w:rPr>
            <w:lang w:val="en-US"/>
          </w:rPr>
          <w:delText xml:space="preserve">the </w:delText>
        </w:r>
      </w:del>
      <w:del w:id="1639" w:author="Diane Falcão" w:date="2023-01-26T03:03:00Z">
        <w:r w:rsidRPr="0023091E" w:rsidDel="0064792F">
          <w:rPr>
            <w:lang w:val="en-US"/>
          </w:rPr>
          <w:delText>private property</w:delText>
        </w:r>
      </w:del>
      <w:ins w:id="1640" w:author="Diane Falcão" w:date="2023-01-26T03:03:00Z">
        <w:r w:rsidR="0064792F">
          <w:rPr>
            <w:lang w:val="en-US"/>
          </w:rPr>
          <w:t>private ownership</w:t>
        </w:r>
      </w:ins>
      <w:ins w:id="1641" w:author="Alvaro F. Filippi" w:date="2023-01-15T20:33:00Z">
        <w:r w:rsidRPr="0023091E">
          <w:rPr>
            <w:lang w:val="en-US"/>
          </w:rPr>
          <w:t>,</w:t>
        </w:r>
      </w:ins>
      <w:r w:rsidRPr="0023091E">
        <w:rPr>
          <w:lang w:val="en-US"/>
        </w:rPr>
        <w:t xml:space="preserve"> it's the same thing.</w:t>
      </w:r>
    </w:p>
    <w:p w14:paraId="2E7C878E" w14:textId="77777777" w:rsidR="00F465BE" w:rsidRPr="0023091E" w:rsidRDefault="00000000" w:rsidP="00765CE2">
      <w:pPr>
        <w:pStyle w:val="Textbody"/>
        <w:jc w:val="both"/>
        <w:rPr>
          <w:lang w:val="en-US"/>
        </w:rPr>
      </w:pPr>
      <w:r w:rsidRPr="0023091E">
        <w:rPr>
          <w:lang w:val="en-US"/>
        </w:rPr>
        <w:t>"The class struggle conduces, necessarily, to proletariat's dictatorship",</w:t>
      </w:r>
    </w:p>
    <w:p w14:paraId="7A692800" w14:textId="2F7B50AD" w:rsidR="00F465BE" w:rsidRPr="0023091E" w:rsidRDefault="00000000" w:rsidP="00765CE2">
      <w:pPr>
        <w:pStyle w:val="Textbody"/>
        <w:jc w:val="both"/>
        <w:rPr>
          <w:lang w:val="en-US"/>
        </w:rPr>
      </w:pPr>
      <w:r w:rsidRPr="0023091E">
        <w:rPr>
          <w:lang w:val="en-US"/>
        </w:rPr>
        <w:t xml:space="preserve">and "this dictatorship is nothing more than the transition to </w:t>
      </w:r>
      <w:ins w:id="1642" w:author="Diane Falcão" w:date="2023-01-26T19:03:00Z">
        <w:r w:rsidR="00423A24">
          <w:rPr>
            <w:lang w:val="en-US"/>
          </w:rPr>
          <w:t xml:space="preserve">the </w:t>
        </w:r>
      </w:ins>
      <w:r w:rsidRPr="0023091E">
        <w:rPr>
          <w:lang w:val="en-US"/>
        </w:rPr>
        <w:t>abolition of all classes,</w:t>
      </w:r>
    </w:p>
    <w:p w14:paraId="2F308AE7" w14:textId="77777777" w:rsidR="00F465BE" w:rsidRPr="0023091E" w:rsidRDefault="00000000" w:rsidP="00765CE2">
      <w:pPr>
        <w:pStyle w:val="Textbody"/>
        <w:jc w:val="both"/>
        <w:rPr>
          <w:lang w:val="en-US"/>
        </w:rPr>
      </w:pPr>
      <w:r w:rsidRPr="0023091E">
        <w:rPr>
          <w:lang w:val="en-US"/>
        </w:rPr>
        <w:t>and to a</w:t>
      </w:r>
      <w:del w:id="1643" w:author="Alvaro F. Filippi" w:date="2023-01-15T20:33:00Z">
        <w:r w:rsidRPr="0023091E">
          <w:rPr>
            <w:lang w:val="en-US"/>
          </w:rPr>
          <w:delText>n</w:delText>
        </w:r>
      </w:del>
      <w:r w:rsidRPr="0023091E">
        <w:rPr>
          <w:lang w:val="en-US"/>
        </w:rPr>
        <w:t xml:space="preserve"> classless society."</w:t>
      </w:r>
    </w:p>
    <w:p w14:paraId="744D7FFB" w14:textId="77777777" w:rsidR="00F465BE" w:rsidRPr="0023091E" w:rsidRDefault="00000000" w:rsidP="00765CE2">
      <w:pPr>
        <w:pStyle w:val="Textbody"/>
        <w:jc w:val="both"/>
        <w:rPr>
          <w:lang w:val="en-US"/>
        </w:rPr>
      </w:pPr>
      <w:r w:rsidRPr="0023091E">
        <w:rPr>
          <w:lang w:val="en-US"/>
        </w:rPr>
        <w:t>That's Marx's great discovery.</w:t>
      </w:r>
    </w:p>
    <w:p w14:paraId="5C33A5A3" w14:textId="77777777" w:rsidR="00F465BE" w:rsidRPr="0023091E" w:rsidRDefault="00000000" w:rsidP="00765CE2">
      <w:pPr>
        <w:pStyle w:val="Textbody"/>
        <w:jc w:val="both"/>
        <w:rPr>
          <w:lang w:val="en-US"/>
        </w:rPr>
      </w:pPr>
      <w:r w:rsidRPr="0023091E">
        <w:rPr>
          <w:lang w:val="en-US"/>
        </w:rPr>
        <w:t>And here, we have to make a small observation:</w:t>
      </w:r>
    </w:p>
    <w:p w14:paraId="446635F5" w14:textId="77777777" w:rsidR="00F465BE" w:rsidRPr="0023091E" w:rsidRDefault="00000000" w:rsidP="00765CE2">
      <w:pPr>
        <w:pStyle w:val="Textbody"/>
        <w:jc w:val="both"/>
        <w:rPr>
          <w:lang w:val="en-US"/>
        </w:rPr>
      </w:pPr>
      <w:r w:rsidRPr="0023091E">
        <w:rPr>
          <w:lang w:val="en-US"/>
        </w:rPr>
        <w:t>I've been using the terms socialism and communism,</w:t>
      </w:r>
    </w:p>
    <w:p w14:paraId="2030C662" w14:textId="77777777" w:rsidR="00F465BE" w:rsidRPr="0023091E" w:rsidRDefault="00000000" w:rsidP="00765CE2">
      <w:pPr>
        <w:pStyle w:val="Textbody"/>
        <w:jc w:val="both"/>
        <w:rPr>
          <w:lang w:val="en-US"/>
        </w:rPr>
      </w:pPr>
      <w:r w:rsidRPr="0023091E">
        <w:rPr>
          <w:lang w:val="en-US"/>
        </w:rPr>
        <w:t>but we need to distinguish one from another.</w:t>
      </w:r>
    </w:p>
    <w:p w14:paraId="0A3750EE" w14:textId="77777777" w:rsidR="00F465BE" w:rsidRPr="0023091E" w:rsidRDefault="00000000" w:rsidP="00765CE2">
      <w:pPr>
        <w:pStyle w:val="Textbody"/>
        <w:jc w:val="both"/>
        <w:rPr>
          <w:lang w:val="en-US"/>
        </w:rPr>
      </w:pPr>
      <w:r w:rsidRPr="0023091E">
        <w:rPr>
          <w:lang w:val="en-US"/>
        </w:rPr>
        <w:t>So, firstly: socialism and communism</w:t>
      </w:r>
    </w:p>
    <w:p w14:paraId="07287E33" w14:textId="77777777" w:rsidR="00F465BE" w:rsidRPr="0023091E" w:rsidRDefault="00000000" w:rsidP="00765CE2">
      <w:pPr>
        <w:pStyle w:val="Textbody"/>
        <w:jc w:val="both"/>
        <w:rPr>
          <w:lang w:val="en-US"/>
        </w:rPr>
      </w:pPr>
      <w:r w:rsidRPr="0023091E">
        <w:rPr>
          <w:lang w:val="en-US"/>
        </w:rPr>
        <w:t>only have the meaning they have today after the Russian Revolution.</w:t>
      </w:r>
    </w:p>
    <w:p w14:paraId="377E25CC" w14:textId="391085CB" w:rsidR="00F465BE" w:rsidRPr="0023091E" w:rsidRDefault="00000000" w:rsidP="00765CE2">
      <w:pPr>
        <w:pStyle w:val="Textbody"/>
        <w:jc w:val="both"/>
        <w:rPr>
          <w:lang w:val="en-US"/>
        </w:rPr>
      </w:pPr>
      <w:r w:rsidRPr="0023091E">
        <w:rPr>
          <w:lang w:val="en-US"/>
        </w:rPr>
        <w:t xml:space="preserve">Socialism is the step of </w:t>
      </w:r>
      <w:ins w:id="1644" w:author="Diane Falcão" w:date="2023-01-26T19:03:00Z">
        <w:r w:rsidR="00423A24">
          <w:rPr>
            <w:lang w:val="en-US"/>
          </w:rPr>
          <w:t xml:space="preserve">the </w:t>
        </w:r>
      </w:ins>
      <w:r w:rsidRPr="0023091E">
        <w:rPr>
          <w:lang w:val="en-US"/>
        </w:rPr>
        <w:t>transition to communism.</w:t>
      </w:r>
    </w:p>
    <w:p w14:paraId="7D7CD095" w14:textId="05CE1608" w:rsidR="00F465BE" w:rsidRPr="0023091E" w:rsidRDefault="00000000" w:rsidP="00765CE2">
      <w:pPr>
        <w:pStyle w:val="Textbody"/>
        <w:jc w:val="both"/>
        <w:rPr>
          <w:lang w:val="en-US"/>
        </w:rPr>
      </w:pPr>
      <w:r w:rsidRPr="0023091E">
        <w:rPr>
          <w:lang w:val="en-US"/>
        </w:rPr>
        <w:t xml:space="preserve">During socialism, the </w:t>
      </w:r>
      <w:del w:id="1645" w:author="Diane Falcão" w:date="2023-01-26T03:10:00Z">
        <w:r w:rsidRPr="0023091E" w:rsidDel="00210A11">
          <w:rPr>
            <w:lang w:val="en-US"/>
          </w:rPr>
          <w:delText>working class</w:delText>
        </w:r>
      </w:del>
      <w:ins w:id="1646" w:author="Diane Falcão" w:date="2023-01-26T03:10:00Z">
        <w:r w:rsidR="00210A11">
          <w:rPr>
            <w:lang w:val="en-US"/>
          </w:rPr>
          <w:t>working-class</w:t>
        </w:r>
      </w:ins>
      <w:r w:rsidRPr="0023091E">
        <w:rPr>
          <w:lang w:val="en-US"/>
        </w:rPr>
        <w:t xml:space="preserve"> will be </w:t>
      </w:r>
      <w:del w:id="1647" w:author="Diane Falcão" w:date="2023-01-26T19:04:00Z">
        <w:r w:rsidRPr="0023091E" w:rsidDel="00423A24">
          <w:rPr>
            <w:lang w:val="en-US"/>
          </w:rPr>
          <w:delText xml:space="preserve">at </w:delText>
        </w:r>
      </w:del>
      <w:ins w:id="1648" w:author="Diane Falcão" w:date="2023-01-26T19:04:00Z">
        <w:r w:rsidR="00423A24">
          <w:rPr>
            <w:lang w:val="en-US"/>
          </w:rPr>
          <w:t>in</w:t>
        </w:r>
        <w:r w:rsidR="00423A24" w:rsidRPr="0023091E">
          <w:rPr>
            <w:lang w:val="en-US"/>
          </w:rPr>
          <w:t xml:space="preserve"> </w:t>
        </w:r>
      </w:ins>
      <w:r w:rsidRPr="0023091E">
        <w:rPr>
          <w:lang w:val="en-US"/>
        </w:rPr>
        <w:t xml:space="preserve">power </w:t>
      </w:r>
    </w:p>
    <w:p w14:paraId="385ADD4A" w14:textId="77777777" w:rsidR="00F465BE" w:rsidRPr="0023091E" w:rsidRDefault="00000000" w:rsidP="00765CE2">
      <w:pPr>
        <w:pStyle w:val="Textbody"/>
        <w:jc w:val="both"/>
        <w:rPr>
          <w:lang w:val="en-US"/>
        </w:rPr>
      </w:pPr>
      <w:r w:rsidRPr="0023091E">
        <w:rPr>
          <w:lang w:val="en-US"/>
        </w:rPr>
        <w:t>and it will oppress the bourgeoisie until the classes vanish</w:t>
      </w:r>
      <w:del w:id="1649" w:author="Alvaro F. Filippi" w:date="2023-01-15T20:34:00Z">
        <w:r w:rsidRPr="0023091E">
          <w:rPr>
            <w:lang w:val="en-US"/>
          </w:rPr>
          <w:delText>es</w:delText>
        </w:r>
      </w:del>
      <w:r w:rsidRPr="0023091E">
        <w:rPr>
          <w:lang w:val="en-US"/>
        </w:rPr>
        <w:t>.</w:t>
      </w:r>
    </w:p>
    <w:p w14:paraId="10E82EC9" w14:textId="77777777" w:rsidR="00F465BE" w:rsidRPr="0023091E" w:rsidRDefault="00000000" w:rsidP="00765CE2">
      <w:pPr>
        <w:pStyle w:val="Textbody"/>
        <w:jc w:val="both"/>
        <w:rPr>
          <w:lang w:val="en-US"/>
        </w:rPr>
      </w:pPr>
      <w:r w:rsidRPr="0023091E">
        <w:rPr>
          <w:lang w:val="en-US"/>
        </w:rPr>
        <w:t>During communism, the classes no longer exist.</w:t>
      </w:r>
    </w:p>
    <w:p w14:paraId="365792C3" w14:textId="77777777" w:rsidR="00F465BE" w:rsidRPr="0023091E" w:rsidRDefault="00000000" w:rsidP="00765CE2">
      <w:pPr>
        <w:pStyle w:val="Textbody"/>
        <w:jc w:val="both"/>
        <w:rPr>
          <w:lang w:val="en-US"/>
        </w:rPr>
      </w:pPr>
      <w:r w:rsidRPr="0023091E">
        <w:rPr>
          <w:lang w:val="en-US"/>
        </w:rPr>
        <w:t>Marx doesn't use these terms.</w:t>
      </w:r>
    </w:p>
    <w:p w14:paraId="58A61017" w14:textId="77777777" w:rsidR="00F465BE" w:rsidRPr="0023091E" w:rsidRDefault="00000000" w:rsidP="00765CE2">
      <w:pPr>
        <w:pStyle w:val="Textbody"/>
        <w:jc w:val="both"/>
        <w:rPr>
          <w:lang w:val="en-US"/>
        </w:rPr>
      </w:pPr>
      <w:r w:rsidRPr="0023091E">
        <w:rPr>
          <w:lang w:val="en-US"/>
        </w:rPr>
        <w:t>Marx uses "the first stage of communist society" and "superior stage of communist society".</w:t>
      </w:r>
    </w:p>
    <w:p w14:paraId="75C4269B" w14:textId="77777777" w:rsidR="00F465BE" w:rsidRPr="0023091E" w:rsidRDefault="00000000" w:rsidP="00765CE2">
      <w:pPr>
        <w:pStyle w:val="Textbody"/>
        <w:jc w:val="both"/>
        <w:rPr>
          <w:lang w:val="en-US"/>
        </w:rPr>
      </w:pPr>
      <w:r w:rsidRPr="0023091E">
        <w:rPr>
          <w:lang w:val="en-US"/>
        </w:rPr>
        <w:t>The reason behind it, after the Russian Revolution, the terms are switched,</w:t>
      </w:r>
    </w:p>
    <w:p w14:paraId="010A09DD" w14:textId="581720CD" w:rsidR="00F465BE" w:rsidRPr="0023091E" w:rsidRDefault="00000000" w:rsidP="00765CE2">
      <w:pPr>
        <w:pStyle w:val="Textbody"/>
        <w:jc w:val="both"/>
        <w:rPr>
          <w:lang w:val="en-US"/>
        </w:rPr>
      </w:pPr>
      <w:r w:rsidRPr="0023091E">
        <w:rPr>
          <w:lang w:val="en-US"/>
        </w:rPr>
        <w:t xml:space="preserve">it's historical, and it has </w:t>
      </w:r>
      <w:del w:id="1650" w:author="Diane Falcão" w:date="2023-01-26T19:04:00Z">
        <w:r w:rsidRPr="0023091E" w:rsidDel="00470528">
          <w:rPr>
            <w:lang w:val="en-US"/>
          </w:rPr>
          <w:delText xml:space="preserve">the </w:delText>
        </w:r>
      </w:del>
      <w:ins w:id="1651" w:author="Diane Falcão" w:date="2023-01-26T19:04:00Z">
        <w:r w:rsidR="00470528">
          <w:rPr>
            <w:lang w:val="en-US"/>
          </w:rPr>
          <w:t>a</w:t>
        </w:r>
        <w:r w:rsidR="00470528" w:rsidRPr="0023091E">
          <w:rPr>
            <w:lang w:val="en-US"/>
          </w:rPr>
          <w:t xml:space="preserve"> </w:t>
        </w:r>
      </w:ins>
      <w:r w:rsidRPr="0023091E">
        <w:rPr>
          <w:lang w:val="en-US"/>
        </w:rPr>
        <w:t>reason to be so.</w:t>
      </w:r>
    </w:p>
    <w:p w14:paraId="79291901" w14:textId="77777777" w:rsidR="00F465BE" w:rsidRPr="0023091E" w:rsidRDefault="00000000" w:rsidP="00765CE2">
      <w:pPr>
        <w:pStyle w:val="Textbody"/>
        <w:jc w:val="both"/>
        <w:rPr>
          <w:lang w:val="en-US"/>
        </w:rPr>
      </w:pPr>
      <w:r w:rsidRPr="0023091E">
        <w:rPr>
          <w:lang w:val="en-US"/>
        </w:rPr>
        <w:t>It made sense at the time it came about.</w:t>
      </w:r>
    </w:p>
    <w:p w14:paraId="38B144A2" w14:textId="613F63BA" w:rsidR="00F465BE" w:rsidRPr="0023091E" w:rsidRDefault="00000000" w:rsidP="00765CE2">
      <w:pPr>
        <w:pStyle w:val="Textbody"/>
        <w:jc w:val="both"/>
        <w:rPr>
          <w:lang w:val="en-US"/>
        </w:rPr>
      </w:pPr>
      <w:r w:rsidRPr="0023091E">
        <w:rPr>
          <w:lang w:val="en-US"/>
        </w:rPr>
        <w:t xml:space="preserve">But do know that, from now on, </w:t>
      </w:r>
      <w:del w:id="1652" w:author="Diane Falcão" w:date="2023-01-16T23:44:00Z">
        <w:r w:rsidRPr="0023091E" w:rsidDel="002E2867">
          <w:rPr>
            <w:lang w:val="en-US"/>
          </w:rPr>
          <w:delText>i</w:delText>
        </w:r>
      </w:del>
      <w:ins w:id="1653" w:author="Diane Falcão" w:date="2023-01-16T23:44:00Z">
        <w:r w:rsidR="002E2867" w:rsidRPr="0023091E">
          <w:rPr>
            <w:lang w:val="en-US"/>
          </w:rPr>
          <w:t>I</w:t>
        </w:r>
      </w:ins>
      <w:r w:rsidRPr="0023091E">
        <w:rPr>
          <w:lang w:val="en-US"/>
        </w:rPr>
        <w:t xml:space="preserve"> will use "socialism" as </w:t>
      </w:r>
      <w:ins w:id="1654" w:author="Diane Falcão" w:date="2023-01-26T19:04:00Z">
        <w:r w:rsidR="00470528">
          <w:rPr>
            <w:lang w:val="en-US"/>
          </w:rPr>
          <w:t xml:space="preserve">a </w:t>
        </w:r>
      </w:ins>
      <w:r w:rsidRPr="0023091E">
        <w:rPr>
          <w:lang w:val="en-US"/>
        </w:rPr>
        <w:t>transition</w:t>
      </w:r>
    </w:p>
    <w:p w14:paraId="03A2D73E" w14:textId="77777777" w:rsidR="00F465BE" w:rsidRPr="0023091E" w:rsidRDefault="00000000" w:rsidP="00765CE2">
      <w:pPr>
        <w:pStyle w:val="Textbody"/>
        <w:jc w:val="both"/>
        <w:rPr>
          <w:lang w:val="en-US"/>
        </w:rPr>
      </w:pPr>
      <w:r w:rsidRPr="0023091E">
        <w:rPr>
          <w:lang w:val="en-US"/>
        </w:rPr>
        <w:t>and "communism" as destiny.</w:t>
      </w:r>
    </w:p>
    <w:p w14:paraId="19281794" w14:textId="77777777" w:rsidR="00F465BE" w:rsidRPr="0023091E" w:rsidRDefault="00000000" w:rsidP="00765CE2">
      <w:pPr>
        <w:pStyle w:val="Textbody"/>
        <w:jc w:val="both"/>
        <w:rPr>
          <w:lang w:val="en-US"/>
        </w:rPr>
      </w:pPr>
      <w:r w:rsidRPr="0023091E">
        <w:rPr>
          <w:lang w:val="en-US"/>
        </w:rPr>
        <w:t>Another thing: Marx doesn't determin</w:t>
      </w:r>
      <w:del w:id="1655" w:author="Diane Falcão" w:date="2023-01-26T19:04:00Z">
        <w:r w:rsidRPr="0023091E" w:rsidDel="00470528">
          <w:rPr>
            <w:lang w:val="en-US"/>
          </w:rPr>
          <w:delText>at</w:delText>
        </w:r>
      </w:del>
      <w:r w:rsidRPr="0023091E">
        <w:rPr>
          <w:lang w:val="en-US"/>
        </w:rPr>
        <w:t>e the specific characteristics of socialism.</w:t>
      </w:r>
    </w:p>
    <w:p w14:paraId="321D4921" w14:textId="77777777" w:rsidR="00F465BE" w:rsidRPr="0023091E" w:rsidRDefault="00000000" w:rsidP="00765CE2">
      <w:pPr>
        <w:pStyle w:val="Textbody"/>
        <w:jc w:val="both"/>
        <w:rPr>
          <w:lang w:val="en-US"/>
        </w:rPr>
      </w:pPr>
      <w:r w:rsidRPr="0023091E">
        <w:rPr>
          <w:lang w:val="en-US"/>
        </w:rPr>
        <w:t xml:space="preserve">Marx was a materialist. For him, any prediction or </w:t>
      </w:r>
      <w:del w:id="1656" w:author="Alvaro F. Filippi" w:date="2023-01-15T20:35:00Z">
        <w:r w:rsidRPr="0023091E">
          <w:rPr>
            <w:lang w:val="en-US"/>
          </w:rPr>
          <w:delText>receipt</w:delText>
        </w:r>
      </w:del>
      <w:ins w:id="1657" w:author="Alvaro F. Filippi" w:date="2023-01-15T20:35:00Z">
        <w:r w:rsidRPr="0023091E">
          <w:rPr>
            <w:lang w:val="en-US"/>
          </w:rPr>
          <w:t>recipe</w:t>
        </w:r>
      </w:ins>
      <w:r w:rsidRPr="0023091E">
        <w:rPr>
          <w:lang w:val="en-US"/>
        </w:rPr>
        <w:t xml:space="preserve"> was idealism.</w:t>
      </w:r>
    </w:p>
    <w:p w14:paraId="288B51F4" w14:textId="58435DAC" w:rsidR="00F465BE" w:rsidRPr="0023091E" w:rsidRDefault="00000000" w:rsidP="00765CE2">
      <w:pPr>
        <w:pStyle w:val="Textbody"/>
        <w:jc w:val="both"/>
        <w:rPr>
          <w:lang w:val="en-US"/>
        </w:rPr>
      </w:pPr>
      <w:r w:rsidRPr="0023091E">
        <w:rPr>
          <w:lang w:val="en-US"/>
        </w:rPr>
        <w:t>All societ</w:t>
      </w:r>
      <w:del w:id="1658" w:author="Alvaro F. Filippi" w:date="2023-01-15T20:36:00Z">
        <w:r w:rsidRPr="0023091E">
          <w:rPr>
            <w:lang w:val="en-US"/>
          </w:rPr>
          <w:delText>y</w:delText>
        </w:r>
      </w:del>
      <w:ins w:id="1659" w:author="Alvaro F. Filippi" w:date="2023-01-15T20:36:00Z">
        <w:r w:rsidRPr="0023091E">
          <w:rPr>
            <w:lang w:val="en-US"/>
          </w:rPr>
          <w:t>ies</w:t>
        </w:r>
      </w:ins>
      <w:r w:rsidRPr="0023091E">
        <w:rPr>
          <w:lang w:val="en-US"/>
        </w:rPr>
        <w:t xml:space="preserve"> should start </w:t>
      </w:r>
      <w:del w:id="1660" w:author="Alvaro F. Filippi" w:date="2023-01-15T20:36:00Z">
        <w:r w:rsidRPr="0023091E">
          <w:rPr>
            <w:lang w:val="en-US"/>
          </w:rPr>
          <w:delText>of</w:delText>
        </w:r>
      </w:del>
      <w:ins w:id="1661" w:author="Alvaro F. Filippi" w:date="2023-01-15T20:36:00Z">
        <w:del w:id="1662" w:author="Diane Falcão" w:date="2023-01-26T19:05:00Z">
          <w:r w:rsidRPr="0023091E" w:rsidDel="00F8159D">
            <w:rPr>
              <w:lang w:val="en-US"/>
            </w:rPr>
            <w:delText>from</w:delText>
          </w:r>
        </w:del>
      </w:ins>
      <w:ins w:id="1663" w:author="Diane Falcão" w:date="2023-01-26T19:05:00Z">
        <w:r w:rsidR="00F8159D">
          <w:rPr>
            <w:lang w:val="en-US"/>
          </w:rPr>
          <w:t>with</w:t>
        </w:r>
      </w:ins>
      <w:r w:rsidRPr="0023091E">
        <w:rPr>
          <w:lang w:val="en-US"/>
        </w:rPr>
        <w:t xml:space="preserve"> a</w:t>
      </w:r>
      <w:ins w:id="1664" w:author="Alvaro F. Filippi" w:date="2023-01-15T19:31:00Z">
        <w:r w:rsidRPr="0023091E">
          <w:rPr>
            <w:lang w:val="en-US"/>
          </w:rPr>
          <w:t xml:space="preserve"> </w:t>
        </w:r>
      </w:ins>
      <w:del w:id="1665" w:author="Alvaro F. Filippi" w:date="2023-01-15T19:31:00Z">
        <w:r w:rsidRPr="0023091E">
          <w:rPr>
            <w:lang w:val="en-US"/>
          </w:rPr>
          <w:delText xml:space="preserve">n </w:delText>
        </w:r>
      </w:del>
      <w:r w:rsidRPr="0023091E">
        <w:rPr>
          <w:lang w:val="en-US"/>
        </w:rPr>
        <w:t xml:space="preserve">material analysis. </w:t>
      </w:r>
      <w:ins w:id="1666" w:author="Alvaro F. Filippi" w:date="2023-01-15T20:36:00Z">
        <w:r w:rsidRPr="0023091E">
          <w:rPr>
            <w:lang w:val="en-US"/>
          </w:rPr>
          <w:t>A r</w:t>
        </w:r>
      </w:ins>
      <w:del w:id="1667" w:author="Alvaro F. Filippi" w:date="2023-01-15T20:36:00Z">
        <w:r w:rsidRPr="0023091E">
          <w:rPr>
            <w:lang w:val="en-US"/>
          </w:rPr>
          <w:delText>R</w:delText>
        </w:r>
      </w:del>
      <w:r w:rsidRPr="0023091E">
        <w:rPr>
          <w:lang w:val="en-US"/>
        </w:rPr>
        <w:t>eal</w:t>
      </w:r>
      <w:ins w:id="1668" w:author="Alvaro F. Filippi" w:date="2023-01-15T20:36:00Z">
        <w:r w:rsidRPr="0023091E">
          <w:rPr>
            <w:lang w:val="en-US"/>
          </w:rPr>
          <w:t xml:space="preserve"> one</w:t>
        </w:r>
      </w:ins>
      <w:r w:rsidRPr="0023091E">
        <w:rPr>
          <w:lang w:val="en-US"/>
        </w:rPr>
        <w:t>, ok? Not ideal.</w:t>
      </w:r>
    </w:p>
    <w:p w14:paraId="03D3C4C0" w14:textId="77777777" w:rsidR="00F465BE" w:rsidRPr="0023091E" w:rsidRDefault="00000000" w:rsidP="00765CE2">
      <w:pPr>
        <w:pStyle w:val="Textbody"/>
        <w:jc w:val="both"/>
        <w:rPr>
          <w:lang w:val="en-US"/>
        </w:rPr>
      </w:pPr>
      <w:r w:rsidRPr="0023091E">
        <w:rPr>
          <w:lang w:val="en-US"/>
        </w:rPr>
        <w:t>Marx can't make the same mistake he criticized in the Utopians.</w:t>
      </w:r>
    </w:p>
    <w:p w14:paraId="6E2FBBAF" w14:textId="4AE19801" w:rsidR="00F465BE" w:rsidRPr="0023091E" w:rsidRDefault="00000000" w:rsidP="00765CE2">
      <w:pPr>
        <w:pStyle w:val="Textbody"/>
        <w:jc w:val="both"/>
        <w:rPr>
          <w:lang w:val="en-US"/>
        </w:rPr>
      </w:pPr>
      <w:r w:rsidRPr="0023091E">
        <w:rPr>
          <w:lang w:val="en-US"/>
        </w:rPr>
        <w:t>So, Marx only give</w:t>
      </w:r>
      <w:ins w:id="1669" w:author="Diane Falcão" w:date="2023-01-26T19:05:00Z">
        <w:r w:rsidR="00F8159D">
          <w:rPr>
            <w:lang w:val="en-US"/>
          </w:rPr>
          <w:t>s</w:t>
        </w:r>
      </w:ins>
      <w:r w:rsidRPr="0023091E">
        <w:rPr>
          <w:lang w:val="en-US"/>
        </w:rPr>
        <w:t xml:space="preserve"> the general ideas: socialism is the </w:t>
      </w:r>
      <w:del w:id="1670" w:author="Diane Falcão" w:date="2023-01-26T03:10:00Z">
        <w:r w:rsidRPr="0023091E" w:rsidDel="00210A11">
          <w:rPr>
            <w:lang w:val="en-US"/>
          </w:rPr>
          <w:delText>working class</w:delText>
        </w:r>
      </w:del>
      <w:ins w:id="1671" w:author="Diane Falcão" w:date="2023-01-26T03:10:00Z">
        <w:r w:rsidR="00210A11">
          <w:rPr>
            <w:lang w:val="en-US"/>
          </w:rPr>
          <w:t>working-class</w:t>
        </w:r>
      </w:ins>
      <w:r w:rsidRPr="0023091E">
        <w:rPr>
          <w:lang w:val="en-US"/>
        </w:rPr>
        <w:t xml:space="preserve"> </w:t>
      </w:r>
      <w:del w:id="1672" w:author="Diane Falcão" w:date="2023-01-26T19:05:00Z">
        <w:r w:rsidRPr="0023091E" w:rsidDel="00F8159D">
          <w:rPr>
            <w:lang w:val="en-US"/>
          </w:rPr>
          <w:delText xml:space="preserve">at </w:delText>
        </w:r>
      </w:del>
      <w:ins w:id="1673" w:author="Diane Falcão" w:date="2023-01-26T19:05:00Z">
        <w:r w:rsidR="00F8159D">
          <w:rPr>
            <w:lang w:val="en-US"/>
          </w:rPr>
          <w:t>in</w:t>
        </w:r>
        <w:r w:rsidR="00F8159D" w:rsidRPr="0023091E">
          <w:rPr>
            <w:lang w:val="en-US"/>
          </w:rPr>
          <w:t xml:space="preserve"> </w:t>
        </w:r>
      </w:ins>
      <w:r w:rsidRPr="0023091E">
        <w:rPr>
          <w:lang w:val="en-US"/>
        </w:rPr>
        <w:t>power,</w:t>
      </w:r>
    </w:p>
    <w:p w14:paraId="384022C8" w14:textId="0B61015C" w:rsidR="00F465BE" w:rsidRPr="0023091E" w:rsidRDefault="00000000" w:rsidP="00765CE2">
      <w:pPr>
        <w:pStyle w:val="Textbody"/>
        <w:jc w:val="both"/>
        <w:rPr>
          <w:lang w:val="en-US"/>
        </w:rPr>
      </w:pPr>
      <w:r w:rsidRPr="0023091E">
        <w:rPr>
          <w:lang w:val="en-US"/>
        </w:rPr>
        <w:t>dictatorship of the proletariat</w:t>
      </w:r>
      <w:ins w:id="1674" w:author="Diane Falcão" w:date="2023-01-26T19:05:00Z">
        <w:r w:rsidR="00F8159D">
          <w:rPr>
            <w:lang w:val="en-US"/>
          </w:rPr>
          <w:t>,</w:t>
        </w:r>
      </w:ins>
      <w:r w:rsidRPr="0023091E">
        <w:rPr>
          <w:lang w:val="en-US"/>
        </w:rPr>
        <w:t xml:space="preserve"> and transition in direction of a society without classes.</w:t>
      </w:r>
    </w:p>
    <w:p w14:paraId="0F833664" w14:textId="77777777" w:rsidR="00F465BE" w:rsidRPr="0023091E" w:rsidRDefault="00000000" w:rsidP="00765CE2">
      <w:pPr>
        <w:pStyle w:val="Textbody"/>
        <w:jc w:val="both"/>
        <w:rPr>
          <w:lang w:val="en-US"/>
        </w:rPr>
      </w:pPr>
      <w:r w:rsidRPr="0023091E">
        <w:rPr>
          <w:lang w:val="en-US"/>
        </w:rPr>
        <w:lastRenderedPageBreak/>
        <w:t>That's why every time someone asks "how many brands of washing powder will exist in socialism?",</w:t>
      </w:r>
    </w:p>
    <w:p w14:paraId="37CA44BD" w14:textId="77777777" w:rsidR="00F465BE" w:rsidRPr="0023091E" w:rsidRDefault="00000000" w:rsidP="00765CE2">
      <w:pPr>
        <w:pStyle w:val="Textbody"/>
        <w:jc w:val="both"/>
        <w:rPr>
          <w:lang w:val="en-US"/>
        </w:rPr>
      </w:pPr>
      <w:r w:rsidRPr="0023091E">
        <w:rPr>
          <w:lang w:val="en-US"/>
        </w:rPr>
        <w:t>anything we could answer is going to be speculation. There's no way to know.</w:t>
      </w:r>
    </w:p>
    <w:p w14:paraId="65BBD927" w14:textId="77777777" w:rsidR="00F465BE" w:rsidRPr="0023091E" w:rsidRDefault="00000000" w:rsidP="00765CE2">
      <w:pPr>
        <w:pStyle w:val="Textbody"/>
        <w:jc w:val="both"/>
        <w:rPr>
          <w:lang w:val="en-US"/>
        </w:rPr>
      </w:pPr>
      <w:r w:rsidRPr="0023091E">
        <w:rPr>
          <w:lang w:val="en-US"/>
        </w:rPr>
        <w:t>We'll know the details from experience.</w:t>
      </w:r>
    </w:p>
    <w:p w14:paraId="7286ACD8" w14:textId="5D8ED1BA" w:rsidR="00F465BE" w:rsidRPr="0023091E" w:rsidRDefault="00000000" w:rsidP="00765CE2">
      <w:pPr>
        <w:pStyle w:val="Textbody"/>
        <w:jc w:val="both"/>
        <w:rPr>
          <w:lang w:val="en-US"/>
        </w:rPr>
      </w:pPr>
      <w:r w:rsidRPr="0023091E">
        <w:rPr>
          <w:lang w:val="en-US"/>
        </w:rPr>
        <w:t xml:space="preserve">And the </w:t>
      </w:r>
      <w:proofErr w:type="gramStart"/>
      <w:r w:rsidRPr="0023091E">
        <w:rPr>
          <w:lang w:val="en-US"/>
        </w:rPr>
        <w:t>soviets</w:t>
      </w:r>
      <w:proofErr w:type="gramEnd"/>
      <w:r w:rsidRPr="0023091E">
        <w:rPr>
          <w:lang w:val="en-US"/>
        </w:rPr>
        <w:t xml:space="preserve"> detail</w:t>
      </w:r>
      <w:del w:id="1675" w:author="Diane Falcão" w:date="2023-01-26T19:06:00Z">
        <w:r w:rsidRPr="0023091E" w:rsidDel="00F8159D">
          <w:rPr>
            <w:lang w:val="en-US"/>
          </w:rPr>
          <w:delText>s</w:delText>
        </w:r>
      </w:del>
      <w:r w:rsidRPr="0023091E">
        <w:rPr>
          <w:lang w:val="en-US"/>
        </w:rPr>
        <w:t xml:space="preserve"> much more </w:t>
      </w:r>
      <w:ins w:id="1676" w:author="Diane Falcão" w:date="2023-01-26T19:06:00Z">
        <w:r w:rsidR="003066A0">
          <w:rPr>
            <w:lang w:val="en-US"/>
          </w:rPr>
          <w:t xml:space="preserve">about </w:t>
        </w:r>
      </w:ins>
      <w:r w:rsidRPr="0023091E">
        <w:rPr>
          <w:lang w:val="en-US"/>
        </w:rPr>
        <w:t>what is socialism. Why?</w:t>
      </w:r>
    </w:p>
    <w:p w14:paraId="33A1C817" w14:textId="77777777" w:rsidR="00F465BE" w:rsidRPr="0023091E" w:rsidRDefault="00000000" w:rsidP="00765CE2">
      <w:pPr>
        <w:pStyle w:val="Textbody"/>
        <w:jc w:val="both"/>
        <w:rPr>
          <w:lang w:val="en-US"/>
        </w:rPr>
      </w:pPr>
      <w:r w:rsidRPr="0023091E">
        <w:rPr>
          <w:lang w:val="en-US"/>
        </w:rPr>
        <w:t xml:space="preserve">Because they had </w:t>
      </w:r>
      <w:del w:id="1677" w:author="Alvaro F. Filippi" w:date="2023-01-15T20:36:00Z">
        <w:r w:rsidRPr="0023091E">
          <w:rPr>
            <w:lang w:val="en-US"/>
          </w:rPr>
          <w:delText>an</w:delText>
        </w:r>
      </w:del>
      <w:ins w:id="1678" w:author="Alvaro F. Filippi" w:date="2023-01-15T20:36:00Z">
        <w:r w:rsidRPr="0023091E">
          <w:rPr>
            <w:lang w:val="en-US"/>
          </w:rPr>
          <w:t>a</w:t>
        </w:r>
      </w:ins>
      <w:r w:rsidRPr="0023091E">
        <w:rPr>
          <w:lang w:val="en-US"/>
        </w:rPr>
        <w:t xml:space="preserve"> socialist experience! Marx didn't.</w:t>
      </w:r>
    </w:p>
    <w:p w14:paraId="6085EA4D" w14:textId="6D695893" w:rsidR="00F465BE" w:rsidRPr="0023091E" w:rsidRDefault="00000000" w:rsidP="00765CE2">
      <w:pPr>
        <w:pStyle w:val="Textbody"/>
        <w:jc w:val="both"/>
        <w:rPr>
          <w:lang w:val="en-US"/>
        </w:rPr>
      </w:pPr>
      <w:r w:rsidRPr="0023091E">
        <w:rPr>
          <w:lang w:val="en-US"/>
        </w:rPr>
        <w:t>Therefore, he didn't dare</w:t>
      </w:r>
      <w:del w:id="1679" w:author="Alvaro F. Filippi" w:date="2023-01-15T20:37:00Z">
        <w:r w:rsidRPr="0023091E">
          <w:rPr>
            <w:lang w:val="en-US"/>
          </w:rPr>
          <w:delText>d</w:delText>
        </w:r>
      </w:del>
      <w:r w:rsidRPr="0023091E">
        <w:rPr>
          <w:lang w:val="en-US"/>
        </w:rPr>
        <w:t xml:space="preserve"> to predict the future beyond what he knew </w:t>
      </w:r>
      <w:del w:id="1680" w:author="Diane Falcão" w:date="2023-01-26T19:06:00Z">
        <w:r w:rsidRPr="0023091E" w:rsidDel="003066A0">
          <w:rPr>
            <w:lang w:val="en-US"/>
          </w:rPr>
          <w:delText xml:space="preserve">it </w:delText>
        </w:r>
      </w:del>
      <w:r w:rsidRPr="0023091E">
        <w:rPr>
          <w:lang w:val="en-US"/>
        </w:rPr>
        <w:t>was possible.</w:t>
      </w:r>
    </w:p>
    <w:p w14:paraId="0C7A84E9" w14:textId="149976CC" w:rsidR="00F465BE" w:rsidRPr="0023091E" w:rsidRDefault="00000000" w:rsidP="00765CE2">
      <w:pPr>
        <w:pStyle w:val="Textbody"/>
        <w:jc w:val="both"/>
        <w:rPr>
          <w:lang w:val="en-US"/>
        </w:rPr>
      </w:pPr>
      <w:r w:rsidRPr="0023091E">
        <w:rPr>
          <w:lang w:val="en-US"/>
        </w:rPr>
        <w:t xml:space="preserve">He knew </w:t>
      </w:r>
      <w:del w:id="1681" w:author="Diane Falcão" w:date="2023-01-26T19:06:00Z">
        <w:r w:rsidRPr="0023091E" w:rsidDel="003066A0">
          <w:rPr>
            <w:lang w:val="en-US"/>
          </w:rPr>
          <w:delText xml:space="preserve">it was possible that the </w:delText>
        </w:r>
      </w:del>
      <w:del w:id="1682" w:author="Diane Falcão" w:date="2023-01-26T03:10:00Z">
        <w:r w:rsidRPr="0023091E" w:rsidDel="00210A11">
          <w:rPr>
            <w:lang w:val="en-US"/>
          </w:rPr>
          <w:delText>working class</w:delText>
        </w:r>
      </w:del>
      <w:del w:id="1683" w:author="Diane Falcão" w:date="2023-01-26T19:06:00Z">
        <w:r w:rsidRPr="0023091E" w:rsidDel="003066A0">
          <w:rPr>
            <w:lang w:val="en-US"/>
          </w:rPr>
          <w:delText xml:space="preserve"> take</w:delText>
        </w:r>
      </w:del>
      <w:ins w:id="1684" w:author="Diane Falcão" w:date="2023-01-26T19:06:00Z">
        <w:r w:rsidR="003066A0">
          <w:rPr>
            <w:lang w:val="en-US"/>
          </w:rPr>
          <w:t>the working class mig</w:t>
        </w:r>
      </w:ins>
      <w:ins w:id="1685" w:author="Diane Falcão" w:date="2023-01-26T19:07:00Z">
        <w:r w:rsidR="003066A0">
          <w:rPr>
            <w:lang w:val="en-US"/>
          </w:rPr>
          <w:t>ht take</w:t>
        </w:r>
      </w:ins>
      <w:r w:rsidRPr="0023091E">
        <w:rPr>
          <w:lang w:val="en-US"/>
        </w:rPr>
        <w:t xml:space="preserve"> the </w:t>
      </w:r>
      <w:del w:id="1686" w:author="Diane Falcão" w:date="2023-01-18T01:45:00Z">
        <w:r w:rsidRPr="0023091E" w:rsidDel="00C21AAB">
          <w:rPr>
            <w:lang w:val="en-US"/>
          </w:rPr>
          <w:delText>state</w:delText>
        </w:r>
      </w:del>
      <w:ins w:id="1687" w:author="Diane Falcão" w:date="2023-01-18T01:45:00Z">
        <w:r w:rsidR="00C21AAB">
          <w:rPr>
            <w:lang w:val="en-US"/>
          </w:rPr>
          <w:t>State</w:t>
        </w:r>
      </w:ins>
      <w:r w:rsidRPr="0023091E">
        <w:rPr>
          <w:lang w:val="en-US"/>
        </w:rPr>
        <w:t xml:space="preserve"> apparatus;</w:t>
      </w:r>
    </w:p>
    <w:p w14:paraId="53499890" w14:textId="01A75C5B" w:rsidR="00F465BE" w:rsidRPr="0023091E" w:rsidRDefault="00000000" w:rsidP="00765CE2">
      <w:pPr>
        <w:pStyle w:val="Textbody"/>
        <w:jc w:val="both"/>
        <w:rPr>
          <w:lang w:val="en-US"/>
        </w:rPr>
      </w:pPr>
      <w:r w:rsidRPr="0023091E">
        <w:rPr>
          <w:lang w:val="en-US"/>
        </w:rPr>
        <w:t xml:space="preserve">He knew that it was possible that the </w:t>
      </w:r>
      <w:del w:id="1688" w:author="Diane Falcão" w:date="2023-01-26T03:10:00Z">
        <w:r w:rsidRPr="0023091E" w:rsidDel="00210A11">
          <w:rPr>
            <w:lang w:val="en-US"/>
          </w:rPr>
          <w:delText>working class</w:delText>
        </w:r>
      </w:del>
      <w:ins w:id="1689" w:author="Diane Falcão" w:date="2023-01-26T03:10:00Z">
        <w:r w:rsidR="00210A11">
          <w:rPr>
            <w:lang w:val="en-US"/>
          </w:rPr>
          <w:t>working-class</w:t>
        </w:r>
      </w:ins>
      <w:r w:rsidRPr="0023091E">
        <w:rPr>
          <w:lang w:val="en-US"/>
        </w:rPr>
        <w:t xml:space="preserve"> to use the </w:t>
      </w:r>
      <w:del w:id="1690" w:author="Diane Falcão" w:date="2023-01-18T01:45:00Z">
        <w:r w:rsidRPr="0023091E" w:rsidDel="00C21AAB">
          <w:rPr>
            <w:lang w:val="en-US"/>
          </w:rPr>
          <w:delText>state</w:delText>
        </w:r>
      </w:del>
      <w:ins w:id="1691" w:author="Diane Falcão" w:date="2023-01-18T01:45:00Z">
        <w:r w:rsidR="00C21AAB">
          <w:rPr>
            <w:lang w:val="en-US"/>
          </w:rPr>
          <w:t>State</w:t>
        </w:r>
      </w:ins>
      <w:r w:rsidRPr="0023091E">
        <w:rPr>
          <w:lang w:val="en-US"/>
        </w:rPr>
        <w:t xml:space="preserve"> apparatus to oppress the bourgeoisie;</w:t>
      </w:r>
    </w:p>
    <w:p w14:paraId="496EB5D0" w14:textId="77777777" w:rsidR="00F465BE" w:rsidRPr="0023091E" w:rsidRDefault="00000000" w:rsidP="00765CE2">
      <w:pPr>
        <w:pStyle w:val="Textbody"/>
        <w:jc w:val="both"/>
        <w:rPr>
          <w:lang w:val="en-US"/>
        </w:rPr>
      </w:pPr>
      <w:r w:rsidRPr="0023091E">
        <w:rPr>
          <w:lang w:val="en-US"/>
        </w:rPr>
        <w:t>He knew it was possible. And it was possible. And it was done!</w:t>
      </w:r>
    </w:p>
    <w:p w14:paraId="3741BCD0" w14:textId="7A8A2A8C" w:rsidR="00F465BE" w:rsidRPr="0023091E" w:rsidRDefault="00000000" w:rsidP="00765CE2">
      <w:pPr>
        <w:pStyle w:val="Textbody"/>
        <w:jc w:val="both"/>
        <w:rPr>
          <w:lang w:val="en-US"/>
        </w:rPr>
      </w:pPr>
      <w:r w:rsidRPr="0023091E">
        <w:rPr>
          <w:lang w:val="en-US"/>
        </w:rPr>
        <w:t xml:space="preserve">All of this was made from </w:t>
      </w:r>
      <w:ins w:id="1692" w:author="Diane Falcão" w:date="2023-01-26T19:07:00Z">
        <w:r w:rsidR="003066A0">
          <w:rPr>
            <w:lang w:val="en-US"/>
          </w:rPr>
          <w:t xml:space="preserve">the </w:t>
        </w:r>
      </w:ins>
      <w:r w:rsidRPr="0023091E">
        <w:rPr>
          <w:lang w:val="en-US"/>
        </w:rPr>
        <w:t>material analysis.</w:t>
      </w:r>
    </w:p>
    <w:p w14:paraId="6FF53FA4" w14:textId="77777777" w:rsidR="00F465BE" w:rsidRPr="0023091E" w:rsidRDefault="00000000" w:rsidP="00765CE2">
      <w:pPr>
        <w:pStyle w:val="Textbody"/>
        <w:jc w:val="both"/>
        <w:rPr>
          <w:lang w:val="en-US"/>
        </w:rPr>
      </w:pPr>
      <w:r w:rsidRPr="0023091E">
        <w:rPr>
          <w:lang w:val="en-US"/>
        </w:rPr>
        <w:t>Another thing: that means that, after the revolution,</w:t>
      </w:r>
    </w:p>
    <w:p w14:paraId="2E976CBE" w14:textId="0D7E0546" w:rsidR="00F465BE" w:rsidRPr="0023091E" w:rsidRDefault="00000000" w:rsidP="00765CE2">
      <w:pPr>
        <w:pStyle w:val="Textbody"/>
        <w:jc w:val="both"/>
        <w:rPr>
          <w:lang w:val="en-US"/>
        </w:rPr>
      </w:pPr>
      <w:del w:id="1693" w:author="Diane Falcão" w:date="2023-01-26T19:07:00Z">
        <w:r w:rsidRPr="0023091E" w:rsidDel="003066A0">
          <w:rPr>
            <w:lang w:val="en-US"/>
          </w:rPr>
          <w:delText xml:space="preserve">at </w:delText>
        </w:r>
      </w:del>
      <w:ins w:id="1694" w:author="Diane Falcão" w:date="2023-01-26T19:07:00Z">
        <w:r w:rsidR="003066A0">
          <w:rPr>
            <w:lang w:val="en-US"/>
          </w:rPr>
          <w:t>on</w:t>
        </w:r>
        <w:r w:rsidR="003066A0" w:rsidRPr="0023091E">
          <w:rPr>
            <w:lang w:val="en-US"/>
          </w:rPr>
          <w:t xml:space="preserve"> </w:t>
        </w:r>
      </w:ins>
      <w:del w:id="1695" w:author="Diane Falcão" w:date="2023-01-26T19:07:00Z">
        <w:r w:rsidRPr="0023091E" w:rsidDel="003066A0">
          <w:rPr>
            <w:lang w:val="en-US"/>
          </w:rPr>
          <w:delText xml:space="preserve">the </w:delText>
        </w:r>
      </w:del>
      <w:r w:rsidRPr="0023091E">
        <w:rPr>
          <w:lang w:val="en-US"/>
        </w:rPr>
        <w:t>day one of socialism, all the contradictions will go away?</w:t>
      </w:r>
    </w:p>
    <w:p w14:paraId="023379BD" w14:textId="1EA7B570" w:rsidR="00F465BE" w:rsidRPr="0023091E" w:rsidRDefault="00000000" w:rsidP="00765CE2">
      <w:pPr>
        <w:pStyle w:val="Textbody"/>
        <w:jc w:val="both"/>
        <w:rPr>
          <w:lang w:val="en-US"/>
        </w:rPr>
      </w:pPr>
      <w:r w:rsidRPr="0023091E">
        <w:rPr>
          <w:lang w:val="en-US"/>
        </w:rPr>
        <w:t xml:space="preserve">Contradiction's gone. The capitalism died, any opposer died, </w:t>
      </w:r>
      <w:ins w:id="1696" w:author="Diane Falcão" w:date="2023-01-26T19:07:00Z">
        <w:r w:rsidR="00B51DB7">
          <w:rPr>
            <w:lang w:val="en-US"/>
          </w:rPr>
          <w:t xml:space="preserve">and </w:t>
        </w:r>
      </w:ins>
      <w:r w:rsidRPr="0023091E">
        <w:rPr>
          <w:lang w:val="en-US"/>
        </w:rPr>
        <w:t>everything died.</w:t>
      </w:r>
    </w:p>
    <w:p w14:paraId="0BD1EA6E" w14:textId="77777777" w:rsidR="00F465BE" w:rsidRPr="0023091E" w:rsidRDefault="00000000" w:rsidP="00765CE2">
      <w:pPr>
        <w:pStyle w:val="Textbody"/>
        <w:jc w:val="both"/>
        <w:rPr>
          <w:lang w:val="en-US"/>
        </w:rPr>
      </w:pPr>
      <w:r w:rsidRPr="0023091E">
        <w:rPr>
          <w:lang w:val="en-US"/>
        </w:rPr>
        <w:t xml:space="preserve">No. </w:t>
      </w:r>
      <w:del w:id="1697" w:author="Alvaro F. Filippi" w:date="2023-01-15T20:37:00Z">
        <w:r w:rsidRPr="0023091E">
          <w:rPr>
            <w:lang w:val="en-US"/>
          </w:rPr>
          <w:delText xml:space="preserve">Quote of </w:delText>
        </w:r>
      </w:del>
      <w:r w:rsidRPr="0023091E">
        <w:rPr>
          <w:lang w:val="en-US"/>
        </w:rPr>
        <w:t>Marx</w:t>
      </w:r>
      <w:ins w:id="1698" w:author="Alvaro F. Filippi" w:date="2023-01-15T20:37:00Z">
        <w:r w:rsidRPr="0023091E">
          <w:rPr>
            <w:lang w:val="en-US"/>
          </w:rPr>
          <w:t>’s quote</w:t>
        </w:r>
      </w:ins>
      <w:r w:rsidRPr="0023091E">
        <w:rPr>
          <w:lang w:val="en-US"/>
        </w:rPr>
        <w:t>:</w:t>
      </w:r>
    </w:p>
    <w:p w14:paraId="0F1B3C3B" w14:textId="7E87DB16" w:rsidR="00F465BE" w:rsidRPr="0023091E" w:rsidRDefault="00000000" w:rsidP="00765CE2">
      <w:pPr>
        <w:pStyle w:val="Textbody"/>
        <w:jc w:val="both"/>
        <w:rPr>
          <w:lang w:val="en-US"/>
        </w:rPr>
      </w:pPr>
      <w:r w:rsidRPr="0023091E">
        <w:rPr>
          <w:lang w:val="en-US"/>
        </w:rPr>
        <w:t xml:space="preserve">"What we have to deal with here is a communist society, not as it has developed on its </w:t>
      </w:r>
      <w:del w:id="1699" w:author="Diane Falcão" w:date="2023-01-26T19:07:00Z">
        <w:r w:rsidRPr="0023091E" w:rsidDel="00B51DB7">
          <w:rPr>
            <w:lang w:val="en-US"/>
          </w:rPr>
          <w:delText xml:space="preserve">own </w:delText>
        </w:r>
      </w:del>
      <w:r w:rsidRPr="0023091E">
        <w:rPr>
          <w:lang w:val="en-US"/>
        </w:rPr>
        <w:t xml:space="preserve">foundations, but, on the contrary, </w:t>
      </w:r>
    </w:p>
    <w:p w14:paraId="22E26BBB" w14:textId="77777777" w:rsidR="00F465BE" w:rsidRPr="0023091E" w:rsidRDefault="00000000" w:rsidP="00765CE2">
      <w:pPr>
        <w:pStyle w:val="Textbody"/>
        <w:jc w:val="both"/>
        <w:rPr>
          <w:lang w:val="en-US"/>
        </w:rPr>
      </w:pPr>
      <w:r w:rsidRPr="0023091E">
        <w:rPr>
          <w:lang w:val="en-US"/>
        </w:rPr>
        <w:t>just as it emerges from capitalist society;</w:t>
      </w:r>
    </w:p>
    <w:p w14:paraId="634BBA63" w14:textId="77777777" w:rsidR="00F465BE" w:rsidRPr="0023091E" w:rsidRDefault="00000000" w:rsidP="00765CE2">
      <w:pPr>
        <w:pStyle w:val="Textbody"/>
        <w:jc w:val="both"/>
        <w:rPr>
          <w:lang w:val="en-US"/>
        </w:rPr>
      </w:pPr>
      <w:r w:rsidRPr="0023091E">
        <w:rPr>
          <w:lang w:val="en-US"/>
        </w:rPr>
        <w:t xml:space="preserve">[a communist society], which is thus in every respect, economically, morally, and intellectually, </w:t>
      </w:r>
    </w:p>
    <w:p w14:paraId="6B3A5B2A" w14:textId="77777777" w:rsidR="00F465BE" w:rsidRPr="0023091E" w:rsidRDefault="00000000" w:rsidP="00765CE2">
      <w:pPr>
        <w:pStyle w:val="Textbody"/>
        <w:jc w:val="both"/>
        <w:rPr>
          <w:lang w:val="en-US"/>
        </w:rPr>
      </w:pPr>
      <w:r w:rsidRPr="0023091E">
        <w:rPr>
          <w:lang w:val="en-US"/>
        </w:rPr>
        <w:t xml:space="preserve">still stamped with the birthmarks of the old society from whose womb it emerges". </w:t>
      </w:r>
    </w:p>
    <w:p w14:paraId="38C851B2" w14:textId="77777777" w:rsidR="00F465BE" w:rsidRPr="0023091E" w:rsidRDefault="00000000" w:rsidP="00765CE2">
      <w:pPr>
        <w:pStyle w:val="Textbody"/>
        <w:jc w:val="both"/>
        <w:rPr>
          <w:lang w:val="en-US"/>
        </w:rPr>
      </w:pPr>
      <w:r w:rsidRPr="0023091E">
        <w:rPr>
          <w:lang w:val="en-US"/>
        </w:rPr>
        <w:t>So, just remember</w:t>
      </w:r>
      <w:del w:id="1700" w:author="Diane Falcão" w:date="2023-01-26T19:08:00Z">
        <w:r w:rsidRPr="0023091E" w:rsidDel="00B51DB7">
          <w:rPr>
            <w:lang w:val="en-US"/>
          </w:rPr>
          <w:delText>ing</w:delText>
        </w:r>
      </w:del>
      <w:r w:rsidRPr="0023091E">
        <w:rPr>
          <w:lang w:val="en-US"/>
        </w:rPr>
        <w:t>:</w:t>
      </w:r>
    </w:p>
    <w:p w14:paraId="77F2E1D1" w14:textId="77777777" w:rsidR="00F465BE" w:rsidRPr="0023091E" w:rsidRDefault="00000000" w:rsidP="00765CE2">
      <w:pPr>
        <w:pStyle w:val="Textbody"/>
        <w:jc w:val="both"/>
        <w:rPr>
          <w:lang w:val="en-US"/>
        </w:rPr>
      </w:pPr>
      <w:r w:rsidRPr="0023091E">
        <w:rPr>
          <w:lang w:val="en-US"/>
        </w:rPr>
        <w:t>in this quote, Marx is using the word communism as we use the word socialism today, alright?</w:t>
      </w:r>
    </w:p>
    <w:p w14:paraId="3BCE0C0E" w14:textId="77777777" w:rsidR="00F465BE" w:rsidRPr="0023091E" w:rsidRDefault="00000000" w:rsidP="00765CE2">
      <w:pPr>
        <w:pStyle w:val="Textbody"/>
        <w:jc w:val="both"/>
        <w:rPr>
          <w:lang w:val="en-US"/>
        </w:rPr>
      </w:pPr>
      <w:r w:rsidRPr="0023091E">
        <w:rPr>
          <w:lang w:val="en-US"/>
        </w:rPr>
        <w:t>Here, Marx is talking about the first stage of communism.</w:t>
      </w:r>
    </w:p>
    <w:p w14:paraId="6AB15C1C" w14:textId="6E9E063A" w:rsidR="00F465BE" w:rsidRPr="0023091E" w:rsidRDefault="00000000" w:rsidP="00765CE2">
      <w:pPr>
        <w:pStyle w:val="Textbody"/>
        <w:jc w:val="both"/>
        <w:rPr>
          <w:lang w:val="en-US"/>
        </w:rPr>
      </w:pPr>
      <w:r w:rsidRPr="0023091E">
        <w:rPr>
          <w:lang w:val="en-US"/>
        </w:rPr>
        <w:t xml:space="preserve">That's why </w:t>
      </w:r>
      <w:del w:id="1701" w:author="Diane Falcão" w:date="2023-01-16T23:44:00Z">
        <w:r w:rsidRPr="0023091E" w:rsidDel="002E2867">
          <w:rPr>
            <w:lang w:val="en-US"/>
          </w:rPr>
          <w:delText>i</w:delText>
        </w:r>
      </w:del>
      <w:ins w:id="1702" w:author="Diane Falcão" w:date="2023-01-16T23:44:00Z">
        <w:r w:rsidR="002E2867" w:rsidRPr="0023091E">
          <w:rPr>
            <w:lang w:val="en-US"/>
          </w:rPr>
          <w:t>I</w:t>
        </w:r>
      </w:ins>
      <w:r w:rsidRPr="0023091E">
        <w:rPr>
          <w:lang w:val="en-US"/>
        </w:rPr>
        <w:t xml:space="preserve"> had to clarify the vocabulary here.</w:t>
      </w:r>
    </w:p>
    <w:p w14:paraId="31279502" w14:textId="55E2B797" w:rsidR="00F465BE" w:rsidRPr="0023091E" w:rsidRDefault="00000000" w:rsidP="00765CE2">
      <w:pPr>
        <w:pStyle w:val="Textbody"/>
        <w:jc w:val="both"/>
        <w:rPr>
          <w:lang w:val="en-US"/>
        </w:rPr>
      </w:pPr>
      <w:r w:rsidRPr="0023091E">
        <w:rPr>
          <w:lang w:val="en-US"/>
        </w:rPr>
        <w:t>What's the point here? A society that come</w:t>
      </w:r>
      <w:ins w:id="1703" w:author="Diane Falcão" w:date="2023-01-26T19:08:00Z">
        <w:r w:rsidR="00B51DB7">
          <w:rPr>
            <w:lang w:val="en-US"/>
          </w:rPr>
          <w:t>s</w:t>
        </w:r>
      </w:ins>
      <w:r w:rsidRPr="0023091E">
        <w:rPr>
          <w:lang w:val="en-US"/>
        </w:rPr>
        <w:t xml:space="preserve"> from the womb of another,</w:t>
      </w:r>
    </w:p>
    <w:p w14:paraId="568C4AB6" w14:textId="37B9F6CA" w:rsidR="00F465BE" w:rsidRPr="0023091E" w:rsidRDefault="00000000" w:rsidP="00765CE2">
      <w:pPr>
        <w:pStyle w:val="Textbody"/>
        <w:jc w:val="both"/>
        <w:rPr>
          <w:lang w:val="en-US"/>
        </w:rPr>
      </w:pPr>
      <w:r w:rsidRPr="0023091E">
        <w:rPr>
          <w:lang w:val="en-US"/>
        </w:rPr>
        <w:t>and with that</w:t>
      </w:r>
      <w:ins w:id="1704" w:author="Diane Falcão" w:date="2023-01-26T19:08:00Z">
        <w:r w:rsidR="00B51DB7">
          <w:rPr>
            <w:lang w:val="en-US"/>
          </w:rPr>
          <w:t>,</w:t>
        </w:r>
      </w:ins>
      <w:r w:rsidRPr="0023091E">
        <w:rPr>
          <w:lang w:val="en-US"/>
        </w:rPr>
        <w:t xml:space="preserve"> it carries </w:t>
      </w:r>
      <w:del w:id="1705" w:author="Alvaro F. Filippi" w:date="2023-01-15T20:38:00Z">
        <w:r w:rsidRPr="0023091E">
          <w:rPr>
            <w:lang w:val="en-US"/>
          </w:rPr>
          <w:delText>it's</w:delText>
        </w:r>
      </w:del>
      <w:ins w:id="1706" w:author="Alvaro F. Filippi" w:date="2023-01-15T20:38:00Z">
        <w:r w:rsidRPr="0023091E">
          <w:rPr>
            <w:lang w:val="en-US"/>
          </w:rPr>
          <w:t>its</w:t>
        </w:r>
      </w:ins>
      <w:r w:rsidRPr="0023091E">
        <w:rPr>
          <w:lang w:val="en-US"/>
        </w:rPr>
        <w:t xml:space="preserve"> birthmarks.</w:t>
      </w:r>
    </w:p>
    <w:p w14:paraId="5F1B11EA" w14:textId="77777777" w:rsidR="00F465BE" w:rsidRPr="0023091E" w:rsidRDefault="00000000" w:rsidP="00765CE2">
      <w:pPr>
        <w:pStyle w:val="Textbody"/>
        <w:jc w:val="both"/>
        <w:rPr>
          <w:lang w:val="en-US"/>
        </w:rPr>
      </w:pPr>
      <w:r w:rsidRPr="0023091E">
        <w:rPr>
          <w:lang w:val="en-US"/>
        </w:rPr>
        <w:t xml:space="preserve">If we have a capitalist, </w:t>
      </w:r>
      <w:del w:id="1707" w:author="Alvaro F. Filippi" w:date="2023-01-15T20:38:00Z">
        <w:r w:rsidRPr="0023091E">
          <w:rPr>
            <w:lang w:val="en-US"/>
          </w:rPr>
          <w:delText>chauvinistic</w:delText>
        </w:r>
      </w:del>
      <w:ins w:id="1708" w:author="Alvaro F. Filippi" w:date="2023-01-15T20:38:00Z">
        <w:r w:rsidRPr="0023091E">
          <w:rPr>
            <w:lang w:val="en-US"/>
          </w:rPr>
          <w:t>sexist</w:t>
        </w:r>
      </w:ins>
      <w:r w:rsidRPr="0023091E">
        <w:rPr>
          <w:lang w:val="en-US"/>
        </w:rPr>
        <w:t xml:space="preserve"> society and we go t</w:t>
      </w:r>
      <w:ins w:id="1709" w:author="Alvaro F. Filippi" w:date="2023-01-15T20:38:00Z">
        <w:r w:rsidRPr="0023091E">
          <w:rPr>
            <w:lang w:val="en-US"/>
          </w:rPr>
          <w:t>h</w:t>
        </w:r>
      </w:ins>
      <w:r w:rsidRPr="0023091E">
        <w:rPr>
          <w:lang w:val="en-US"/>
        </w:rPr>
        <w:t>rough a revolution,</w:t>
      </w:r>
    </w:p>
    <w:p w14:paraId="2C8B2A21" w14:textId="77777777" w:rsidR="00F465BE" w:rsidRPr="0023091E" w:rsidRDefault="00000000" w:rsidP="00765CE2">
      <w:pPr>
        <w:pStyle w:val="Textbody"/>
        <w:jc w:val="both"/>
        <w:rPr>
          <w:lang w:val="en-US"/>
        </w:rPr>
      </w:pPr>
      <w:r w:rsidRPr="0023091E">
        <w:rPr>
          <w:lang w:val="en-US"/>
        </w:rPr>
        <w:t xml:space="preserve">the new society will still be </w:t>
      </w:r>
      <w:del w:id="1710" w:author="Alvaro F. Filippi" w:date="2023-01-15T20:38:00Z">
        <w:r w:rsidRPr="0023091E">
          <w:rPr>
            <w:lang w:val="en-US"/>
          </w:rPr>
          <w:delText>chauvinistic</w:delText>
        </w:r>
      </w:del>
      <w:ins w:id="1711" w:author="Alvaro F. Filippi" w:date="2023-01-15T20:38:00Z">
        <w:r w:rsidRPr="0023091E">
          <w:rPr>
            <w:lang w:val="en-US"/>
          </w:rPr>
          <w:t>sexist</w:t>
        </w:r>
      </w:ins>
      <w:r w:rsidRPr="0023091E">
        <w:rPr>
          <w:lang w:val="en-US"/>
        </w:rPr>
        <w:t>. This contradiction will not disappear.</w:t>
      </w:r>
    </w:p>
    <w:p w14:paraId="71DC11F2" w14:textId="77777777" w:rsidR="00F465BE" w:rsidRPr="0023091E" w:rsidRDefault="00000000" w:rsidP="00765CE2">
      <w:pPr>
        <w:pStyle w:val="Textbody"/>
        <w:jc w:val="both"/>
        <w:rPr>
          <w:lang w:val="en-US"/>
        </w:rPr>
      </w:pPr>
      <w:r w:rsidRPr="0023091E">
        <w:rPr>
          <w:lang w:val="en-US"/>
        </w:rPr>
        <w:t xml:space="preserve">The question is, the new society gives us the possibility to overcome </w:t>
      </w:r>
      <w:del w:id="1712" w:author="Alvaro F. Filippi" w:date="2023-01-15T20:38:00Z">
        <w:r w:rsidRPr="0023091E">
          <w:rPr>
            <w:lang w:val="en-US"/>
          </w:rPr>
          <w:delText>chauvinism</w:delText>
        </w:r>
      </w:del>
      <w:ins w:id="1713" w:author="Alvaro F. Filippi" w:date="2023-01-15T20:38:00Z">
        <w:r w:rsidRPr="0023091E">
          <w:rPr>
            <w:lang w:val="en-US"/>
          </w:rPr>
          <w:t>sexism</w:t>
        </w:r>
      </w:ins>
      <w:r w:rsidRPr="0023091E">
        <w:rPr>
          <w:lang w:val="en-US"/>
        </w:rPr>
        <w:t>,</w:t>
      </w:r>
    </w:p>
    <w:p w14:paraId="22A96894" w14:textId="77777777" w:rsidR="00F465BE" w:rsidRPr="0023091E" w:rsidRDefault="00000000" w:rsidP="00765CE2">
      <w:pPr>
        <w:pStyle w:val="Textbody"/>
        <w:jc w:val="both"/>
        <w:rPr>
          <w:lang w:val="en-US"/>
        </w:rPr>
      </w:pPr>
      <w:r w:rsidRPr="0023091E">
        <w:rPr>
          <w:lang w:val="en-US"/>
        </w:rPr>
        <w:t>while capitalism doesn't.</w:t>
      </w:r>
    </w:p>
    <w:p w14:paraId="581DAC63" w14:textId="3713A313" w:rsidR="00F465BE" w:rsidRPr="0023091E" w:rsidRDefault="00000000" w:rsidP="00765CE2">
      <w:pPr>
        <w:pStyle w:val="Textbody"/>
        <w:jc w:val="both"/>
        <w:rPr>
          <w:lang w:val="en-US"/>
        </w:rPr>
      </w:pPr>
      <w:del w:id="1714" w:author="Diane Falcão" w:date="2023-01-26T19:08:00Z">
        <w:r w:rsidRPr="0023091E" w:rsidDel="00702ACB">
          <w:rPr>
            <w:lang w:val="en-US"/>
          </w:rPr>
          <w:delText>The c</w:delText>
        </w:r>
      </w:del>
      <w:ins w:id="1715" w:author="Diane Falcão" w:date="2023-01-26T19:08:00Z">
        <w:r w:rsidR="00702ACB">
          <w:rPr>
            <w:lang w:val="en-US"/>
          </w:rPr>
          <w:t>C</w:t>
        </w:r>
      </w:ins>
      <w:r w:rsidRPr="0023091E">
        <w:rPr>
          <w:lang w:val="en-US"/>
        </w:rPr>
        <w:t>apitalism doesn't give us the opportunity of overcoming many contradictions.</w:t>
      </w:r>
    </w:p>
    <w:p w14:paraId="056B3BC4" w14:textId="14211C71" w:rsidR="00F465BE" w:rsidRPr="0023091E" w:rsidRDefault="00000000" w:rsidP="00765CE2">
      <w:pPr>
        <w:pStyle w:val="Textbody"/>
        <w:jc w:val="both"/>
        <w:rPr>
          <w:lang w:val="en-US"/>
        </w:rPr>
      </w:pPr>
      <w:ins w:id="1716" w:author="Alvaro F. Filippi" w:date="2023-01-15T20:39:00Z">
        <w:r w:rsidRPr="0023091E">
          <w:rPr>
            <w:lang w:val="en-US"/>
          </w:rPr>
          <w:t>“</w:t>
        </w:r>
      </w:ins>
      <w:del w:id="1717" w:author="Alvaro F. Filippi" w:date="2023-01-15T20:39:00Z">
        <w:r w:rsidRPr="0023091E">
          <w:rPr>
            <w:lang w:val="en-US"/>
          </w:rPr>
          <w:delText>ΓÇ£</w:delText>
        </w:r>
      </w:del>
      <w:r w:rsidRPr="0023091E">
        <w:rPr>
          <w:lang w:val="en-US"/>
        </w:rPr>
        <w:t xml:space="preserve">Oh, but what about </w:t>
      </w:r>
      <w:del w:id="1718" w:author="Diane Falcão" w:date="2023-01-16T23:44:00Z">
        <w:r w:rsidRPr="0023091E" w:rsidDel="002E2867">
          <w:rPr>
            <w:lang w:val="en-US"/>
          </w:rPr>
          <w:delText>Cuba?</w:delText>
        </w:r>
      </w:del>
      <w:ins w:id="1719" w:author="Alvaro F. Filippi" w:date="2023-01-15T20:39:00Z">
        <w:del w:id="1720" w:author="Diane Falcão" w:date="2023-01-16T23:44:00Z">
          <w:r w:rsidRPr="0023091E" w:rsidDel="002E2867">
            <w:rPr>
              <w:lang w:val="en-US"/>
            </w:rPr>
            <w:delText>,</w:delText>
          </w:r>
        </w:del>
      </w:ins>
      <w:ins w:id="1721" w:author="Diane Falcão" w:date="2023-01-16T23:44:00Z">
        <w:r w:rsidR="002E2867" w:rsidRPr="0023091E">
          <w:rPr>
            <w:lang w:val="en-US"/>
          </w:rPr>
          <w:t>Cuba?</w:t>
        </w:r>
      </w:ins>
      <w:r w:rsidRPr="0023091E">
        <w:rPr>
          <w:lang w:val="en-US"/>
        </w:rPr>
        <w:t xml:space="preserve"> </w:t>
      </w:r>
      <w:ins w:id="1722" w:author="Alvaro F. Filippi" w:date="2023-01-15T20:39:00Z">
        <w:r w:rsidRPr="0023091E">
          <w:rPr>
            <w:lang w:val="en-US"/>
          </w:rPr>
          <w:t>w</w:t>
        </w:r>
      </w:ins>
      <w:del w:id="1723" w:author="Alvaro F. Filippi" w:date="2023-01-15T20:39:00Z">
        <w:r w:rsidRPr="0023091E">
          <w:rPr>
            <w:lang w:val="en-US"/>
          </w:rPr>
          <w:delText>"W</w:delText>
        </w:r>
      </w:del>
      <w:r w:rsidRPr="0023091E">
        <w:rPr>
          <w:lang w:val="en-US"/>
        </w:rPr>
        <w:t>asn</w:t>
      </w:r>
      <w:ins w:id="1724" w:author="Alvaro F. Filippi" w:date="2023-01-15T20:39:00Z">
        <w:r w:rsidRPr="0023091E">
          <w:rPr>
            <w:lang w:val="en-US"/>
          </w:rPr>
          <w:t>’</w:t>
        </w:r>
      </w:ins>
      <w:r w:rsidRPr="0023091E">
        <w:rPr>
          <w:lang w:val="en-US"/>
        </w:rPr>
        <w:t xml:space="preserve">t Cuba </w:t>
      </w:r>
      <w:ins w:id="1725" w:author="Diane Falcão" w:date="2023-01-26T19:08:00Z">
        <w:r w:rsidR="00702ACB">
          <w:rPr>
            <w:lang w:val="en-US"/>
          </w:rPr>
          <w:t xml:space="preserve">a </w:t>
        </w:r>
      </w:ins>
      <w:del w:id="1726" w:author="Diane Falcão" w:date="2023-01-16T23:44:00Z">
        <w:r w:rsidRPr="0023091E" w:rsidDel="002E2867">
          <w:rPr>
            <w:lang w:val="en-US"/>
          </w:rPr>
          <w:delText>misogynist?</w:delText>
        </w:r>
      </w:del>
      <w:ins w:id="1727" w:author="Alvaro F. Filippi" w:date="2023-01-15T20:39:00Z">
        <w:del w:id="1728" w:author="Diane Falcão" w:date="2023-01-16T23:44:00Z">
          <w:r w:rsidRPr="0023091E" w:rsidDel="002E2867">
            <w:rPr>
              <w:lang w:val="en-US"/>
            </w:rPr>
            <w:delText>,</w:delText>
          </w:r>
        </w:del>
      </w:ins>
      <w:ins w:id="1729" w:author="Diane Falcão" w:date="2023-01-16T23:44:00Z">
        <w:r w:rsidR="002E2867" w:rsidRPr="0023091E">
          <w:rPr>
            <w:lang w:val="en-US"/>
          </w:rPr>
          <w:t>misogynist?</w:t>
        </w:r>
      </w:ins>
      <w:r w:rsidRPr="0023091E">
        <w:rPr>
          <w:lang w:val="en-US"/>
        </w:rPr>
        <w:t xml:space="preserve"> </w:t>
      </w:r>
      <w:ins w:id="1730" w:author="Alvaro F. Filippi" w:date="2023-01-15T20:39:00Z">
        <w:r w:rsidRPr="0023091E">
          <w:rPr>
            <w:lang w:val="en-US"/>
          </w:rPr>
          <w:t>w</w:t>
        </w:r>
      </w:ins>
      <w:del w:id="1731" w:author="Alvaro F. Filippi" w:date="2023-01-15T20:39:00Z">
        <w:r w:rsidRPr="0023091E">
          <w:rPr>
            <w:lang w:val="en-US"/>
          </w:rPr>
          <w:delText>"W</w:delText>
        </w:r>
      </w:del>
      <w:r w:rsidRPr="0023091E">
        <w:rPr>
          <w:lang w:val="en-US"/>
        </w:rPr>
        <w:t>asn't Cuba homophobic?"</w:t>
      </w:r>
    </w:p>
    <w:p w14:paraId="7DE093F5" w14:textId="2C6F802C" w:rsidR="00F465BE" w:rsidRPr="0023091E" w:rsidRDefault="00000000" w:rsidP="00765CE2">
      <w:pPr>
        <w:pStyle w:val="Textbody"/>
        <w:jc w:val="both"/>
        <w:rPr>
          <w:lang w:val="en-US"/>
        </w:rPr>
      </w:pPr>
      <w:r w:rsidRPr="0023091E">
        <w:rPr>
          <w:lang w:val="en-US"/>
        </w:rPr>
        <w:t xml:space="preserve">Cuba had left </w:t>
      </w:r>
      <w:del w:id="1732" w:author="Diane Falcão" w:date="2023-01-26T19:09:00Z">
        <w:r w:rsidRPr="0023091E" w:rsidDel="00702ACB">
          <w:rPr>
            <w:lang w:val="en-US"/>
          </w:rPr>
          <w:delText xml:space="preserve">from </w:delText>
        </w:r>
      </w:del>
      <w:del w:id="1733" w:author="Alvaro F. Filippi" w:date="2023-01-15T20:39:00Z">
        <w:r w:rsidRPr="0023091E">
          <w:rPr>
            <w:lang w:val="en-US"/>
          </w:rPr>
          <w:delText>an</w:delText>
        </w:r>
      </w:del>
      <w:ins w:id="1734" w:author="Alvaro F. Filippi" w:date="2023-01-15T20:39:00Z">
        <w:r w:rsidRPr="0023091E">
          <w:rPr>
            <w:lang w:val="en-US"/>
          </w:rPr>
          <w:t>a</w:t>
        </w:r>
      </w:ins>
      <w:r w:rsidRPr="0023091E">
        <w:rPr>
          <w:lang w:val="en-US"/>
        </w:rPr>
        <w:t xml:space="preserve"> misogynist and homophobic society.</w:t>
      </w:r>
    </w:p>
    <w:p w14:paraId="2B992254" w14:textId="7D909649" w:rsidR="00F465BE" w:rsidRPr="0023091E" w:rsidRDefault="00000000" w:rsidP="00765CE2">
      <w:pPr>
        <w:pStyle w:val="Textbody"/>
        <w:jc w:val="both"/>
        <w:rPr>
          <w:lang w:val="en-US"/>
        </w:rPr>
      </w:pPr>
      <w:r w:rsidRPr="0023091E">
        <w:rPr>
          <w:lang w:val="en-US"/>
        </w:rPr>
        <w:t>It would be strange if it wasn</w:t>
      </w:r>
      <w:ins w:id="1735" w:author="Alvaro F. Filippi" w:date="2023-01-15T20:39:00Z">
        <w:r w:rsidRPr="0023091E">
          <w:rPr>
            <w:lang w:val="en-US"/>
          </w:rPr>
          <w:t>’</w:t>
        </w:r>
      </w:ins>
      <w:r w:rsidRPr="0023091E">
        <w:rPr>
          <w:lang w:val="en-US"/>
        </w:rPr>
        <w:t>t</w:t>
      </w:r>
      <w:ins w:id="1736" w:author="Alvaro F. Filippi" w:date="2023-01-15T20:39:00Z">
        <w:r w:rsidRPr="0023091E">
          <w:rPr>
            <w:lang w:val="en-US"/>
          </w:rPr>
          <w:t xml:space="preserve"> so anymore</w:t>
        </w:r>
      </w:ins>
      <w:r w:rsidRPr="0023091E">
        <w:rPr>
          <w:lang w:val="en-US"/>
        </w:rPr>
        <w:t xml:space="preserve"> </w:t>
      </w:r>
      <w:del w:id="1737" w:author="Diane Falcão" w:date="2023-01-26T19:09:00Z">
        <w:r w:rsidRPr="0023091E" w:rsidDel="00702ACB">
          <w:rPr>
            <w:lang w:val="en-US"/>
          </w:rPr>
          <w:delText xml:space="preserve">at </w:delText>
        </w:r>
      </w:del>
      <w:ins w:id="1738" w:author="Diane Falcão" w:date="2023-01-26T19:09:00Z">
        <w:r w:rsidR="00702ACB">
          <w:rPr>
            <w:lang w:val="en-US"/>
          </w:rPr>
          <w:t>on</w:t>
        </w:r>
        <w:r w:rsidR="00702ACB" w:rsidRPr="0023091E">
          <w:rPr>
            <w:lang w:val="en-US"/>
          </w:rPr>
          <w:t xml:space="preserve"> </w:t>
        </w:r>
      </w:ins>
      <w:del w:id="1739" w:author="Diane Falcão" w:date="2023-01-26T19:09:00Z">
        <w:r w:rsidRPr="0023091E" w:rsidDel="00702ACB">
          <w:rPr>
            <w:lang w:val="en-US"/>
          </w:rPr>
          <w:delText xml:space="preserve">the </w:delText>
        </w:r>
      </w:del>
      <w:r w:rsidRPr="0023091E">
        <w:rPr>
          <w:lang w:val="en-US"/>
        </w:rPr>
        <w:t>day one of the revolution.</w:t>
      </w:r>
    </w:p>
    <w:p w14:paraId="2CC6C1F7" w14:textId="77777777" w:rsidR="00F465BE" w:rsidRPr="0023091E" w:rsidRDefault="00000000" w:rsidP="00765CE2">
      <w:pPr>
        <w:pStyle w:val="Textbody"/>
        <w:jc w:val="both"/>
        <w:rPr>
          <w:lang w:val="en-US"/>
        </w:rPr>
      </w:pPr>
      <w:r w:rsidRPr="0023091E">
        <w:rPr>
          <w:lang w:val="en-US"/>
        </w:rPr>
        <w:t>So, we can't generalize socialism as well,</w:t>
      </w:r>
    </w:p>
    <w:p w14:paraId="600BE537" w14:textId="77777777" w:rsidR="00F465BE" w:rsidRPr="0023091E" w:rsidRDefault="00000000" w:rsidP="00765CE2">
      <w:pPr>
        <w:pStyle w:val="Textbody"/>
        <w:jc w:val="both"/>
        <w:rPr>
          <w:lang w:val="en-US"/>
        </w:rPr>
      </w:pPr>
      <w:r w:rsidRPr="0023091E">
        <w:rPr>
          <w:lang w:val="en-US"/>
        </w:rPr>
        <w:t>because each socialist experience will emerge from a</w:t>
      </w:r>
      <w:del w:id="1740" w:author="Diane Falcão" w:date="2023-01-26T19:09:00Z">
        <w:r w:rsidRPr="0023091E" w:rsidDel="008605C9">
          <w:rPr>
            <w:lang w:val="en-US"/>
          </w:rPr>
          <w:delText>n</w:delText>
        </w:r>
      </w:del>
      <w:r w:rsidRPr="0023091E">
        <w:rPr>
          <w:lang w:val="en-US"/>
        </w:rPr>
        <w:t xml:space="preserve"> different capitalist experience;</w:t>
      </w:r>
    </w:p>
    <w:p w14:paraId="43654992" w14:textId="2CF6DFFA" w:rsidR="00F465BE" w:rsidRPr="0023091E" w:rsidRDefault="00000000" w:rsidP="00765CE2">
      <w:pPr>
        <w:pStyle w:val="Textbody"/>
        <w:jc w:val="both"/>
        <w:rPr>
          <w:lang w:val="en-US"/>
        </w:rPr>
      </w:pPr>
      <w:r w:rsidRPr="0023091E">
        <w:rPr>
          <w:lang w:val="en-US"/>
        </w:rPr>
        <w:t xml:space="preserve">with their </w:t>
      </w:r>
      <w:del w:id="1741" w:author="Diane Falcão" w:date="2023-01-26T19:09:00Z">
        <w:r w:rsidRPr="0023091E" w:rsidDel="008605C9">
          <w:rPr>
            <w:lang w:val="en-US"/>
          </w:rPr>
          <w:delText xml:space="preserve">own </w:delText>
        </w:r>
      </w:del>
      <w:r w:rsidRPr="0023091E">
        <w:rPr>
          <w:lang w:val="en-US"/>
        </w:rPr>
        <w:t xml:space="preserve">particularities and with their </w:t>
      </w:r>
      <w:del w:id="1742" w:author="Diane Falcão" w:date="2023-01-26T19:09:00Z">
        <w:r w:rsidRPr="0023091E" w:rsidDel="008605C9">
          <w:rPr>
            <w:lang w:val="en-US"/>
          </w:rPr>
          <w:delText xml:space="preserve">own </w:delText>
        </w:r>
      </w:del>
      <w:r w:rsidRPr="0023091E">
        <w:rPr>
          <w:lang w:val="en-US"/>
        </w:rPr>
        <w:t xml:space="preserve">particular contradictions. Alright? </w:t>
      </w:r>
    </w:p>
    <w:p w14:paraId="1FC430AC" w14:textId="77777777" w:rsidR="00F465BE" w:rsidRPr="0023091E" w:rsidRDefault="00000000" w:rsidP="00765CE2">
      <w:pPr>
        <w:pStyle w:val="Textbody"/>
        <w:jc w:val="both"/>
        <w:rPr>
          <w:lang w:val="en-US"/>
        </w:rPr>
      </w:pPr>
      <w:r w:rsidRPr="0023091E">
        <w:rPr>
          <w:lang w:val="en-US"/>
        </w:rPr>
        <w:lastRenderedPageBreak/>
        <w:t>That was all about Marxism.</w:t>
      </w:r>
    </w:p>
    <w:p w14:paraId="448BE6AA" w14:textId="47C68E23" w:rsidR="00F465BE" w:rsidRPr="0023091E" w:rsidRDefault="00000000" w:rsidP="00765CE2">
      <w:pPr>
        <w:pStyle w:val="Textbody"/>
        <w:jc w:val="both"/>
        <w:rPr>
          <w:lang w:val="en-US"/>
        </w:rPr>
      </w:pPr>
      <w:r w:rsidRPr="0023091E">
        <w:rPr>
          <w:lang w:val="en-US"/>
        </w:rPr>
        <w:t xml:space="preserve"> We have</w:t>
      </w:r>
      <w:del w:id="1743" w:author="Diane Falcão" w:date="2023-01-26T19:10:00Z">
        <w:r w:rsidRPr="0023091E" w:rsidDel="008605C9">
          <w:rPr>
            <w:lang w:val="en-US"/>
          </w:rPr>
          <w:delText>:</w:delText>
        </w:r>
      </w:del>
      <w:r w:rsidRPr="0023091E">
        <w:rPr>
          <w:lang w:val="en-US"/>
        </w:rPr>
        <w:t xml:space="preserve"> dialectical and historical materialism, political economy, </w:t>
      </w:r>
      <w:ins w:id="1744" w:author="Diane Falcão" w:date="2023-01-26T19:10:00Z">
        <w:r w:rsidR="008605C9">
          <w:rPr>
            <w:lang w:val="en-US"/>
          </w:rPr>
          <w:t xml:space="preserve">and </w:t>
        </w:r>
      </w:ins>
      <w:r w:rsidRPr="0023091E">
        <w:rPr>
          <w:lang w:val="en-US"/>
        </w:rPr>
        <w:t>scientific socialism.</w:t>
      </w:r>
    </w:p>
    <w:p w14:paraId="461CD9BB" w14:textId="77777777" w:rsidR="00F465BE" w:rsidRPr="0023091E" w:rsidRDefault="00F465BE" w:rsidP="00765CE2">
      <w:pPr>
        <w:pStyle w:val="Textbody"/>
        <w:jc w:val="both"/>
        <w:rPr>
          <w:lang w:val="en-US"/>
        </w:rPr>
      </w:pPr>
    </w:p>
    <w:p w14:paraId="5BD9A9D5" w14:textId="77777777" w:rsidR="00F465BE" w:rsidRPr="0023091E" w:rsidRDefault="00F465BE" w:rsidP="00765CE2">
      <w:pPr>
        <w:pStyle w:val="Textbody"/>
        <w:jc w:val="both"/>
        <w:rPr>
          <w:lang w:val="en-US"/>
        </w:rPr>
      </w:pPr>
    </w:p>
    <w:p w14:paraId="4855347C" w14:textId="77777777" w:rsidR="00F465BE" w:rsidRPr="0023091E" w:rsidRDefault="00000000" w:rsidP="00765CE2">
      <w:pPr>
        <w:pStyle w:val="Ttulo1"/>
        <w:jc w:val="both"/>
        <w:rPr>
          <w:lang w:val="en-US"/>
        </w:rPr>
      </w:pPr>
      <w:r w:rsidRPr="0023091E">
        <w:rPr>
          <w:lang w:val="en-US"/>
        </w:rPr>
        <w:t xml:space="preserve">07 – </w:t>
      </w:r>
      <w:del w:id="1745" w:author="Alvaro F. Filippi" w:date="2023-01-15T20:42:00Z">
        <w:r w:rsidRPr="0023091E">
          <w:rPr>
            <w:lang w:val="en-US"/>
          </w:rPr>
          <w:delText>Partido Leninista</w:delText>
        </w:r>
      </w:del>
      <w:r w:rsidRPr="0023091E">
        <w:rPr>
          <w:lang w:val="en-US"/>
        </w:rPr>
        <w:t>Leninist Party and Reading Guide</w:t>
      </w:r>
    </w:p>
    <w:p w14:paraId="07CB464D" w14:textId="77777777" w:rsidR="00F465BE" w:rsidRPr="0023091E" w:rsidRDefault="00F465BE" w:rsidP="00765CE2">
      <w:pPr>
        <w:pStyle w:val="Textbody"/>
        <w:jc w:val="both"/>
        <w:rPr>
          <w:lang w:val="en-US"/>
        </w:rPr>
      </w:pPr>
    </w:p>
    <w:p w14:paraId="1C54B5DE" w14:textId="78054D7C" w:rsidR="00F465BE" w:rsidRPr="0023091E" w:rsidRDefault="00000000" w:rsidP="00765CE2">
      <w:pPr>
        <w:pStyle w:val="Textbody"/>
        <w:jc w:val="both"/>
        <w:rPr>
          <w:lang w:val="en-US"/>
        </w:rPr>
      </w:pPr>
      <w:r w:rsidRPr="0023091E">
        <w:rPr>
          <w:lang w:val="en-US"/>
        </w:rPr>
        <w:t xml:space="preserve">Now, we go to the last basic part </w:t>
      </w:r>
      <w:del w:id="1746" w:author="Diane Falcão" w:date="2023-01-26T19:10:00Z">
        <w:r w:rsidRPr="0023091E" w:rsidDel="008605C9">
          <w:rPr>
            <w:lang w:val="en-US"/>
          </w:rPr>
          <w:delText xml:space="preserve">that </w:delText>
        </w:r>
      </w:del>
      <w:ins w:id="1747" w:author="Diane Falcão" w:date="2023-01-26T19:10:00Z">
        <w:r w:rsidR="008605C9">
          <w:rPr>
            <w:lang w:val="en-US"/>
          </w:rPr>
          <w:t>which</w:t>
        </w:r>
        <w:r w:rsidR="008605C9" w:rsidRPr="0023091E">
          <w:rPr>
            <w:lang w:val="en-US"/>
          </w:rPr>
          <w:t xml:space="preserve"> </w:t>
        </w:r>
      </w:ins>
      <w:r w:rsidRPr="0023091E">
        <w:rPr>
          <w:lang w:val="en-US"/>
        </w:rPr>
        <w:t>is necessary and essential.</w:t>
      </w:r>
    </w:p>
    <w:p w14:paraId="78D1BA78" w14:textId="77777777" w:rsidR="00F465BE" w:rsidRPr="0023091E" w:rsidRDefault="00000000" w:rsidP="00765CE2">
      <w:pPr>
        <w:pStyle w:val="Textbody"/>
        <w:jc w:val="both"/>
        <w:rPr>
          <w:lang w:val="en-US"/>
        </w:rPr>
      </w:pPr>
      <w:r w:rsidRPr="0023091E">
        <w:rPr>
          <w:lang w:val="en-US"/>
        </w:rPr>
        <w:t>We're going to talk about Lenin now.</w:t>
      </w:r>
    </w:p>
    <w:p w14:paraId="20EB8FF9" w14:textId="77777777" w:rsidR="00F465BE" w:rsidRPr="0023091E" w:rsidRDefault="00000000" w:rsidP="00765CE2">
      <w:pPr>
        <w:pStyle w:val="Textbody"/>
        <w:jc w:val="both"/>
        <w:rPr>
          <w:lang w:val="en-US"/>
        </w:rPr>
      </w:pPr>
      <w:r w:rsidRPr="0023091E">
        <w:rPr>
          <w:lang w:val="en-US"/>
        </w:rPr>
        <w:t>This Lenin, here.</w:t>
      </w:r>
    </w:p>
    <w:p w14:paraId="07FEF909" w14:textId="7998527E" w:rsidR="00F465BE" w:rsidRPr="0023091E" w:rsidRDefault="00000000" w:rsidP="00765CE2">
      <w:pPr>
        <w:pStyle w:val="Textbody"/>
        <w:jc w:val="both"/>
        <w:rPr>
          <w:lang w:val="en-US"/>
        </w:rPr>
      </w:pPr>
      <w:del w:id="1748" w:author="Diane Falcão" w:date="2023-01-16T23:44:00Z">
        <w:r w:rsidRPr="0023091E" w:rsidDel="002E2867">
          <w:rPr>
            <w:lang w:val="en-US"/>
          </w:rPr>
          <w:delText>So</w:delText>
        </w:r>
      </w:del>
      <w:ins w:id="1749" w:author="Diane Falcão" w:date="2023-01-16T23:44:00Z">
        <w:r w:rsidR="002E2867" w:rsidRPr="0023091E">
          <w:rPr>
            <w:lang w:val="en-US"/>
          </w:rPr>
          <w:t>So,</w:t>
        </w:r>
      </w:ins>
      <w:r w:rsidRPr="0023091E">
        <w:rPr>
          <w:lang w:val="en-US"/>
        </w:rPr>
        <w:t xml:space="preserve"> let's go. Why are we talking about Lenin?</w:t>
      </w:r>
    </w:p>
    <w:p w14:paraId="5BA47CE0" w14:textId="77777777" w:rsidR="00F465BE" w:rsidRPr="0023091E" w:rsidRDefault="00000000" w:rsidP="00765CE2">
      <w:pPr>
        <w:pStyle w:val="Textbody"/>
        <w:jc w:val="both"/>
        <w:rPr>
          <w:lang w:val="en-US"/>
        </w:rPr>
      </w:pPr>
      <w:r w:rsidRPr="0023091E">
        <w:rPr>
          <w:lang w:val="en-US"/>
        </w:rPr>
        <w:t>By now, you should know that the first successful revolution</w:t>
      </w:r>
    </w:p>
    <w:p w14:paraId="50577677" w14:textId="77777777" w:rsidR="00F465BE" w:rsidRPr="0023091E" w:rsidRDefault="00000000" w:rsidP="00765CE2">
      <w:pPr>
        <w:pStyle w:val="Textbody"/>
        <w:jc w:val="both"/>
        <w:rPr>
          <w:lang w:val="en-US"/>
        </w:rPr>
      </w:pPr>
      <w:r w:rsidRPr="0023091E">
        <w:rPr>
          <w:lang w:val="en-US"/>
        </w:rPr>
        <w:t>of a socialist nature was the Russian Revolution of 1917.</w:t>
      </w:r>
    </w:p>
    <w:p w14:paraId="46688BF2" w14:textId="34E42678" w:rsidR="00F465BE" w:rsidRPr="0023091E" w:rsidRDefault="00000000" w:rsidP="00765CE2">
      <w:pPr>
        <w:pStyle w:val="Textbody"/>
        <w:jc w:val="both"/>
        <w:rPr>
          <w:lang w:val="en-US"/>
        </w:rPr>
      </w:pPr>
      <w:r w:rsidRPr="0023091E">
        <w:rPr>
          <w:lang w:val="en-US"/>
        </w:rPr>
        <w:t xml:space="preserve">On the Russian Revolution, and </w:t>
      </w:r>
      <w:del w:id="1750" w:author="Diane Falcão" w:date="2023-01-26T19:10:00Z">
        <w:r w:rsidRPr="0023091E" w:rsidDel="00491365">
          <w:rPr>
            <w:lang w:val="en-US"/>
          </w:rPr>
          <w:delText xml:space="preserve">on </w:delText>
        </w:r>
      </w:del>
      <w:r w:rsidRPr="0023091E">
        <w:rPr>
          <w:lang w:val="en-US"/>
        </w:rPr>
        <w:t>the whole Soviet experience,</w:t>
      </w:r>
    </w:p>
    <w:p w14:paraId="33CD9F27" w14:textId="77777777" w:rsidR="00F465BE" w:rsidRPr="0023091E" w:rsidRDefault="00000000" w:rsidP="00765CE2">
      <w:pPr>
        <w:pStyle w:val="Textbody"/>
        <w:jc w:val="both"/>
        <w:rPr>
          <w:lang w:val="en-US"/>
        </w:rPr>
      </w:pPr>
      <w:r w:rsidRPr="0023091E">
        <w:rPr>
          <w:lang w:val="en-US"/>
        </w:rPr>
        <w:t>I would need to do a separate video.</w:t>
      </w:r>
    </w:p>
    <w:p w14:paraId="725F65A5" w14:textId="77777777" w:rsidR="00F465BE" w:rsidRPr="0023091E" w:rsidRDefault="00000000" w:rsidP="00765CE2">
      <w:pPr>
        <w:pStyle w:val="Textbody"/>
        <w:jc w:val="both"/>
        <w:rPr>
          <w:lang w:val="en-US"/>
        </w:rPr>
      </w:pPr>
      <w:r w:rsidRPr="0023091E">
        <w:rPr>
          <w:lang w:val="en-US"/>
        </w:rPr>
        <w:t>But today we are going to talk about the greatest leader of this revolution,</w:t>
      </w:r>
    </w:p>
    <w:p w14:paraId="50CB59E9" w14:textId="77777777" w:rsidR="00F465BE" w:rsidRPr="0023091E" w:rsidRDefault="00000000" w:rsidP="00765CE2">
      <w:pPr>
        <w:pStyle w:val="Textbody"/>
        <w:jc w:val="both"/>
        <w:rPr>
          <w:lang w:val="en-US"/>
        </w:rPr>
      </w:pPr>
      <w:r w:rsidRPr="0023091E">
        <w:rPr>
          <w:lang w:val="en-US"/>
        </w:rPr>
        <w:t>which is Vladimir Ilyich Ulianov, or Lenin.</w:t>
      </w:r>
    </w:p>
    <w:p w14:paraId="244519EF" w14:textId="77777777" w:rsidR="00F465BE" w:rsidRPr="0023091E" w:rsidRDefault="00000000" w:rsidP="00765CE2">
      <w:pPr>
        <w:pStyle w:val="Textbody"/>
        <w:jc w:val="both"/>
        <w:rPr>
          <w:lang w:val="en-US"/>
        </w:rPr>
      </w:pPr>
      <w:r w:rsidRPr="0023091E">
        <w:rPr>
          <w:lang w:val="en-US"/>
        </w:rPr>
        <w:t>Because Lenin is the greatest Marxist after Marx and Engels.</w:t>
      </w:r>
    </w:p>
    <w:p w14:paraId="0A00BAF2" w14:textId="77777777" w:rsidR="00F465BE" w:rsidRPr="0023091E" w:rsidRDefault="00000000" w:rsidP="00765CE2">
      <w:pPr>
        <w:pStyle w:val="Textbody"/>
        <w:jc w:val="both"/>
        <w:rPr>
          <w:lang w:val="en-US"/>
        </w:rPr>
      </w:pPr>
      <w:r w:rsidRPr="0023091E">
        <w:rPr>
          <w:lang w:val="en-US"/>
        </w:rPr>
        <w:t>For those who don't know, Lenin is a great theoretician.</w:t>
      </w:r>
    </w:p>
    <w:p w14:paraId="59109693" w14:textId="1C5565A7" w:rsidR="00F465BE" w:rsidRPr="0023091E" w:rsidRDefault="00000000" w:rsidP="00765CE2">
      <w:pPr>
        <w:pStyle w:val="Textbody"/>
        <w:jc w:val="both"/>
        <w:rPr>
          <w:lang w:val="en-US"/>
        </w:rPr>
      </w:pPr>
      <w:r w:rsidRPr="0023091E">
        <w:rPr>
          <w:lang w:val="en-US"/>
        </w:rPr>
        <w:t xml:space="preserve">And not only big, </w:t>
      </w:r>
      <w:ins w:id="1751" w:author="Diane Falcão" w:date="2023-01-26T19:11:00Z">
        <w:r w:rsidR="00491365">
          <w:rPr>
            <w:lang w:val="en-US"/>
          </w:rPr>
          <w:t xml:space="preserve">but </w:t>
        </w:r>
      </w:ins>
      <w:r w:rsidRPr="0023091E">
        <w:rPr>
          <w:lang w:val="en-US"/>
        </w:rPr>
        <w:t>he is</w:t>
      </w:r>
      <w:ins w:id="1752" w:author="Diane Falcão" w:date="2023-01-26T19:11:00Z">
        <w:r w:rsidR="00491365">
          <w:rPr>
            <w:lang w:val="en-US"/>
          </w:rPr>
          <w:t xml:space="preserve"> also</w:t>
        </w:r>
      </w:ins>
      <w:r w:rsidRPr="0023091E">
        <w:rPr>
          <w:lang w:val="en-US"/>
        </w:rPr>
        <w:t xml:space="preserve"> unavoidable.</w:t>
      </w:r>
    </w:p>
    <w:p w14:paraId="6C6D7C3C" w14:textId="77777777" w:rsidR="00F465BE" w:rsidRPr="0023091E" w:rsidRDefault="00000000" w:rsidP="00765CE2">
      <w:pPr>
        <w:pStyle w:val="Textbody"/>
        <w:jc w:val="both"/>
        <w:rPr>
          <w:lang w:val="en-US"/>
        </w:rPr>
      </w:pPr>
      <w:r w:rsidRPr="0023091E">
        <w:rPr>
          <w:lang w:val="en-US"/>
        </w:rPr>
        <w:t>It was because of Lenin's theoretical work that the Russian Revolution was possible.</w:t>
      </w:r>
    </w:p>
    <w:p w14:paraId="3F440D26" w14:textId="77777777" w:rsidR="00F465BE" w:rsidRPr="0023091E" w:rsidRDefault="00000000" w:rsidP="00765CE2">
      <w:pPr>
        <w:pStyle w:val="Textbody"/>
        <w:jc w:val="both"/>
        <w:rPr>
          <w:lang w:val="en-US"/>
        </w:rPr>
      </w:pPr>
      <w:r w:rsidRPr="0023091E">
        <w:rPr>
          <w:lang w:val="en-US"/>
        </w:rPr>
        <w:t>And why is Lenin so important? Because Lenin gives an operational dimension to Marxism,</w:t>
      </w:r>
    </w:p>
    <w:p w14:paraId="30B92E51" w14:textId="77777777" w:rsidR="00F465BE" w:rsidRPr="0023091E" w:rsidRDefault="00000000" w:rsidP="00765CE2">
      <w:pPr>
        <w:pStyle w:val="Textbody"/>
        <w:jc w:val="both"/>
        <w:rPr>
          <w:lang w:val="en-US"/>
        </w:rPr>
      </w:pPr>
      <w:r w:rsidRPr="0023091E">
        <w:rPr>
          <w:lang w:val="en-US"/>
        </w:rPr>
        <w:t>he develops a method for the practical application of Marxism.</w:t>
      </w:r>
    </w:p>
    <w:p w14:paraId="4B32A627" w14:textId="77777777" w:rsidR="00F465BE" w:rsidRPr="0023091E" w:rsidRDefault="00000000" w:rsidP="00765CE2">
      <w:pPr>
        <w:pStyle w:val="Textbody"/>
        <w:jc w:val="both"/>
        <w:rPr>
          <w:lang w:val="en-US"/>
        </w:rPr>
      </w:pPr>
      <w:r w:rsidRPr="0023091E">
        <w:rPr>
          <w:lang w:val="en-US"/>
        </w:rPr>
        <w:t>And there are several elements of what we call Leninism today, but today I'm just going to talk about one,</w:t>
      </w:r>
    </w:p>
    <w:p w14:paraId="711D0001" w14:textId="77777777" w:rsidR="00F465BE" w:rsidRPr="0023091E" w:rsidRDefault="00000000" w:rsidP="00765CE2">
      <w:pPr>
        <w:pStyle w:val="Textbody"/>
        <w:jc w:val="both"/>
        <w:rPr>
          <w:lang w:val="en-US"/>
        </w:rPr>
      </w:pPr>
      <w:r w:rsidRPr="0023091E">
        <w:rPr>
          <w:lang w:val="en-US"/>
        </w:rPr>
        <w:t>which is perhaps the main one, which is the party.</w:t>
      </w:r>
    </w:p>
    <w:p w14:paraId="00961E67" w14:textId="77777777" w:rsidR="00F465BE" w:rsidRPr="0023091E" w:rsidRDefault="00000000" w:rsidP="00765CE2">
      <w:pPr>
        <w:pStyle w:val="Textbody"/>
        <w:jc w:val="both"/>
        <w:rPr>
          <w:lang w:val="en-US"/>
        </w:rPr>
      </w:pPr>
      <w:r w:rsidRPr="0023091E">
        <w:rPr>
          <w:lang w:val="en-US"/>
        </w:rPr>
        <w:t>And come on, let's talk about the party.</w:t>
      </w:r>
    </w:p>
    <w:p w14:paraId="1A190899" w14:textId="77777777" w:rsidR="00F465BE" w:rsidRPr="0023091E" w:rsidRDefault="00000000" w:rsidP="00765CE2">
      <w:pPr>
        <w:pStyle w:val="Textbody"/>
        <w:jc w:val="both"/>
        <w:rPr>
          <w:lang w:val="en-US"/>
        </w:rPr>
      </w:pPr>
      <w:r w:rsidRPr="0023091E">
        <w:rPr>
          <w:lang w:val="en-US"/>
        </w:rPr>
        <w:t>Since the time of Marx and Engels, it was already known that it was necessary to organize the class.</w:t>
      </w:r>
    </w:p>
    <w:p w14:paraId="4D6B8B62" w14:textId="77777777" w:rsidR="00F465BE" w:rsidRPr="0023091E" w:rsidRDefault="00000000" w:rsidP="00765CE2">
      <w:pPr>
        <w:pStyle w:val="Textbody"/>
        <w:jc w:val="both"/>
        <w:rPr>
          <w:lang w:val="en-US"/>
        </w:rPr>
      </w:pPr>
      <w:r w:rsidRPr="0023091E">
        <w:rPr>
          <w:lang w:val="en-US"/>
        </w:rPr>
        <w:t>What did Lenin do? He observed reality, just like Marx and Engels did,</w:t>
      </w:r>
    </w:p>
    <w:p w14:paraId="31CEFD9D" w14:textId="77777777" w:rsidR="00F465BE" w:rsidRPr="0023091E" w:rsidRDefault="00000000" w:rsidP="00765CE2">
      <w:pPr>
        <w:pStyle w:val="Textbody"/>
        <w:jc w:val="both"/>
        <w:rPr>
          <w:lang w:val="en-US"/>
        </w:rPr>
      </w:pPr>
      <w:r w:rsidRPr="0023091E">
        <w:rPr>
          <w:lang w:val="en-US"/>
        </w:rPr>
        <w:t>he saw how the class was organized</w:t>
      </w:r>
      <w:del w:id="1753" w:author="Diane Falcão" w:date="2023-01-26T19:11:00Z">
        <w:r w:rsidRPr="0023091E" w:rsidDel="00491365">
          <w:rPr>
            <w:lang w:val="en-US"/>
          </w:rPr>
          <w:delText>,</w:delText>
        </w:r>
      </w:del>
      <w:r w:rsidRPr="0023091E">
        <w:rPr>
          <w:lang w:val="en-US"/>
        </w:rPr>
        <w:t xml:space="preserve"> and proposed a new form of organization.</w:t>
      </w:r>
    </w:p>
    <w:p w14:paraId="6CE44B72" w14:textId="77777777" w:rsidR="00F465BE" w:rsidRPr="0023091E" w:rsidRDefault="00000000" w:rsidP="00765CE2">
      <w:pPr>
        <w:pStyle w:val="Textbody"/>
        <w:jc w:val="both"/>
        <w:rPr>
          <w:lang w:val="en-US"/>
        </w:rPr>
      </w:pPr>
      <w:r w:rsidRPr="0023091E">
        <w:rPr>
          <w:lang w:val="en-US"/>
        </w:rPr>
        <w:t>This new form of organization is called the Leninist party.</w:t>
      </w:r>
    </w:p>
    <w:p w14:paraId="0D2F4556" w14:textId="77777777" w:rsidR="00F465BE" w:rsidRPr="0023091E" w:rsidRDefault="00000000" w:rsidP="00765CE2">
      <w:pPr>
        <w:pStyle w:val="Textbody"/>
        <w:jc w:val="both"/>
        <w:rPr>
          <w:lang w:val="en-US"/>
        </w:rPr>
      </w:pPr>
      <w:r w:rsidRPr="0023091E">
        <w:rPr>
          <w:lang w:val="en-US"/>
        </w:rPr>
        <w:t>And then the question is the following: when we think of a party,</w:t>
      </w:r>
    </w:p>
    <w:p w14:paraId="69839D87" w14:textId="48BB718F" w:rsidR="00F465BE" w:rsidRPr="0023091E" w:rsidRDefault="00000000" w:rsidP="00765CE2">
      <w:pPr>
        <w:pStyle w:val="Textbody"/>
        <w:jc w:val="both"/>
        <w:rPr>
          <w:lang w:val="en-US"/>
        </w:rPr>
      </w:pPr>
      <w:r w:rsidRPr="0023091E">
        <w:rPr>
          <w:lang w:val="en-US"/>
        </w:rPr>
        <w:t xml:space="preserve">we think of several subtitles, with acronyms, that dispute </w:t>
      </w:r>
      <w:del w:id="1754" w:author="Diane Falcão" w:date="2023-01-26T19:11:00Z">
        <w:r w:rsidRPr="0023091E" w:rsidDel="00491365">
          <w:rPr>
            <w:lang w:val="en-US"/>
          </w:rPr>
          <w:delText xml:space="preserve">on </w:delText>
        </w:r>
      </w:del>
      <w:r w:rsidRPr="0023091E">
        <w:rPr>
          <w:lang w:val="en-US"/>
        </w:rPr>
        <w:t>the parliamentary elections.</w:t>
      </w:r>
    </w:p>
    <w:p w14:paraId="793F211A" w14:textId="120D1075" w:rsidR="00F465BE" w:rsidRPr="0023091E" w:rsidRDefault="00000000" w:rsidP="00765CE2">
      <w:pPr>
        <w:pStyle w:val="Textbody"/>
        <w:jc w:val="both"/>
        <w:rPr>
          <w:lang w:val="en-US"/>
        </w:rPr>
      </w:pPr>
      <w:r w:rsidRPr="0023091E">
        <w:rPr>
          <w:lang w:val="en-US"/>
        </w:rPr>
        <w:t xml:space="preserve">They dispute the Congress, dispute </w:t>
      </w:r>
      <w:del w:id="1755" w:author="Diane Falcão" w:date="2023-01-26T19:11:00Z">
        <w:r w:rsidRPr="0023091E" w:rsidDel="00491365">
          <w:rPr>
            <w:lang w:val="en-US"/>
          </w:rPr>
          <w:delText xml:space="preserve">the </w:delText>
        </w:r>
      </w:del>
      <w:r w:rsidRPr="0023091E">
        <w:rPr>
          <w:lang w:val="en-US"/>
        </w:rPr>
        <w:t>Executive powers.</w:t>
      </w:r>
    </w:p>
    <w:p w14:paraId="05E5D337" w14:textId="77777777" w:rsidR="00F465BE" w:rsidRPr="0023091E" w:rsidRDefault="00000000" w:rsidP="00765CE2">
      <w:pPr>
        <w:pStyle w:val="Textbody"/>
        <w:jc w:val="both"/>
        <w:rPr>
          <w:lang w:val="en-US"/>
        </w:rPr>
      </w:pPr>
      <w:r w:rsidRPr="0023091E">
        <w:rPr>
          <w:lang w:val="en-US"/>
        </w:rPr>
        <w:t>I'll tell you something in advance: that's not what a Leninist party is about.</w:t>
      </w:r>
    </w:p>
    <w:p w14:paraId="5CE4A6B1" w14:textId="77777777" w:rsidR="00F465BE" w:rsidRPr="0023091E" w:rsidRDefault="00000000" w:rsidP="00765CE2">
      <w:pPr>
        <w:pStyle w:val="Textbody"/>
        <w:jc w:val="both"/>
        <w:rPr>
          <w:lang w:val="en-US"/>
        </w:rPr>
      </w:pPr>
      <w:r w:rsidRPr="0023091E">
        <w:rPr>
          <w:lang w:val="en-US"/>
        </w:rPr>
        <w:t>In fact, he has no intention of winning the election, okay?</w:t>
      </w:r>
    </w:p>
    <w:p w14:paraId="4ADBB99A" w14:textId="77777777" w:rsidR="00F465BE" w:rsidRPr="0023091E" w:rsidRDefault="00000000" w:rsidP="00765CE2">
      <w:pPr>
        <w:pStyle w:val="Textbody"/>
        <w:jc w:val="both"/>
        <w:rPr>
          <w:lang w:val="en-US"/>
        </w:rPr>
      </w:pPr>
      <w:r w:rsidRPr="0023091E">
        <w:rPr>
          <w:lang w:val="en-US"/>
        </w:rPr>
        <w:t>The Leninist party does not come about to win elections.</w:t>
      </w:r>
    </w:p>
    <w:p w14:paraId="6A6C38F6" w14:textId="77777777" w:rsidR="00F465BE" w:rsidRPr="0023091E" w:rsidRDefault="00000000" w:rsidP="00765CE2">
      <w:pPr>
        <w:pStyle w:val="Textbody"/>
        <w:jc w:val="both"/>
        <w:rPr>
          <w:lang w:val="en-US"/>
        </w:rPr>
      </w:pPr>
      <w:r w:rsidRPr="0023091E">
        <w:rPr>
          <w:lang w:val="en-US"/>
        </w:rPr>
        <w:lastRenderedPageBreak/>
        <w:t>What is the Leninist Party?</w:t>
      </w:r>
    </w:p>
    <w:p w14:paraId="54D22469" w14:textId="0C8EAE02" w:rsidR="00F465BE" w:rsidRPr="0023091E" w:rsidRDefault="00000000" w:rsidP="00765CE2">
      <w:pPr>
        <w:pStyle w:val="Textbody"/>
        <w:jc w:val="both"/>
        <w:rPr>
          <w:lang w:val="en-US"/>
        </w:rPr>
      </w:pPr>
      <w:r w:rsidRPr="0023091E">
        <w:rPr>
          <w:lang w:val="en-US"/>
        </w:rPr>
        <w:t xml:space="preserve">The Leninist party is the organized detachment of the </w:t>
      </w:r>
      <w:del w:id="1756" w:author="Diane Falcão" w:date="2023-01-26T03:10:00Z">
        <w:r w:rsidRPr="0023091E" w:rsidDel="00210A11">
          <w:rPr>
            <w:lang w:val="en-US"/>
          </w:rPr>
          <w:delText>working class</w:delText>
        </w:r>
      </w:del>
      <w:ins w:id="1757" w:author="Diane Falcão" w:date="2023-01-26T03:10:00Z">
        <w:r w:rsidR="00210A11">
          <w:rPr>
            <w:lang w:val="en-US"/>
          </w:rPr>
          <w:t>working-class</w:t>
        </w:r>
      </w:ins>
      <w:r w:rsidRPr="0023091E">
        <w:rPr>
          <w:lang w:val="en-US"/>
        </w:rPr>
        <w:t>.</w:t>
      </w:r>
    </w:p>
    <w:p w14:paraId="1CCBB154" w14:textId="77777777" w:rsidR="00F465BE" w:rsidRPr="0023091E" w:rsidRDefault="00000000" w:rsidP="00765CE2">
      <w:pPr>
        <w:pStyle w:val="Textbody"/>
        <w:jc w:val="both"/>
        <w:rPr>
          <w:lang w:val="en-US"/>
        </w:rPr>
      </w:pPr>
      <w:r w:rsidRPr="0023091E">
        <w:rPr>
          <w:lang w:val="en-US"/>
        </w:rPr>
        <w:t>Lenin used to say, his quote:</w:t>
      </w:r>
    </w:p>
    <w:p w14:paraId="4D5EAD8B" w14:textId="7270FAF9" w:rsidR="00F465BE" w:rsidRPr="0023091E" w:rsidRDefault="00000000" w:rsidP="00765CE2">
      <w:pPr>
        <w:pStyle w:val="Textbody"/>
        <w:jc w:val="both"/>
        <w:rPr>
          <w:lang w:val="en-US"/>
        </w:rPr>
      </w:pPr>
      <w:r w:rsidRPr="0023091E">
        <w:rPr>
          <w:rFonts w:eastAsia="Arial Unicode MS" w:cs="Arial Unicode MS"/>
          <w:lang w:val="en-US"/>
        </w:rPr>
        <w:t>“In</w:t>
      </w:r>
      <w:ins w:id="1758" w:author="Diane Falcão" w:date="2023-01-26T19:11:00Z">
        <w:r w:rsidR="00667860">
          <w:rPr>
            <w:rFonts w:eastAsia="Arial Unicode MS" w:cs="Arial Unicode MS"/>
            <w:lang w:val="en-US"/>
          </w:rPr>
          <w:t xml:space="preserve"> </w:t>
        </w:r>
      </w:ins>
      <w:del w:id="1759" w:author="Diane Falcão" w:date="2023-01-26T19:11:00Z">
        <w:r w:rsidRPr="0023091E" w:rsidDel="00667860">
          <w:rPr>
            <w:rFonts w:eastAsia="Arial Unicode MS" w:cs="Arial Unicode MS"/>
            <w:lang w:val="en-US"/>
          </w:rPr>
          <w:delText> </w:delText>
        </w:r>
      </w:del>
      <w:r w:rsidRPr="0023091E">
        <w:rPr>
          <w:rFonts w:eastAsia="Arial Unicode MS" w:cs="Arial Unicode MS"/>
          <w:lang w:val="en-US"/>
        </w:rPr>
        <w:t>its struggle for power</w:t>
      </w:r>
      <w:ins w:id="1760" w:author="Diane Falcão" w:date="2023-01-26T19:12:00Z">
        <w:r w:rsidR="00667860">
          <w:rPr>
            <w:rFonts w:eastAsia="Arial Unicode MS" w:cs="Arial Unicode MS"/>
            <w:lang w:val="en-US"/>
          </w:rPr>
          <w:t>,</w:t>
        </w:r>
      </w:ins>
      <w:r w:rsidRPr="0023091E">
        <w:rPr>
          <w:rFonts w:eastAsia="Arial Unicode MS" w:cs="Arial Unicode MS"/>
          <w:lang w:val="en-US"/>
        </w:rPr>
        <w:t xml:space="preserve"> the proletariat has no other weapon but organization.”</w:t>
      </w:r>
    </w:p>
    <w:p w14:paraId="44349905" w14:textId="77777777" w:rsidR="00F465BE" w:rsidRPr="0023091E" w:rsidRDefault="00000000" w:rsidP="00765CE2">
      <w:pPr>
        <w:pStyle w:val="Textbody"/>
        <w:jc w:val="both"/>
        <w:rPr>
          <w:lang w:val="en-US"/>
        </w:rPr>
      </w:pPr>
      <w:r w:rsidRPr="0023091E">
        <w:rPr>
          <w:lang w:val="en-US"/>
        </w:rPr>
        <w:t>The Leninist party, unlike parties contesting elections,</w:t>
      </w:r>
    </w:p>
    <w:p w14:paraId="30DF2165" w14:textId="77777777" w:rsidR="00F465BE" w:rsidRPr="0023091E" w:rsidRDefault="00000000" w:rsidP="00765CE2">
      <w:pPr>
        <w:pStyle w:val="Textbody"/>
        <w:jc w:val="both"/>
        <w:rPr>
          <w:lang w:val="en-US"/>
        </w:rPr>
      </w:pPr>
      <w:r w:rsidRPr="0023091E">
        <w:rPr>
          <w:lang w:val="en-US"/>
        </w:rPr>
        <w:t>organizes itself on a revolutionary basis.</w:t>
      </w:r>
    </w:p>
    <w:p w14:paraId="7B10EB97" w14:textId="77777777" w:rsidR="00F465BE" w:rsidRPr="0023091E" w:rsidRDefault="00000000" w:rsidP="00765CE2">
      <w:pPr>
        <w:pStyle w:val="Textbody"/>
        <w:jc w:val="both"/>
        <w:rPr>
          <w:lang w:val="en-US"/>
        </w:rPr>
      </w:pPr>
      <w:r w:rsidRPr="0023091E">
        <w:rPr>
          <w:lang w:val="en-US"/>
        </w:rPr>
        <w:t>The party's idea is to prepare and mobilize the class to take power;</w:t>
      </w:r>
    </w:p>
    <w:p w14:paraId="532B0022" w14:textId="77777777" w:rsidR="00F465BE" w:rsidRPr="0023091E" w:rsidRDefault="00000000" w:rsidP="00765CE2">
      <w:pPr>
        <w:pStyle w:val="Textbody"/>
        <w:jc w:val="both"/>
        <w:rPr>
          <w:lang w:val="en-US"/>
        </w:rPr>
      </w:pPr>
      <w:r w:rsidRPr="0023091E">
        <w:rPr>
          <w:lang w:val="en-US"/>
        </w:rPr>
        <w:t>not in a peaceful way, but in a combative way</w:t>
      </w:r>
      <w:del w:id="1761" w:author="Diane Falcão" w:date="2023-01-26T19:12:00Z">
        <w:r w:rsidRPr="0023091E" w:rsidDel="00667860">
          <w:rPr>
            <w:lang w:val="en-US"/>
          </w:rPr>
          <w:delText>.</w:delText>
        </w:r>
      </w:del>
    </w:p>
    <w:p w14:paraId="33B0F0FE" w14:textId="77777777" w:rsidR="00F465BE" w:rsidRPr="0023091E" w:rsidRDefault="00000000" w:rsidP="00765CE2">
      <w:pPr>
        <w:pStyle w:val="Textbody"/>
        <w:jc w:val="both"/>
        <w:rPr>
          <w:lang w:val="en-US"/>
        </w:rPr>
      </w:pPr>
      <w:r w:rsidRPr="0023091E">
        <w:rPr>
          <w:lang w:val="en-US"/>
        </w:rPr>
        <w:t>The seizure of power needs to be done in a combative way</w:t>
      </w:r>
      <w:del w:id="1762" w:author="Diane Falcão" w:date="2023-01-26T19:12:00Z">
        <w:r w:rsidRPr="0023091E" w:rsidDel="00667860">
          <w:rPr>
            <w:lang w:val="en-US"/>
          </w:rPr>
          <w:delText>,</w:delText>
        </w:r>
      </w:del>
    </w:p>
    <w:p w14:paraId="261A158B" w14:textId="77777777" w:rsidR="00F465BE" w:rsidRPr="0023091E" w:rsidRDefault="00000000" w:rsidP="00765CE2">
      <w:pPr>
        <w:pStyle w:val="Textbody"/>
        <w:jc w:val="both"/>
        <w:rPr>
          <w:lang w:val="en-US"/>
        </w:rPr>
      </w:pPr>
      <w:r w:rsidRPr="0023091E">
        <w:rPr>
          <w:lang w:val="en-US"/>
        </w:rPr>
        <w:t>because the ruling class will not voluntarily relinquish power.</w:t>
      </w:r>
    </w:p>
    <w:p w14:paraId="51B94418" w14:textId="77777777" w:rsidR="00F465BE" w:rsidRPr="0023091E" w:rsidRDefault="00000000" w:rsidP="00765CE2">
      <w:pPr>
        <w:pStyle w:val="Textbody"/>
        <w:jc w:val="both"/>
        <w:rPr>
          <w:lang w:val="en-US"/>
        </w:rPr>
      </w:pPr>
      <w:r w:rsidRPr="0023091E">
        <w:rPr>
          <w:lang w:val="en-US"/>
        </w:rPr>
        <w:t>In Russia, that party was the Bolshevik party.</w:t>
      </w:r>
    </w:p>
    <w:p w14:paraId="4B763B50" w14:textId="77777777" w:rsidR="00F465BE" w:rsidRPr="0023091E" w:rsidRDefault="00000000" w:rsidP="00765CE2">
      <w:pPr>
        <w:pStyle w:val="Textbody"/>
        <w:jc w:val="both"/>
        <w:rPr>
          <w:lang w:val="en-US"/>
        </w:rPr>
      </w:pPr>
      <w:r w:rsidRPr="0023091E">
        <w:rPr>
          <w:lang w:val="en-US"/>
        </w:rPr>
        <w:t>What are the elements of this party?</w:t>
      </w:r>
    </w:p>
    <w:p w14:paraId="11CE49CD" w14:textId="77777777" w:rsidR="00F465BE" w:rsidRPr="0023091E" w:rsidRDefault="00000000" w:rsidP="00765CE2">
      <w:pPr>
        <w:pStyle w:val="Textbody"/>
        <w:jc w:val="both"/>
        <w:rPr>
          <w:lang w:val="en-US"/>
        </w:rPr>
      </w:pPr>
      <w:r w:rsidRPr="0023091E">
        <w:rPr>
          <w:lang w:val="en-US"/>
        </w:rPr>
        <w:t>Firstly, the party must be the vanguard detachment of the class. What does vanguard mean?</w:t>
      </w:r>
    </w:p>
    <w:p w14:paraId="31F1F9DE" w14:textId="77777777" w:rsidR="00F465BE" w:rsidRPr="0023091E" w:rsidRDefault="00000000" w:rsidP="00765CE2">
      <w:pPr>
        <w:pStyle w:val="Textbody"/>
        <w:jc w:val="both"/>
        <w:rPr>
          <w:lang w:val="en-US"/>
        </w:rPr>
      </w:pPr>
      <w:r w:rsidRPr="0023091E">
        <w:rPr>
          <w:lang w:val="en-US"/>
        </w:rPr>
        <w:t>Vanguard is a military term. Vanguard means who is in front, it is the opposite of rearguard.</w:t>
      </w:r>
    </w:p>
    <w:p w14:paraId="2B0B7C90" w14:textId="652007F7" w:rsidR="00F465BE" w:rsidRPr="0023091E" w:rsidRDefault="00000000" w:rsidP="00765CE2">
      <w:pPr>
        <w:pStyle w:val="Textbody"/>
        <w:jc w:val="both"/>
        <w:rPr>
          <w:lang w:val="en-US"/>
        </w:rPr>
      </w:pPr>
      <w:r w:rsidRPr="0023091E">
        <w:rPr>
          <w:lang w:val="en-US"/>
        </w:rPr>
        <w:t xml:space="preserve">The vanguard </w:t>
      </w:r>
      <w:del w:id="1763" w:author="Diane Falcão" w:date="2023-01-26T19:12:00Z">
        <w:r w:rsidRPr="0023091E" w:rsidDel="00667860">
          <w:rPr>
            <w:lang w:val="en-US"/>
          </w:rPr>
          <w:delText xml:space="preserve">are </w:delText>
        </w:r>
      </w:del>
      <w:ins w:id="1764" w:author="Diane Falcão" w:date="2023-01-26T19:12:00Z">
        <w:r w:rsidR="00667860">
          <w:rPr>
            <w:lang w:val="en-US"/>
          </w:rPr>
          <w:t>is</w:t>
        </w:r>
        <w:r w:rsidR="00667860" w:rsidRPr="0023091E">
          <w:rPr>
            <w:lang w:val="en-US"/>
          </w:rPr>
          <w:t xml:space="preserve"> </w:t>
        </w:r>
      </w:ins>
      <w:r w:rsidRPr="0023091E">
        <w:rPr>
          <w:lang w:val="en-US"/>
        </w:rPr>
        <w:t>the best element</w:t>
      </w:r>
      <w:del w:id="1765" w:author="Diane Falcão" w:date="2023-01-26T19:12:00Z">
        <w:r w:rsidRPr="0023091E" w:rsidDel="00667860">
          <w:rPr>
            <w:lang w:val="en-US"/>
          </w:rPr>
          <w:delText>s</w:delText>
        </w:r>
      </w:del>
      <w:r w:rsidRPr="0023091E">
        <w:rPr>
          <w:lang w:val="en-US"/>
        </w:rPr>
        <w:t xml:space="preserve"> of the </w:t>
      </w:r>
      <w:del w:id="1766" w:author="Diane Falcão" w:date="2023-01-26T03:10:00Z">
        <w:r w:rsidRPr="0023091E" w:rsidDel="00210A11">
          <w:rPr>
            <w:lang w:val="en-US"/>
          </w:rPr>
          <w:delText>working class</w:delText>
        </w:r>
      </w:del>
      <w:ins w:id="1767" w:author="Diane Falcão" w:date="2023-01-26T03:10:00Z">
        <w:r w:rsidR="00210A11">
          <w:rPr>
            <w:lang w:val="en-US"/>
          </w:rPr>
          <w:t>working-class</w:t>
        </w:r>
      </w:ins>
      <w:r w:rsidRPr="0023091E">
        <w:rPr>
          <w:lang w:val="en-US"/>
        </w:rPr>
        <w:t>:</w:t>
      </w:r>
    </w:p>
    <w:p w14:paraId="72B65BA7" w14:textId="77777777" w:rsidR="00F465BE" w:rsidRPr="0023091E" w:rsidRDefault="00000000" w:rsidP="00765CE2">
      <w:pPr>
        <w:pStyle w:val="Textbody"/>
        <w:jc w:val="both"/>
        <w:rPr>
          <w:lang w:val="en-US"/>
        </w:rPr>
      </w:pPr>
      <w:r w:rsidRPr="0023091E">
        <w:rPr>
          <w:lang w:val="en-US"/>
        </w:rPr>
        <w:t>the most experienced, most dedicated, most revolutionary, most enlightened workers.</w:t>
      </w:r>
    </w:p>
    <w:p w14:paraId="58E71079" w14:textId="77777777" w:rsidR="00F465BE" w:rsidRPr="0023091E" w:rsidRDefault="00000000" w:rsidP="00765CE2">
      <w:pPr>
        <w:pStyle w:val="Textbody"/>
        <w:jc w:val="both"/>
        <w:rPr>
          <w:lang w:val="en-US"/>
        </w:rPr>
      </w:pPr>
      <w:r w:rsidRPr="0023091E">
        <w:rPr>
          <w:lang w:val="en-US"/>
        </w:rPr>
        <w:t>That party must arm itself with a revolutionary theory;</w:t>
      </w:r>
    </w:p>
    <w:p w14:paraId="336FE712" w14:textId="77777777" w:rsidR="00F465BE" w:rsidRPr="0023091E" w:rsidRDefault="00000000" w:rsidP="00765CE2">
      <w:pPr>
        <w:pStyle w:val="Textbody"/>
        <w:jc w:val="both"/>
        <w:rPr>
          <w:lang w:val="en-US"/>
        </w:rPr>
      </w:pPr>
      <w:r w:rsidRPr="0023091E">
        <w:rPr>
          <w:lang w:val="en-US"/>
        </w:rPr>
        <w:t>A</w:t>
      </w:r>
      <w:del w:id="1768" w:author="Alvaro F. Filippi" w:date="2023-01-15T20:51:00Z">
        <w:r w:rsidRPr="0023091E">
          <w:rPr>
            <w:lang w:val="en-US"/>
          </w:rPr>
          <w:delText>a</w:delText>
        </w:r>
      </w:del>
      <w:r w:rsidRPr="0023091E">
        <w:rPr>
          <w:lang w:val="en-US"/>
        </w:rPr>
        <w:t>nother quote from Lenin, also famous:</w:t>
      </w:r>
    </w:p>
    <w:p w14:paraId="670073B4" w14:textId="77777777" w:rsidR="00F465BE" w:rsidRPr="0023091E" w:rsidRDefault="00000000" w:rsidP="00765CE2">
      <w:pPr>
        <w:pStyle w:val="Textbody"/>
        <w:jc w:val="both"/>
        <w:rPr>
          <w:lang w:val="en-US"/>
        </w:rPr>
      </w:pPr>
      <w:r w:rsidRPr="0023091E">
        <w:rPr>
          <w:lang w:val="en-US"/>
        </w:rPr>
        <w:t>“</w:t>
      </w:r>
      <w:del w:id="1769" w:author="Alvaro F. Filippi" w:date="2023-01-15T20:50:00Z">
        <w:r w:rsidRPr="0023091E">
          <w:rPr>
            <w:lang w:val="en-US"/>
          </w:rPr>
          <w:delText>w</w:delText>
        </w:r>
      </w:del>
      <w:r w:rsidRPr="0023091E">
        <w:rPr>
          <w:lang w:val="en-US"/>
        </w:rPr>
        <w:t xml:space="preserve">Without revolutionary theory there </w:t>
      </w:r>
      <w:del w:id="1770" w:author="Alvaro F. Filippi" w:date="2023-01-15T20:50:00Z">
        <w:r w:rsidRPr="0023091E">
          <w:rPr>
            <w:lang w:val="en-US"/>
          </w:rPr>
          <w:delText>is</w:delText>
        </w:r>
      </w:del>
      <w:r w:rsidRPr="0023091E">
        <w:rPr>
          <w:lang w:val="en-US"/>
        </w:rPr>
        <w:t>can be no revolutionary movement</w:t>
      </w:r>
      <w:ins w:id="1771" w:author="Alvaro F. Filippi" w:date="2023-01-15T20:51:00Z">
        <w:r w:rsidRPr="0023091E">
          <w:rPr>
            <w:lang w:val="en-US"/>
          </w:rPr>
          <w:t>.</w:t>
        </w:r>
      </w:ins>
      <w:r w:rsidRPr="0023091E">
        <w:rPr>
          <w:lang w:val="en-US"/>
        </w:rPr>
        <w:t>”</w:t>
      </w:r>
      <w:del w:id="1772" w:author="Alvaro F. Filippi" w:date="2023-01-15T20:51:00Z">
        <w:r w:rsidRPr="0023091E">
          <w:rPr>
            <w:lang w:val="en-US"/>
          </w:rPr>
          <w:delText>.</w:delText>
        </w:r>
      </w:del>
    </w:p>
    <w:p w14:paraId="1763BC40" w14:textId="616424E6" w:rsidR="00F465BE" w:rsidRPr="0023091E" w:rsidRDefault="00000000" w:rsidP="00765CE2">
      <w:pPr>
        <w:pStyle w:val="Textbody"/>
        <w:jc w:val="both"/>
        <w:rPr>
          <w:lang w:val="en-US"/>
        </w:rPr>
      </w:pPr>
      <w:r w:rsidRPr="0023091E">
        <w:rPr>
          <w:lang w:val="en-US"/>
        </w:rPr>
        <w:t xml:space="preserve">But this party cannot serve only to absorb what the </w:t>
      </w:r>
      <w:del w:id="1773" w:author="Diane Falcão" w:date="2023-01-26T03:10:00Z">
        <w:r w:rsidRPr="0023091E" w:rsidDel="00210A11">
          <w:rPr>
            <w:lang w:val="en-US"/>
          </w:rPr>
          <w:delText>working class</w:delText>
        </w:r>
      </w:del>
      <w:ins w:id="1774" w:author="Diane Falcão" w:date="2023-01-26T03:10:00Z">
        <w:r w:rsidR="00210A11">
          <w:rPr>
            <w:lang w:val="en-US"/>
          </w:rPr>
          <w:t>working-class</w:t>
        </w:r>
      </w:ins>
      <w:r w:rsidRPr="0023091E">
        <w:rPr>
          <w:lang w:val="en-US"/>
        </w:rPr>
        <w:t xml:space="preserve"> thinks.</w:t>
      </w:r>
    </w:p>
    <w:p w14:paraId="6839A064" w14:textId="59E874E7" w:rsidR="00F465BE" w:rsidRPr="0023091E" w:rsidRDefault="00000000" w:rsidP="00765CE2">
      <w:pPr>
        <w:pStyle w:val="Textbody"/>
        <w:jc w:val="both"/>
        <w:rPr>
          <w:lang w:val="en-US"/>
        </w:rPr>
      </w:pPr>
      <w:r w:rsidRPr="0023091E">
        <w:rPr>
          <w:lang w:val="en-US"/>
        </w:rPr>
        <w:t xml:space="preserve">The party appears, and then the idea is not to see what the </w:t>
      </w:r>
      <w:del w:id="1775" w:author="Diane Falcão" w:date="2023-01-26T03:10:00Z">
        <w:r w:rsidRPr="0023091E" w:rsidDel="00210A11">
          <w:rPr>
            <w:lang w:val="en-US"/>
          </w:rPr>
          <w:delText>working class</w:delText>
        </w:r>
      </w:del>
      <w:ins w:id="1776" w:author="Diane Falcão" w:date="2023-01-26T03:10:00Z">
        <w:r w:rsidR="00210A11">
          <w:rPr>
            <w:lang w:val="en-US"/>
          </w:rPr>
          <w:t>working-class</w:t>
        </w:r>
      </w:ins>
      <w:r w:rsidRPr="0023091E">
        <w:rPr>
          <w:lang w:val="en-US"/>
        </w:rPr>
        <w:t xml:space="preserve"> is thinking</w:t>
      </w:r>
    </w:p>
    <w:p w14:paraId="05CAFE90" w14:textId="77777777" w:rsidR="00F465BE" w:rsidRPr="0023091E" w:rsidRDefault="00000000" w:rsidP="00765CE2">
      <w:pPr>
        <w:pStyle w:val="Textbody"/>
        <w:jc w:val="both"/>
        <w:rPr>
          <w:lang w:val="en-US"/>
        </w:rPr>
      </w:pPr>
      <w:r w:rsidRPr="0023091E">
        <w:rPr>
          <w:lang w:val="en-US"/>
        </w:rPr>
        <w:t>and represent the class from what it is spontaneously thinking.</w:t>
      </w:r>
    </w:p>
    <w:p w14:paraId="579492CF" w14:textId="77777777" w:rsidR="00F465BE" w:rsidRPr="0023091E" w:rsidRDefault="00000000" w:rsidP="00765CE2">
      <w:pPr>
        <w:pStyle w:val="Textbody"/>
        <w:jc w:val="both"/>
        <w:rPr>
          <w:lang w:val="en-US"/>
        </w:rPr>
      </w:pPr>
      <w:r w:rsidRPr="0023091E">
        <w:rPr>
          <w:lang w:val="en-US"/>
        </w:rPr>
        <w:t>The party has to arm the class with revolutionary theory;</w:t>
      </w:r>
    </w:p>
    <w:p w14:paraId="79D0E763" w14:textId="45D9AA98" w:rsidR="00F465BE" w:rsidRPr="0023091E" w:rsidRDefault="00000000" w:rsidP="00765CE2">
      <w:pPr>
        <w:pStyle w:val="Textbody"/>
        <w:jc w:val="both"/>
        <w:rPr>
          <w:lang w:val="en-US"/>
        </w:rPr>
      </w:pPr>
      <w:r w:rsidRPr="0023091E">
        <w:rPr>
          <w:lang w:val="en-US"/>
        </w:rPr>
        <w:t xml:space="preserve">because, for Lenin, the </w:t>
      </w:r>
      <w:del w:id="1777" w:author="Diane Falcão" w:date="2023-01-26T03:10:00Z">
        <w:r w:rsidRPr="0023091E" w:rsidDel="00210A11">
          <w:rPr>
            <w:lang w:val="en-US"/>
          </w:rPr>
          <w:delText>working class</w:delText>
        </w:r>
      </w:del>
      <w:ins w:id="1778" w:author="Diane Falcão" w:date="2023-01-26T03:10:00Z">
        <w:r w:rsidR="00210A11">
          <w:rPr>
            <w:lang w:val="en-US"/>
          </w:rPr>
          <w:t>working-class</w:t>
        </w:r>
      </w:ins>
      <w:r w:rsidRPr="0023091E">
        <w:rPr>
          <w:lang w:val="en-US"/>
        </w:rPr>
        <w:t xml:space="preserve"> organizes spontaneously.</w:t>
      </w:r>
    </w:p>
    <w:p w14:paraId="5E49B926" w14:textId="77777777" w:rsidR="00F465BE" w:rsidRPr="0023091E" w:rsidRDefault="00000000" w:rsidP="00765CE2">
      <w:pPr>
        <w:pStyle w:val="Textbody"/>
        <w:jc w:val="both"/>
        <w:rPr>
          <w:lang w:val="en-US"/>
        </w:rPr>
      </w:pPr>
      <w:r w:rsidRPr="0023091E">
        <w:rPr>
          <w:lang w:val="en-US"/>
        </w:rPr>
        <w:t>But this working-class organization is limited.</w:t>
      </w:r>
    </w:p>
    <w:p w14:paraId="4D50CE21" w14:textId="77777777" w:rsidR="00F465BE" w:rsidRPr="0023091E" w:rsidRDefault="00000000" w:rsidP="00765CE2">
      <w:pPr>
        <w:pStyle w:val="Textbody"/>
        <w:jc w:val="both"/>
        <w:rPr>
          <w:lang w:val="en-US"/>
        </w:rPr>
      </w:pPr>
      <w:r w:rsidRPr="0023091E">
        <w:rPr>
          <w:lang w:val="en-US"/>
        </w:rPr>
        <w:t>The class, when organized spontaneously,</w:t>
      </w:r>
    </w:p>
    <w:p w14:paraId="3000B456" w14:textId="4F4C4C5E" w:rsidR="00F465BE" w:rsidRPr="0023091E" w:rsidRDefault="00000000" w:rsidP="00765CE2">
      <w:pPr>
        <w:pStyle w:val="Textbody"/>
        <w:jc w:val="both"/>
        <w:rPr>
          <w:lang w:val="en-US"/>
        </w:rPr>
      </w:pPr>
      <w:r w:rsidRPr="0023091E">
        <w:rPr>
          <w:lang w:val="en-US"/>
        </w:rPr>
        <w:t>usually fight</w:t>
      </w:r>
      <w:ins w:id="1779" w:author="Diane Falcão" w:date="2023-01-26T19:13:00Z">
        <w:r w:rsidR="00CF0B04">
          <w:rPr>
            <w:lang w:val="en-US"/>
          </w:rPr>
          <w:t>s</w:t>
        </w:r>
      </w:ins>
      <w:r w:rsidRPr="0023091E">
        <w:rPr>
          <w:lang w:val="en-US"/>
        </w:rPr>
        <w:t xml:space="preserve"> for the improvement of their immediate condition</w:t>
      </w:r>
    </w:p>
    <w:p w14:paraId="261313BF" w14:textId="4F8CB307" w:rsidR="00F465BE" w:rsidRPr="0023091E" w:rsidRDefault="00000000" w:rsidP="00765CE2">
      <w:pPr>
        <w:pStyle w:val="Textbody"/>
        <w:jc w:val="both"/>
        <w:rPr>
          <w:lang w:val="en-US"/>
        </w:rPr>
      </w:pPr>
      <w:del w:id="1780" w:author="Diane Falcão" w:date="2023-01-26T18:56:00Z">
        <w:r w:rsidRPr="0023091E" w:rsidDel="00672892">
          <w:rPr>
            <w:lang w:val="en-US"/>
          </w:rPr>
          <w:delText>—</w:delText>
        </w:r>
      </w:del>
      <w:ins w:id="1781" w:author="Diane Falcão" w:date="2023-01-26T18:56:00Z">
        <w:r w:rsidR="00672892">
          <w:rPr>
            <w:lang w:val="en-US"/>
          </w:rPr>
          <w:t>-</w:t>
        </w:r>
      </w:ins>
      <w:r w:rsidRPr="0023091E">
        <w:rPr>
          <w:lang w:val="en-US"/>
        </w:rPr>
        <w:t xml:space="preserve"> </w:t>
      </w:r>
      <w:del w:id="1782" w:author="Alvaro F. Filippi" w:date="2023-01-15T20:52:00Z">
        <w:r w:rsidRPr="0023091E">
          <w:rPr>
            <w:lang w:val="en-US"/>
          </w:rPr>
          <w:delText>S</w:delText>
        </w:r>
      </w:del>
      <w:r w:rsidRPr="0023091E">
        <w:rPr>
          <w:lang w:val="en-US"/>
        </w:rPr>
        <w:t xml:space="preserve">salary improvement, reduced working hours, labor rights </w:t>
      </w:r>
      <w:del w:id="1783" w:author="Diane Falcão" w:date="2023-01-26T18:56:00Z">
        <w:r w:rsidRPr="0023091E" w:rsidDel="00672892">
          <w:rPr>
            <w:lang w:val="en-US"/>
          </w:rPr>
          <w:delText>—</w:delText>
        </w:r>
      </w:del>
      <w:ins w:id="1784" w:author="Diane Falcão" w:date="2023-01-26T18:56:00Z">
        <w:r w:rsidR="00672892">
          <w:rPr>
            <w:lang w:val="en-US"/>
          </w:rPr>
          <w:t>-</w:t>
        </w:r>
      </w:ins>
    </w:p>
    <w:p w14:paraId="44E94B52" w14:textId="77777777" w:rsidR="00F465BE" w:rsidRPr="0023091E" w:rsidRDefault="00000000" w:rsidP="00765CE2">
      <w:pPr>
        <w:pStyle w:val="Textbody"/>
        <w:jc w:val="both"/>
        <w:rPr>
          <w:lang w:val="en-US"/>
        </w:rPr>
      </w:pPr>
      <w:r w:rsidRPr="0023091E">
        <w:rPr>
          <w:lang w:val="en-US"/>
        </w:rPr>
        <w:t xml:space="preserve">but </w:t>
      </w:r>
      <w:del w:id="1785" w:author="Alvaro F. Filippi" w:date="2023-01-15T20:52:00Z">
        <w:r w:rsidRPr="0023091E">
          <w:rPr>
            <w:lang w:val="en-US"/>
          </w:rPr>
          <w:delText>she</w:delText>
        </w:r>
      </w:del>
      <w:r w:rsidRPr="0023091E">
        <w:rPr>
          <w:lang w:val="en-US"/>
        </w:rPr>
        <w:t xml:space="preserve">it does not fight </w:t>
      </w:r>
      <w:del w:id="1786" w:author="Alvaro F. Filippi" w:date="2023-01-15T20:52:00Z">
        <w:r w:rsidRPr="0023091E">
          <w:rPr>
            <w:lang w:val="en-US"/>
          </w:rPr>
          <w:delText>for the</w:delText>
        </w:r>
      </w:del>
      <w:r w:rsidRPr="0023091E">
        <w:rPr>
          <w:lang w:val="en-US"/>
        </w:rPr>
        <w:t>toward</w:t>
      </w:r>
      <w:del w:id="1787" w:author="Diane Falcão" w:date="2023-01-26T19:13:00Z">
        <w:r w:rsidRPr="0023091E" w:rsidDel="00CF0B04">
          <w:rPr>
            <w:lang w:val="en-US"/>
          </w:rPr>
          <w:delText>s</w:delText>
        </w:r>
      </w:del>
      <w:r w:rsidRPr="0023091E">
        <w:rPr>
          <w:lang w:val="en-US"/>
        </w:rPr>
        <w:t xml:space="preserve"> overthrowing </w:t>
      </w:r>
      <w:del w:id="1788" w:author="Alvaro F. Filippi" w:date="2023-01-15T20:52:00Z">
        <w:r w:rsidRPr="0023091E">
          <w:rPr>
            <w:lang w:val="en-US"/>
          </w:rPr>
          <w:delText xml:space="preserve">of </w:delText>
        </w:r>
      </w:del>
      <w:r w:rsidRPr="0023091E">
        <w:rPr>
          <w:lang w:val="en-US"/>
        </w:rPr>
        <w:t>the system. Why it is so?</w:t>
      </w:r>
    </w:p>
    <w:p w14:paraId="44FB66D3" w14:textId="77777777" w:rsidR="00F465BE" w:rsidRPr="0023091E" w:rsidRDefault="00000000" w:rsidP="00765CE2">
      <w:pPr>
        <w:pStyle w:val="Textbody"/>
        <w:jc w:val="both"/>
        <w:rPr>
          <w:lang w:val="en-US"/>
        </w:rPr>
      </w:pPr>
      <w:r w:rsidRPr="0023091E">
        <w:rPr>
          <w:lang w:val="en-US"/>
        </w:rPr>
        <w:t xml:space="preserve">Because </w:t>
      </w:r>
      <w:del w:id="1789" w:author="Alvaro F. Filippi" w:date="2023-01-15T20:52:00Z">
        <w:r w:rsidRPr="0023091E">
          <w:rPr>
            <w:lang w:val="en-US"/>
          </w:rPr>
          <w:delText>she</w:delText>
        </w:r>
      </w:del>
      <w:r w:rsidRPr="0023091E">
        <w:rPr>
          <w:lang w:val="en-US"/>
        </w:rPr>
        <w:t>it cannot see the mechanism of this system.</w:t>
      </w:r>
    </w:p>
    <w:p w14:paraId="7BA484EA" w14:textId="77777777" w:rsidR="00F465BE" w:rsidRPr="0023091E" w:rsidRDefault="00000000" w:rsidP="00765CE2">
      <w:pPr>
        <w:pStyle w:val="Textbody"/>
        <w:jc w:val="both"/>
        <w:rPr>
          <w:lang w:val="en-US"/>
        </w:rPr>
      </w:pPr>
      <w:del w:id="1790" w:author="Alvaro F. Filippi" w:date="2023-01-15T20:53:00Z">
        <w:r w:rsidRPr="0023091E">
          <w:rPr>
            <w:lang w:val="en-US"/>
          </w:rPr>
          <w:delText>As</w:delText>
        </w:r>
      </w:del>
      <w:r w:rsidRPr="0023091E">
        <w:rPr>
          <w:lang w:val="en-US"/>
        </w:rPr>
        <w:t>Since capitalism is a system, it is a synthesis, it is an abstraction,</w:t>
      </w:r>
    </w:p>
    <w:p w14:paraId="718C0429" w14:textId="1FFCB10D" w:rsidR="00F465BE" w:rsidRPr="0023091E" w:rsidRDefault="00000000" w:rsidP="00765CE2">
      <w:pPr>
        <w:pStyle w:val="Textbody"/>
        <w:jc w:val="both"/>
        <w:rPr>
          <w:lang w:val="en-US"/>
        </w:rPr>
      </w:pPr>
      <w:r w:rsidRPr="0023091E">
        <w:rPr>
          <w:lang w:val="en-US"/>
        </w:rPr>
        <w:t>you cannot approach the worker, point</w:t>
      </w:r>
      <w:ins w:id="1791" w:author="Diane Falcão" w:date="2023-01-26T19:13:00Z">
        <w:r w:rsidR="00CF0B04">
          <w:rPr>
            <w:lang w:val="en-US"/>
          </w:rPr>
          <w:t>,</w:t>
        </w:r>
      </w:ins>
      <w:r w:rsidRPr="0023091E">
        <w:rPr>
          <w:lang w:val="en-US"/>
        </w:rPr>
        <w:t xml:space="preserve"> and say “capitalism is there”.</w:t>
      </w:r>
    </w:p>
    <w:p w14:paraId="23887C2D" w14:textId="77777777" w:rsidR="00F465BE" w:rsidRPr="0023091E" w:rsidRDefault="00000000" w:rsidP="00765CE2">
      <w:pPr>
        <w:pStyle w:val="Textbody"/>
        <w:jc w:val="both"/>
        <w:rPr>
          <w:lang w:val="en-US"/>
        </w:rPr>
      </w:pPr>
      <w:r w:rsidRPr="0023091E">
        <w:rPr>
          <w:lang w:val="en-US"/>
        </w:rPr>
        <w:t xml:space="preserve">But </w:t>
      </w:r>
      <w:del w:id="1792" w:author="Alvaro F. Filippi" w:date="2023-01-15T20:53:00Z">
        <w:r w:rsidRPr="0023091E">
          <w:rPr>
            <w:lang w:val="en-US"/>
          </w:rPr>
          <w:delText>he</w:delText>
        </w:r>
      </w:del>
      <w:r w:rsidRPr="0023091E">
        <w:rPr>
          <w:lang w:val="en-US"/>
        </w:rPr>
        <w:t xml:space="preserve">they can see that </w:t>
      </w:r>
      <w:del w:id="1793" w:author="Alvaro F. Filippi" w:date="2023-01-15T20:54:00Z">
        <w:r w:rsidRPr="0023091E">
          <w:rPr>
            <w:lang w:val="en-US"/>
          </w:rPr>
          <w:delText>he</w:delText>
        </w:r>
      </w:del>
      <w:r w:rsidRPr="0023091E">
        <w:rPr>
          <w:lang w:val="en-US"/>
        </w:rPr>
        <w:t>they can't pay the bills,</w:t>
      </w:r>
    </w:p>
    <w:p w14:paraId="461097C0" w14:textId="77777777" w:rsidR="00F465BE" w:rsidRPr="0023091E" w:rsidRDefault="00000000" w:rsidP="00765CE2">
      <w:pPr>
        <w:pStyle w:val="Textbody"/>
        <w:jc w:val="both"/>
        <w:rPr>
          <w:lang w:val="en-US"/>
        </w:rPr>
      </w:pPr>
      <w:r w:rsidRPr="0023091E">
        <w:rPr>
          <w:lang w:val="en-US"/>
        </w:rPr>
        <w:t>t</w:t>
      </w:r>
      <w:del w:id="1794" w:author="Alvaro F. Filippi" w:date="2023-01-15T20:53:00Z">
        <w:r w:rsidRPr="0023091E">
          <w:rPr>
            <w:lang w:val="en-US"/>
          </w:rPr>
          <w:delText>heT</w:delText>
        </w:r>
      </w:del>
      <w:r w:rsidRPr="0023091E">
        <w:rPr>
          <w:lang w:val="en-US"/>
        </w:rPr>
        <w:t xml:space="preserve">hey can see that </w:t>
      </w:r>
      <w:del w:id="1795" w:author="Alvaro F. Filippi" w:date="2023-01-15T20:54:00Z">
        <w:r w:rsidRPr="0023091E">
          <w:rPr>
            <w:lang w:val="en-US"/>
          </w:rPr>
          <w:delText>he</w:delText>
        </w:r>
      </w:del>
      <w:r w:rsidRPr="0023091E">
        <w:rPr>
          <w:lang w:val="en-US"/>
        </w:rPr>
        <w:t xml:space="preserve">they </w:t>
      </w:r>
      <w:del w:id="1796" w:author="Alvaro F. Filippi" w:date="2023-01-15T20:54:00Z">
        <w:r w:rsidRPr="0023091E">
          <w:rPr>
            <w:lang w:val="en-US"/>
          </w:rPr>
          <w:delText>is</w:delText>
        </w:r>
      </w:del>
      <w:r w:rsidRPr="0023091E">
        <w:rPr>
          <w:lang w:val="en-US"/>
        </w:rPr>
        <w:t>are working too hard,</w:t>
      </w:r>
    </w:p>
    <w:p w14:paraId="059A6C95" w14:textId="54FF5C45" w:rsidR="00F465BE" w:rsidRPr="0023091E" w:rsidRDefault="00CF0B04" w:rsidP="00765CE2">
      <w:pPr>
        <w:pStyle w:val="Textbody"/>
        <w:jc w:val="both"/>
        <w:rPr>
          <w:lang w:val="en-US"/>
        </w:rPr>
      </w:pPr>
      <w:ins w:id="1797" w:author="Diane Falcão" w:date="2023-01-26T19:13:00Z">
        <w:r>
          <w:rPr>
            <w:lang w:val="en-US"/>
          </w:rPr>
          <w:t xml:space="preserve">and </w:t>
        </w:r>
      </w:ins>
      <w:r w:rsidRPr="0023091E">
        <w:rPr>
          <w:lang w:val="en-US"/>
        </w:rPr>
        <w:t xml:space="preserve">they can see that when </w:t>
      </w:r>
      <w:del w:id="1798" w:author="Alvaro F. Filippi" w:date="2023-01-15T20:54:00Z">
        <w:r w:rsidRPr="0023091E">
          <w:rPr>
            <w:lang w:val="en-US"/>
          </w:rPr>
          <w:delText>he</w:delText>
        </w:r>
      </w:del>
      <w:r w:rsidRPr="0023091E">
        <w:rPr>
          <w:lang w:val="en-US"/>
        </w:rPr>
        <w:t>they get</w:t>
      </w:r>
      <w:del w:id="1799" w:author="Alvaro F. Filippi" w:date="2023-01-15T20:54:00Z">
        <w:r w:rsidRPr="0023091E">
          <w:rPr>
            <w:lang w:val="en-US"/>
          </w:rPr>
          <w:delText>s</w:delText>
        </w:r>
      </w:del>
      <w:r w:rsidRPr="0023091E">
        <w:rPr>
          <w:lang w:val="en-US"/>
        </w:rPr>
        <w:t xml:space="preserve"> sick </w:t>
      </w:r>
      <w:del w:id="1800" w:author="Alvaro F. Filippi" w:date="2023-01-15T20:54:00Z">
        <w:r w:rsidRPr="0023091E">
          <w:rPr>
            <w:lang w:val="en-US"/>
          </w:rPr>
          <w:delText>he</w:delText>
        </w:r>
      </w:del>
      <w:r w:rsidRPr="0023091E">
        <w:rPr>
          <w:lang w:val="en-US"/>
        </w:rPr>
        <w:t>they get</w:t>
      </w:r>
      <w:del w:id="1801" w:author="Alvaro F. Filippi" w:date="2023-01-15T20:54:00Z">
        <w:r w:rsidRPr="0023091E">
          <w:rPr>
            <w:lang w:val="en-US"/>
          </w:rPr>
          <w:delText>s</w:delText>
        </w:r>
      </w:del>
      <w:r w:rsidRPr="0023091E">
        <w:rPr>
          <w:lang w:val="en-US"/>
        </w:rPr>
        <w:t xml:space="preserve"> screwed.</w:t>
      </w:r>
    </w:p>
    <w:p w14:paraId="10443CB7" w14:textId="77777777" w:rsidR="00F465BE" w:rsidRPr="0023091E" w:rsidRDefault="00000000" w:rsidP="00765CE2">
      <w:pPr>
        <w:pStyle w:val="Textbody"/>
        <w:jc w:val="both"/>
        <w:rPr>
          <w:lang w:val="en-US"/>
        </w:rPr>
      </w:pPr>
      <w:r w:rsidRPr="0023091E">
        <w:rPr>
          <w:lang w:val="en-US"/>
        </w:rPr>
        <w:t>They</w:t>
      </w:r>
      <w:del w:id="1802" w:author="Alvaro F. Filippi" w:date="2023-01-15T20:54:00Z">
        <w:r w:rsidRPr="0023091E">
          <w:rPr>
            <w:lang w:val="en-US"/>
          </w:rPr>
          <w:delText>This he</w:delText>
        </w:r>
      </w:del>
      <w:r w:rsidRPr="0023091E">
        <w:rPr>
          <w:lang w:val="en-US"/>
        </w:rPr>
        <w:t xml:space="preserve"> can see all of this. And then the class will organize itself.</w:t>
      </w:r>
    </w:p>
    <w:p w14:paraId="24D9EEE1" w14:textId="77777777" w:rsidR="00F465BE" w:rsidRPr="0023091E" w:rsidRDefault="00000000" w:rsidP="00765CE2">
      <w:pPr>
        <w:pStyle w:val="Textbody"/>
        <w:jc w:val="both"/>
        <w:rPr>
          <w:lang w:val="en-US"/>
        </w:rPr>
      </w:pPr>
      <w:r w:rsidRPr="0023091E">
        <w:rPr>
          <w:lang w:val="en-US"/>
        </w:rPr>
        <w:lastRenderedPageBreak/>
        <w:t>But the party cannot just absorb this demand.</w:t>
      </w:r>
    </w:p>
    <w:p w14:paraId="57AE02A2" w14:textId="77777777" w:rsidR="00F465BE" w:rsidRPr="0023091E" w:rsidRDefault="00000000" w:rsidP="00765CE2">
      <w:pPr>
        <w:pStyle w:val="Textbody"/>
        <w:jc w:val="both"/>
        <w:rPr>
          <w:lang w:val="en-US"/>
        </w:rPr>
      </w:pPr>
      <w:del w:id="1803" w:author="Alvaro F. Filippi" w:date="2023-01-15T20:55:00Z">
        <w:r w:rsidRPr="0023091E">
          <w:rPr>
            <w:lang w:val="en-US"/>
          </w:rPr>
          <w:delText>He</w:delText>
        </w:r>
      </w:del>
      <w:r w:rsidRPr="0023091E">
        <w:rPr>
          <w:lang w:val="en-US"/>
        </w:rPr>
        <w:t xml:space="preserve">It has to arm the class with something else. And that something </w:t>
      </w:r>
      <w:del w:id="1804" w:author="Alvaro F. Filippi" w:date="2023-01-15T20:55:00Z">
        <w:r w:rsidRPr="0023091E">
          <w:rPr>
            <w:lang w:val="en-US"/>
          </w:rPr>
          <w:delText>beyond</w:delText>
        </w:r>
      </w:del>
      <w:r w:rsidRPr="0023091E">
        <w:rPr>
          <w:lang w:val="en-US"/>
        </w:rPr>
        <w:t>else is the overthrow of the system!</w:t>
      </w:r>
    </w:p>
    <w:p w14:paraId="49A7D2F9" w14:textId="77777777" w:rsidR="00F465BE" w:rsidRPr="0023091E" w:rsidRDefault="00000000" w:rsidP="00765CE2">
      <w:pPr>
        <w:pStyle w:val="Textbody"/>
        <w:jc w:val="both"/>
        <w:rPr>
          <w:lang w:val="en-US"/>
        </w:rPr>
      </w:pPr>
      <w:r w:rsidRPr="0023091E">
        <w:rPr>
          <w:rFonts w:eastAsia="Arial Unicode MS" w:cs="Arial Unicode MS"/>
          <w:lang w:val="en-US"/>
        </w:rPr>
        <w:t xml:space="preserve">That's why this party needs to be </w:t>
      </w:r>
      <w:del w:id="1805" w:author="Alvaro F. Filippi" w:date="2023-01-15T20:56:00Z">
        <w:r w:rsidRPr="0023091E">
          <w:rPr>
            <w:rFonts w:eastAsia="Arial Unicode MS" w:cs="Arial Unicode MS"/>
            <w:lang w:val="en-US"/>
          </w:rPr>
          <w:delText>ahead of</w:delText>
        </w:r>
      </w:del>
      <w:r w:rsidRPr="0023091E">
        <w:rPr>
          <w:rFonts w:eastAsia="Arial Unicode MS" w:cs="Arial Unicode MS"/>
          <w:lang w:val="en-US"/>
        </w:rPr>
        <w:t>leading the class.</w:t>
      </w:r>
    </w:p>
    <w:p w14:paraId="4655774B" w14:textId="77777777" w:rsidR="00F465BE" w:rsidRPr="0023091E" w:rsidRDefault="00000000" w:rsidP="00765CE2">
      <w:pPr>
        <w:pStyle w:val="Textbody"/>
        <w:jc w:val="both"/>
        <w:rPr>
          <w:lang w:val="en-US"/>
        </w:rPr>
      </w:pPr>
      <w:r w:rsidRPr="0023091E">
        <w:rPr>
          <w:rFonts w:eastAsia="Arial Unicode MS" w:cs="Arial Unicode MS"/>
          <w:lang w:val="en-US"/>
        </w:rPr>
        <w:t>And mind you, it's not above! It's not above. It's ahead! It's ahead.</w:t>
      </w:r>
    </w:p>
    <w:p w14:paraId="57CE541B" w14:textId="77777777" w:rsidR="00F465BE" w:rsidRPr="0023091E" w:rsidRDefault="00000000" w:rsidP="00765CE2">
      <w:pPr>
        <w:pStyle w:val="Textbody"/>
        <w:jc w:val="both"/>
        <w:rPr>
          <w:lang w:val="en-US"/>
        </w:rPr>
      </w:pPr>
      <w:r w:rsidRPr="0023091E">
        <w:rPr>
          <w:rFonts w:eastAsia="Arial Unicode MS" w:cs="Arial Unicode MS"/>
          <w:lang w:val="en-US"/>
        </w:rPr>
        <w:t>The party has to be the political leader of the class. Why?</w:t>
      </w:r>
    </w:p>
    <w:p w14:paraId="217D842D" w14:textId="77777777" w:rsidR="00F465BE" w:rsidRPr="0023091E" w:rsidRDefault="00000000" w:rsidP="00765CE2">
      <w:pPr>
        <w:pStyle w:val="Textbody"/>
        <w:jc w:val="both"/>
        <w:rPr>
          <w:lang w:val="en-US"/>
        </w:rPr>
      </w:pPr>
      <w:r w:rsidRPr="0023091E">
        <w:rPr>
          <w:rFonts w:eastAsia="Arial Unicode MS" w:cs="Arial Unicode MS"/>
          <w:lang w:val="en-US"/>
        </w:rPr>
        <w:t xml:space="preserve">Because </w:t>
      </w:r>
      <w:del w:id="1806" w:author="Alvaro F. Filippi" w:date="2023-01-15T20:56:00Z">
        <w:r w:rsidRPr="0023091E">
          <w:rPr>
            <w:rFonts w:eastAsia="Arial Unicode MS" w:cs="Arial Unicode MS"/>
            <w:lang w:val="en-US"/>
          </w:rPr>
          <w:delText>he</w:delText>
        </w:r>
      </w:del>
      <w:r w:rsidRPr="0023091E">
        <w:rPr>
          <w:rFonts w:eastAsia="Arial Unicode MS" w:cs="Arial Unicode MS"/>
          <w:lang w:val="en-US"/>
        </w:rPr>
        <w:t>it can arm the class with revolutionary tactical theory.</w:t>
      </w:r>
    </w:p>
    <w:p w14:paraId="67446931" w14:textId="77777777" w:rsidR="00F465BE" w:rsidRPr="0023091E" w:rsidRDefault="00000000" w:rsidP="00765CE2">
      <w:pPr>
        <w:pStyle w:val="Textbody"/>
        <w:jc w:val="both"/>
        <w:rPr>
          <w:lang w:val="en-US"/>
        </w:rPr>
      </w:pPr>
      <w:r w:rsidRPr="0023091E">
        <w:rPr>
          <w:rFonts w:eastAsia="Arial Unicode MS" w:cs="Arial Unicode MS"/>
          <w:lang w:val="en-US"/>
        </w:rPr>
        <w:t>But this party can never disconnect from the masses.</w:t>
      </w:r>
    </w:p>
    <w:p w14:paraId="46847B81" w14:textId="77777777" w:rsidR="00F465BE" w:rsidRPr="0023091E" w:rsidRDefault="00000000" w:rsidP="00765CE2">
      <w:pPr>
        <w:pStyle w:val="Textbody"/>
        <w:jc w:val="both"/>
        <w:rPr>
          <w:lang w:val="en-US"/>
        </w:rPr>
      </w:pPr>
      <w:del w:id="1807" w:author="Alvaro F. Filippi" w:date="2023-01-15T20:56:00Z">
        <w:r w:rsidRPr="0023091E">
          <w:rPr>
            <w:rFonts w:eastAsia="Arial Unicode MS" w:cs="Arial Unicode MS"/>
            <w:lang w:val="en-US"/>
          </w:rPr>
          <w:delText>He</w:delText>
        </w:r>
      </w:del>
      <w:r w:rsidRPr="0023091E">
        <w:rPr>
          <w:rFonts w:eastAsia="Arial Unicode MS" w:cs="Arial Unicode MS"/>
          <w:lang w:val="en-US"/>
        </w:rPr>
        <w:t>It has to have the advanced detachments of the class, but not isolate himself from the class.</w:t>
      </w:r>
    </w:p>
    <w:p w14:paraId="6382E39F" w14:textId="77777777" w:rsidR="00F465BE" w:rsidRPr="0023091E" w:rsidRDefault="00000000" w:rsidP="00765CE2">
      <w:pPr>
        <w:pStyle w:val="Textbody"/>
        <w:jc w:val="both"/>
        <w:rPr>
          <w:lang w:val="en-US"/>
        </w:rPr>
      </w:pPr>
      <w:del w:id="1808" w:author="Alvaro F. Filippi" w:date="2023-01-15T20:57:00Z">
        <w:r w:rsidRPr="0023091E">
          <w:rPr>
            <w:rFonts w:eastAsia="Arial Unicode MS" w:cs="Arial Unicode MS"/>
            <w:lang w:val="en-US"/>
          </w:rPr>
          <w:delText>He</w:delText>
        </w:r>
      </w:del>
      <w:r w:rsidRPr="0023091E">
        <w:rPr>
          <w:rFonts w:eastAsia="Arial Unicode MS" w:cs="Arial Unicode MS"/>
          <w:lang w:val="en-US"/>
        </w:rPr>
        <w:t xml:space="preserve">It has to be connected to the masses and </w:t>
      </w:r>
      <w:del w:id="1809" w:author="Alvaro F. Filippi" w:date="2023-01-15T20:57:00Z">
        <w:r w:rsidRPr="0023091E">
          <w:rPr>
            <w:rFonts w:eastAsia="Arial Unicode MS" w:cs="Arial Unicode MS"/>
            <w:lang w:val="en-US"/>
          </w:rPr>
          <w:delText xml:space="preserve">he </w:delText>
        </w:r>
      </w:del>
      <w:r w:rsidRPr="0023091E">
        <w:rPr>
          <w:rFonts w:eastAsia="Arial Unicode MS" w:cs="Arial Unicode MS"/>
          <w:lang w:val="en-US"/>
        </w:rPr>
        <w:t>has to convince the masses.</w:t>
      </w:r>
    </w:p>
    <w:p w14:paraId="2F6329D9" w14:textId="4A72598B" w:rsidR="00F465BE" w:rsidRPr="0023091E" w:rsidRDefault="00000000" w:rsidP="00765CE2">
      <w:pPr>
        <w:pStyle w:val="Textbody"/>
        <w:jc w:val="both"/>
        <w:rPr>
          <w:lang w:val="en-US"/>
        </w:rPr>
      </w:pPr>
      <w:r w:rsidRPr="0023091E">
        <w:rPr>
          <w:rFonts w:eastAsia="Arial Unicode MS" w:cs="Arial Unicode MS"/>
          <w:lang w:val="en-US"/>
        </w:rPr>
        <w:t xml:space="preserve">The party needs to work closely with the entire </w:t>
      </w:r>
      <w:del w:id="1810" w:author="Diane Falcão" w:date="2023-01-26T03:10:00Z">
        <w:r w:rsidRPr="0023091E" w:rsidDel="00210A11">
          <w:rPr>
            <w:rFonts w:eastAsia="Arial Unicode MS" w:cs="Arial Unicode MS"/>
            <w:lang w:val="en-US"/>
          </w:rPr>
          <w:delText>working class</w:delText>
        </w:r>
      </w:del>
      <w:ins w:id="1811" w:author="Diane Falcão" w:date="2023-01-26T03:10:00Z">
        <w:r w:rsidR="00210A11">
          <w:rPr>
            <w:rFonts w:eastAsia="Arial Unicode MS" w:cs="Arial Unicode MS"/>
            <w:lang w:val="en-US"/>
          </w:rPr>
          <w:t>working-class</w:t>
        </w:r>
      </w:ins>
    </w:p>
    <w:p w14:paraId="0A493091" w14:textId="77777777" w:rsidR="00F465BE" w:rsidRPr="0023091E" w:rsidRDefault="00000000" w:rsidP="00765CE2">
      <w:pPr>
        <w:pStyle w:val="Textbody"/>
        <w:jc w:val="both"/>
        <w:rPr>
          <w:lang w:val="en-US"/>
        </w:rPr>
      </w:pPr>
      <w:r w:rsidRPr="0023091E">
        <w:rPr>
          <w:rFonts w:eastAsia="Arial Unicode MS" w:cs="Arial Unicode MS"/>
          <w:lang w:val="en-US"/>
        </w:rPr>
        <w:t>to gain moral credit and political credit through example, through persuasion.</w:t>
      </w:r>
    </w:p>
    <w:p w14:paraId="34D8F023" w14:textId="77777777" w:rsidR="00F465BE" w:rsidRPr="0023091E" w:rsidRDefault="00000000" w:rsidP="00765CE2">
      <w:pPr>
        <w:pStyle w:val="Textbody"/>
        <w:jc w:val="both"/>
        <w:rPr>
          <w:lang w:val="en-US"/>
        </w:rPr>
      </w:pPr>
      <w:r w:rsidRPr="0023091E">
        <w:rPr>
          <w:rFonts w:eastAsia="Arial Unicode MS" w:cs="Arial Unicode MS"/>
          <w:lang w:val="en-US"/>
        </w:rPr>
        <w:t xml:space="preserve">And for that, </w:t>
      </w:r>
      <w:del w:id="1812" w:author="Alvaro F. Filippi" w:date="2023-01-15T20:57:00Z">
        <w:r w:rsidRPr="0023091E">
          <w:rPr>
            <w:rFonts w:eastAsia="Arial Unicode MS" w:cs="Arial Unicode MS"/>
            <w:lang w:val="en-US"/>
          </w:rPr>
          <w:delText>he</w:delText>
        </w:r>
      </w:del>
      <w:r w:rsidRPr="0023091E">
        <w:rPr>
          <w:rFonts w:eastAsia="Arial Unicode MS" w:cs="Arial Unicode MS"/>
          <w:lang w:val="en-US"/>
        </w:rPr>
        <w:t>it needs to be organized. What does that mean?</w:t>
      </w:r>
    </w:p>
    <w:p w14:paraId="018130CE" w14:textId="77777777" w:rsidR="00F465BE" w:rsidRPr="0023091E" w:rsidRDefault="00000000" w:rsidP="00765CE2">
      <w:pPr>
        <w:pStyle w:val="Textbody"/>
        <w:jc w:val="both"/>
        <w:rPr>
          <w:lang w:val="en-US"/>
        </w:rPr>
      </w:pPr>
      <w:r w:rsidRPr="0023091E">
        <w:rPr>
          <w:rFonts w:eastAsia="Arial Unicode MS" w:cs="Arial Unicode MS"/>
          <w:lang w:val="en-US"/>
        </w:rPr>
        <w:t xml:space="preserve">Within a Leninist party, discipline must be ironclad but </w:t>
      </w:r>
      <w:del w:id="1813" w:author="Alvaro F. Filippi" w:date="2023-01-15T20:57:00Z">
        <w:r w:rsidRPr="0023091E">
          <w:rPr>
            <w:rFonts w:eastAsia="Arial Unicode MS" w:cs="Arial Unicode MS"/>
            <w:lang w:val="en-US"/>
          </w:rPr>
          <w:delText>voluntary</w:delText>
        </w:r>
      </w:del>
      <w:r w:rsidRPr="0023091E">
        <w:rPr>
          <w:rFonts w:eastAsia="Arial Unicode MS" w:cs="Arial Unicode MS"/>
          <w:lang w:val="en-US"/>
        </w:rPr>
        <w:t>willing.</w:t>
      </w:r>
    </w:p>
    <w:p w14:paraId="543A0A41" w14:textId="77777777" w:rsidR="00F465BE" w:rsidRPr="0023091E" w:rsidRDefault="00000000" w:rsidP="00765CE2">
      <w:pPr>
        <w:pStyle w:val="Textbody"/>
        <w:jc w:val="both"/>
        <w:rPr>
          <w:lang w:val="en-US"/>
        </w:rPr>
      </w:pPr>
      <w:r w:rsidRPr="0023091E">
        <w:rPr>
          <w:rFonts w:eastAsia="Arial Unicode MS" w:cs="Arial Unicode MS"/>
          <w:lang w:val="en-US"/>
        </w:rPr>
        <w:t>When you join the party, you willingly submit to iron discipline.</w:t>
      </w:r>
    </w:p>
    <w:p w14:paraId="51A83B07" w14:textId="77777777" w:rsidR="00F465BE" w:rsidRPr="0023091E" w:rsidRDefault="00000000" w:rsidP="00765CE2">
      <w:pPr>
        <w:pStyle w:val="Textbody"/>
        <w:jc w:val="both"/>
        <w:rPr>
          <w:lang w:val="en-US"/>
        </w:rPr>
      </w:pPr>
      <w:r w:rsidRPr="0023091E">
        <w:rPr>
          <w:rFonts w:eastAsia="Arial Unicode MS" w:cs="Arial Unicode MS"/>
          <w:lang w:val="en-US"/>
        </w:rPr>
        <w:t>And this is to awaken the revolutionary spirit in the classes, through example.</w:t>
      </w:r>
    </w:p>
    <w:p w14:paraId="3DED5190" w14:textId="77777777" w:rsidR="00F465BE" w:rsidRPr="0023091E" w:rsidRDefault="00000000" w:rsidP="00765CE2">
      <w:pPr>
        <w:pStyle w:val="Textbody"/>
        <w:jc w:val="both"/>
        <w:rPr>
          <w:lang w:val="en-US"/>
        </w:rPr>
      </w:pPr>
      <w:r w:rsidRPr="0023091E">
        <w:rPr>
          <w:rFonts w:eastAsia="Arial Unicode MS" w:cs="Arial Unicode MS"/>
          <w:lang w:val="en-US"/>
        </w:rPr>
        <w:t>Does this mean that the party should be the only organization?</w:t>
      </w:r>
    </w:p>
    <w:p w14:paraId="545EC8DE" w14:textId="77777777" w:rsidR="00F465BE" w:rsidRPr="0023091E" w:rsidRDefault="00000000" w:rsidP="00765CE2">
      <w:pPr>
        <w:pStyle w:val="Textbody"/>
        <w:jc w:val="both"/>
        <w:rPr>
          <w:lang w:val="en-US"/>
        </w:rPr>
      </w:pPr>
      <w:del w:id="1814" w:author="Alvaro F. Filippi" w:date="2023-01-15T20:58:00Z">
        <w:r w:rsidRPr="0023091E">
          <w:rPr>
            <w:rFonts w:eastAsia="Arial Unicode MS" w:cs="Arial Unicode MS"/>
            <w:lang w:val="en-US"/>
          </w:rPr>
          <w:delText>Do not</w:delText>
        </w:r>
      </w:del>
      <w:r w:rsidRPr="0023091E">
        <w:rPr>
          <w:rFonts w:eastAsia="Arial Unicode MS" w:cs="Arial Unicode MS"/>
          <w:lang w:val="en-US"/>
        </w:rPr>
        <w:t xml:space="preserve">It does not. Should not. Cannot </w:t>
      </w:r>
      <w:del w:id="1815" w:author="Alvaro F. Filippi" w:date="2023-01-15T20:58:00Z">
        <w:r w:rsidRPr="0023091E">
          <w:rPr>
            <w:rFonts w:eastAsia="Arial Unicode MS" w:cs="Arial Unicode MS"/>
            <w:lang w:val="en-US"/>
          </w:rPr>
          <w:delText xml:space="preserve">You can't </w:delText>
        </w:r>
      </w:del>
      <w:r w:rsidRPr="0023091E">
        <w:rPr>
          <w:rFonts w:eastAsia="Arial Unicode MS" w:cs="Arial Unicode MS"/>
          <w:lang w:val="en-US"/>
        </w:rPr>
        <w:t>even.</w:t>
      </w:r>
    </w:p>
    <w:p w14:paraId="534CD865" w14:textId="77777777" w:rsidR="00F465BE" w:rsidRPr="0023091E" w:rsidRDefault="00000000" w:rsidP="00765CE2">
      <w:pPr>
        <w:pStyle w:val="Textbody"/>
        <w:jc w:val="both"/>
        <w:rPr>
          <w:lang w:val="en-US"/>
        </w:rPr>
      </w:pPr>
      <w:r w:rsidRPr="0023091E">
        <w:rPr>
          <w:rFonts w:eastAsia="Arial Unicode MS" w:cs="Arial Unicode MS"/>
          <w:lang w:val="en-US"/>
        </w:rPr>
        <w:t>Society must have a series of class organizations:</w:t>
      </w:r>
    </w:p>
    <w:p w14:paraId="46167C2C" w14:textId="521E57D9" w:rsidR="00F465BE" w:rsidRPr="0023091E" w:rsidRDefault="00000000" w:rsidP="00765CE2">
      <w:pPr>
        <w:pStyle w:val="Textbody"/>
        <w:jc w:val="both"/>
        <w:rPr>
          <w:lang w:val="en-US"/>
        </w:rPr>
      </w:pPr>
      <w:r w:rsidRPr="0023091E">
        <w:rPr>
          <w:rFonts w:eastAsia="Arial Unicode MS" w:cs="Arial Unicode MS"/>
          <w:lang w:val="en-US"/>
        </w:rPr>
        <w:t xml:space="preserve">Unions, cooperatives, organizations, associations, </w:t>
      </w:r>
      <w:ins w:id="1816" w:author="Diane Falcão" w:date="2023-01-26T19:14:00Z">
        <w:r w:rsidR="00357F64">
          <w:rPr>
            <w:rFonts w:eastAsia="Arial Unicode MS" w:cs="Arial Unicode MS"/>
            <w:lang w:val="en-US"/>
          </w:rPr>
          <w:t xml:space="preserve">and </w:t>
        </w:r>
      </w:ins>
      <w:r w:rsidRPr="0023091E">
        <w:rPr>
          <w:rFonts w:eastAsia="Arial Unicode MS" w:cs="Arial Unicode MS"/>
          <w:lang w:val="en-US"/>
        </w:rPr>
        <w:t>youths.</w:t>
      </w:r>
    </w:p>
    <w:p w14:paraId="67A689E2" w14:textId="77777777" w:rsidR="00F465BE" w:rsidRPr="0023091E" w:rsidRDefault="00000000" w:rsidP="00765CE2">
      <w:pPr>
        <w:pStyle w:val="Textbody"/>
        <w:jc w:val="both"/>
        <w:rPr>
          <w:lang w:val="en-US"/>
        </w:rPr>
      </w:pPr>
      <w:r w:rsidRPr="0023091E">
        <w:rPr>
          <w:rFonts w:eastAsia="Arial Unicode MS" w:cs="Arial Unicode MS"/>
          <w:lang w:val="en-US"/>
        </w:rPr>
        <w:t>In the case of Russia, there was a very important one: the soviets.</w:t>
      </w:r>
    </w:p>
    <w:p w14:paraId="7B04A480" w14:textId="77777777" w:rsidR="00F465BE" w:rsidRPr="0023091E" w:rsidRDefault="00000000" w:rsidP="00765CE2">
      <w:pPr>
        <w:pStyle w:val="Textbody"/>
        <w:jc w:val="both"/>
        <w:rPr>
          <w:lang w:val="en-US"/>
        </w:rPr>
      </w:pPr>
      <w:r w:rsidRPr="0023091E">
        <w:rPr>
          <w:rFonts w:eastAsia="Arial Unicode MS" w:cs="Arial Unicode MS"/>
          <w:lang w:val="en-US"/>
        </w:rPr>
        <w:t xml:space="preserve">The soviets, </w:t>
      </w:r>
      <w:del w:id="1817" w:author="Alvaro F. Filippi" w:date="2023-01-15T20:58:00Z">
        <w:r w:rsidRPr="0023091E">
          <w:rPr>
            <w:rFonts w:eastAsia="Arial Unicode MS" w:cs="Arial Unicode MS"/>
            <w:lang w:val="en-US"/>
          </w:rPr>
          <w:delText>people</w:delText>
        </w:r>
      </w:del>
      <w:r w:rsidRPr="0023091E">
        <w:rPr>
          <w:rFonts w:eastAsia="Arial Unicode MS" w:cs="Arial Unicode MS"/>
          <w:lang w:val="en-US"/>
        </w:rPr>
        <w:t xml:space="preserve">folks, </w:t>
      </w:r>
      <w:del w:id="1818" w:author="Alvaro F. Filippi" w:date="2023-01-15T20:58:00Z">
        <w:r w:rsidRPr="0023091E">
          <w:rPr>
            <w:rFonts w:eastAsia="Arial Unicode MS" w:cs="Arial Unicode MS"/>
            <w:lang w:val="en-US"/>
          </w:rPr>
          <w:delText>are</w:delText>
        </w:r>
      </w:del>
      <w:r w:rsidRPr="0023091E">
        <w:rPr>
          <w:rFonts w:eastAsia="Arial Unicode MS" w:cs="Arial Unicode MS"/>
          <w:lang w:val="en-US"/>
        </w:rPr>
        <w:t>were the factory councils that were formed spontaneously.</w:t>
      </w:r>
    </w:p>
    <w:p w14:paraId="7C27B6EF" w14:textId="1FE1F88C" w:rsidR="00F465BE" w:rsidRPr="0023091E" w:rsidRDefault="00000000" w:rsidP="00765CE2">
      <w:pPr>
        <w:pStyle w:val="Textbody"/>
        <w:jc w:val="both"/>
        <w:rPr>
          <w:lang w:val="en-US"/>
        </w:rPr>
      </w:pPr>
      <w:r w:rsidRPr="0023091E">
        <w:rPr>
          <w:rFonts w:eastAsia="Arial Unicode MS" w:cs="Arial Unicode MS"/>
          <w:lang w:val="en-US"/>
        </w:rPr>
        <w:t xml:space="preserve">The point is: the party cannot work in all areas of the </w:t>
      </w:r>
      <w:del w:id="1819" w:author="Diane Falcão" w:date="2023-01-26T03:10:00Z">
        <w:r w:rsidRPr="0023091E" w:rsidDel="00210A11">
          <w:rPr>
            <w:rFonts w:eastAsia="Arial Unicode MS" w:cs="Arial Unicode MS"/>
            <w:lang w:val="en-US"/>
          </w:rPr>
          <w:delText>working class</w:delText>
        </w:r>
      </w:del>
      <w:ins w:id="1820" w:author="Diane Falcão" w:date="2023-01-26T03:10:00Z">
        <w:r w:rsidR="00210A11">
          <w:rPr>
            <w:rFonts w:eastAsia="Arial Unicode MS" w:cs="Arial Unicode MS"/>
            <w:lang w:val="en-US"/>
          </w:rPr>
          <w:t>working-class</w:t>
        </w:r>
      </w:ins>
      <w:r w:rsidRPr="0023091E">
        <w:rPr>
          <w:rFonts w:eastAsia="Arial Unicode MS" w:cs="Arial Unicode MS"/>
          <w:lang w:val="en-US"/>
        </w:rPr>
        <w:t xml:space="preserve"> alone.</w:t>
      </w:r>
    </w:p>
    <w:p w14:paraId="1AA1F985" w14:textId="77777777" w:rsidR="00F465BE" w:rsidRPr="0023091E" w:rsidRDefault="00000000" w:rsidP="00765CE2">
      <w:pPr>
        <w:pStyle w:val="Textbody"/>
        <w:jc w:val="both"/>
        <w:rPr>
          <w:lang w:val="en-US"/>
        </w:rPr>
      </w:pPr>
      <w:r w:rsidRPr="0023091E">
        <w:rPr>
          <w:rFonts w:eastAsia="Arial Unicode MS" w:cs="Arial Unicode MS"/>
          <w:lang w:val="en-US"/>
        </w:rPr>
        <w:t>The party must work closely with these organizations</w:t>
      </w:r>
    </w:p>
    <w:p w14:paraId="52EE1F2F" w14:textId="77777777" w:rsidR="00F465BE" w:rsidRPr="0023091E" w:rsidRDefault="00000000" w:rsidP="00765CE2">
      <w:pPr>
        <w:pStyle w:val="Textbody"/>
        <w:jc w:val="both"/>
        <w:rPr>
          <w:lang w:val="en-US"/>
        </w:rPr>
      </w:pPr>
      <w:r w:rsidRPr="0023091E">
        <w:rPr>
          <w:rFonts w:eastAsia="Arial Unicode MS" w:cs="Arial Unicode MS"/>
          <w:lang w:val="en-US"/>
        </w:rPr>
        <w:t>to connect these organizations in favor of the emancipatory struggle.</w:t>
      </w:r>
    </w:p>
    <w:p w14:paraId="142F2CF0" w14:textId="77777777" w:rsidR="00F465BE" w:rsidRPr="0023091E" w:rsidRDefault="00000000" w:rsidP="00765CE2">
      <w:pPr>
        <w:pStyle w:val="Textbody"/>
        <w:jc w:val="both"/>
        <w:rPr>
          <w:lang w:val="en-US"/>
        </w:rPr>
      </w:pPr>
      <w:r w:rsidRPr="0023091E">
        <w:rPr>
          <w:rFonts w:eastAsia="Arial Unicode MS" w:cs="Arial Unicode MS"/>
          <w:lang w:val="en-US"/>
        </w:rPr>
        <w:t>He must centralize the tactics of these organizations.</w:t>
      </w:r>
    </w:p>
    <w:p w14:paraId="70DBA503" w14:textId="77777777" w:rsidR="00F465BE" w:rsidRPr="0023091E" w:rsidRDefault="00000000" w:rsidP="00765CE2">
      <w:pPr>
        <w:pStyle w:val="Textbody"/>
        <w:jc w:val="both"/>
        <w:rPr>
          <w:lang w:val="en-US"/>
        </w:rPr>
      </w:pPr>
      <w:del w:id="1821" w:author="Alvaro F. Filippi" w:date="2023-01-15T20:59:00Z">
        <w:r w:rsidRPr="0023091E">
          <w:rPr>
            <w:rFonts w:eastAsia="Arial Unicode MS" w:cs="Arial Unicode MS"/>
            <w:lang w:val="en-US"/>
          </w:rPr>
          <w:delText>As</w:delText>
        </w:r>
      </w:del>
      <w:r w:rsidRPr="0023091E">
        <w:rPr>
          <w:rFonts w:eastAsia="Arial Unicode MS" w:cs="Arial Unicode MS"/>
          <w:lang w:val="en-US"/>
        </w:rPr>
        <w:t>How? Forcibly? No, through persuasion.</w:t>
      </w:r>
    </w:p>
    <w:p w14:paraId="35565C47" w14:textId="77777777" w:rsidR="00F465BE" w:rsidRPr="0023091E" w:rsidRDefault="00000000" w:rsidP="00765CE2">
      <w:pPr>
        <w:pStyle w:val="Textbody"/>
        <w:jc w:val="both"/>
        <w:rPr>
          <w:lang w:val="en-US"/>
        </w:rPr>
      </w:pPr>
      <w:r w:rsidRPr="0023091E">
        <w:rPr>
          <w:rFonts w:eastAsia="Arial Unicode MS" w:cs="Arial Unicode MS"/>
          <w:lang w:val="en-US"/>
        </w:rPr>
        <w:t>Party members will join these organizations, talk to the workers,</w:t>
      </w:r>
    </w:p>
    <w:p w14:paraId="4D1ED0C1" w14:textId="77777777" w:rsidR="00F465BE" w:rsidRPr="0023091E" w:rsidRDefault="00000000" w:rsidP="00765CE2">
      <w:pPr>
        <w:pStyle w:val="Textbody"/>
        <w:jc w:val="both"/>
        <w:rPr>
          <w:lang w:val="en-US"/>
        </w:rPr>
      </w:pPr>
      <w:r w:rsidRPr="0023091E">
        <w:rPr>
          <w:rFonts w:eastAsia="Arial Unicode MS" w:cs="Arial Unicode MS"/>
          <w:lang w:val="en-US"/>
        </w:rPr>
        <w:t>convince the workers, demonstrate the need to fight by example,</w:t>
      </w:r>
    </w:p>
    <w:p w14:paraId="323B6876" w14:textId="77777777" w:rsidR="00F465BE" w:rsidRPr="0023091E" w:rsidRDefault="00000000" w:rsidP="00765CE2">
      <w:pPr>
        <w:pStyle w:val="Textbody"/>
        <w:jc w:val="both"/>
        <w:rPr>
          <w:lang w:val="en-US"/>
        </w:rPr>
      </w:pPr>
      <w:r w:rsidRPr="0023091E">
        <w:rPr>
          <w:rFonts w:eastAsia="Arial Unicode MS" w:cs="Arial Unicode MS"/>
          <w:lang w:val="en-US"/>
        </w:rPr>
        <w:t>approach these organizations and win the political support of the masses.</w:t>
      </w:r>
    </w:p>
    <w:p w14:paraId="2C23435F" w14:textId="77777777" w:rsidR="00F465BE" w:rsidRPr="0023091E" w:rsidRDefault="00000000" w:rsidP="00765CE2">
      <w:pPr>
        <w:pStyle w:val="Textbody"/>
        <w:jc w:val="both"/>
        <w:rPr>
          <w:lang w:val="en-US"/>
        </w:rPr>
      </w:pPr>
      <w:r w:rsidRPr="0023091E">
        <w:rPr>
          <w:rFonts w:eastAsia="Arial Unicode MS" w:cs="Arial Unicode MS"/>
          <w:lang w:val="en-US"/>
        </w:rPr>
        <w:t xml:space="preserve">The Bolshevik party did </w:t>
      </w:r>
      <w:del w:id="1822" w:author="Alvaro F. Filippi" w:date="2023-01-15T20:59:00Z">
        <w:r w:rsidRPr="0023091E">
          <w:rPr>
            <w:rFonts w:eastAsia="Arial Unicode MS" w:cs="Arial Unicode MS"/>
            <w:lang w:val="en-US"/>
          </w:rPr>
          <w:delText>just</w:delText>
        </w:r>
      </w:del>
      <w:r w:rsidRPr="0023091E">
        <w:rPr>
          <w:rFonts w:eastAsia="Arial Unicode MS" w:cs="Arial Unicode MS"/>
          <w:lang w:val="en-US"/>
        </w:rPr>
        <w:t>exactly that.</w:t>
      </w:r>
    </w:p>
    <w:p w14:paraId="5FDC5872" w14:textId="77777777" w:rsidR="00F465BE" w:rsidRPr="0023091E" w:rsidRDefault="00000000" w:rsidP="00765CE2">
      <w:pPr>
        <w:pStyle w:val="Textbody"/>
        <w:jc w:val="both"/>
        <w:rPr>
          <w:lang w:val="en-US"/>
        </w:rPr>
      </w:pPr>
      <w:r w:rsidRPr="0023091E">
        <w:rPr>
          <w:rFonts w:eastAsia="Arial Unicode MS" w:cs="Arial Unicode MS"/>
          <w:lang w:val="en-US"/>
        </w:rPr>
        <w:t>The Bolshevik party did not make a revolution until it gained a majority in the soviets.</w:t>
      </w:r>
    </w:p>
    <w:p w14:paraId="2339EB73" w14:textId="3B08DE8A" w:rsidR="00F465BE" w:rsidRPr="0023091E" w:rsidRDefault="00000000" w:rsidP="00765CE2">
      <w:pPr>
        <w:pStyle w:val="Textbody"/>
        <w:jc w:val="both"/>
        <w:rPr>
          <w:lang w:val="en-US"/>
        </w:rPr>
      </w:pPr>
      <w:r w:rsidRPr="0023091E">
        <w:rPr>
          <w:rFonts w:eastAsia="Arial Unicode MS" w:cs="Arial Unicode MS"/>
          <w:lang w:val="en-US"/>
        </w:rPr>
        <w:t xml:space="preserve">The soviets were the main organs of the </w:t>
      </w:r>
      <w:del w:id="1823" w:author="Diane Falcão" w:date="2023-01-26T03:10:00Z">
        <w:r w:rsidRPr="0023091E" w:rsidDel="00210A11">
          <w:rPr>
            <w:rFonts w:eastAsia="Arial Unicode MS" w:cs="Arial Unicode MS"/>
            <w:lang w:val="en-US"/>
          </w:rPr>
          <w:delText>working class</w:delText>
        </w:r>
      </w:del>
      <w:ins w:id="1824" w:author="Diane Falcão" w:date="2023-01-26T03:10:00Z">
        <w:r w:rsidR="00210A11">
          <w:rPr>
            <w:rFonts w:eastAsia="Arial Unicode MS" w:cs="Arial Unicode MS"/>
            <w:lang w:val="en-US"/>
          </w:rPr>
          <w:t>working-class</w:t>
        </w:r>
      </w:ins>
      <w:r w:rsidRPr="0023091E">
        <w:rPr>
          <w:rFonts w:eastAsia="Arial Unicode MS" w:cs="Arial Unicode MS"/>
          <w:lang w:val="en-US"/>
        </w:rPr>
        <w:t>;</w:t>
      </w:r>
    </w:p>
    <w:p w14:paraId="000A730C" w14:textId="77777777" w:rsidR="00F465BE" w:rsidRPr="0023091E" w:rsidRDefault="00000000" w:rsidP="00765CE2">
      <w:pPr>
        <w:pStyle w:val="Textbody"/>
        <w:jc w:val="both"/>
        <w:rPr>
          <w:lang w:val="en-US"/>
        </w:rPr>
      </w:pPr>
      <w:r w:rsidRPr="0023091E">
        <w:rPr>
          <w:rFonts w:eastAsia="Arial Unicode MS" w:cs="Arial Unicode MS"/>
          <w:lang w:val="en-US"/>
        </w:rPr>
        <w:t>the party worked closely with the soviets</w:t>
      </w:r>
    </w:p>
    <w:p w14:paraId="2BEC45CA" w14:textId="77777777" w:rsidR="00F465BE" w:rsidRPr="0023091E" w:rsidRDefault="00000000" w:rsidP="00765CE2">
      <w:pPr>
        <w:pStyle w:val="Textbody"/>
        <w:jc w:val="both"/>
        <w:rPr>
          <w:lang w:val="en-US"/>
        </w:rPr>
      </w:pPr>
      <w:r w:rsidRPr="0023091E">
        <w:rPr>
          <w:rFonts w:eastAsia="Arial Unicode MS" w:cs="Arial Unicode MS"/>
          <w:lang w:val="en-US"/>
        </w:rPr>
        <w:t>trying all the time to convince the soviets of the need for a revolution,</w:t>
      </w:r>
    </w:p>
    <w:p w14:paraId="223E133A" w14:textId="77777777" w:rsidR="00F465BE" w:rsidRPr="0023091E" w:rsidRDefault="00000000" w:rsidP="00765CE2">
      <w:pPr>
        <w:pStyle w:val="Textbody"/>
        <w:jc w:val="both"/>
        <w:rPr>
          <w:lang w:val="en-US"/>
        </w:rPr>
      </w:pPr>
      <w:del w:id="1825" w:author="Alvaro F. Filippi" w:date="2023-01-15T21:00:00Z">
        <w:r w:rsidRPr="0023091E">
          <w:rPr>
            <w:rFonts w:eastAsia="Arial Unicode MS" w:cs="Arial Unicode MS"/>
            <w:lang w:val="en-US"/>
          </w:rPr>
          <w:delText>he</w:delText>
        </w:r>
      </w:del>
      <w:r w:rsidRPr="0023091E">
        <w:rPr>
          <w:rFonts w:eastAsia="Arial Unicode MS" w:cs="Arial Unicode MS"/>
          <w:lang w:val="en-US"/>
        </w:rPr>
        <w:t>It managed to convince the class, won a majority in the soviets, and then he led a revolution.</w:t>
      </w:r>
    </w:p>
    <w:p w14:paraId="42746C11" w14:textId="031C53C9" w:rsidR="00F465BE" w:rsidRPr="0023091E" w:rsidRDefault="00000000" w:rsidP="00765CE2">
      <w:pPr>
        <w:pStyle w:val="Textbody"/>
        <w:jc w:val="both"/>
        <w:rPr>
          <w:lang w:val="en-US"/>
        </w:rPr>
      </w:pPr>
      <w:r w:rsidRPr="0023091E">
        <w:rPr>
          <w:rFonts w:eastAsia="Arial Unicode MS" w:cs="Arial Unicode MS"/>
          <w:lang w:val="en-US"/>
        </w:rPr>
        <w:t xml:space="preserve">Lenin not only theorized, </w:t>
      </w:r>
      <w:ins w:id="1826" w:author="Diane Falcão" w:date="2023-01-26T19:17:00Z">
        <w:r w:rsidR="007D4D59">
          <w:rPr>
            <w:rFonts w:eastAsia="Arial Unicode MS" w:cs="Arial Unicode MS"/>
            <w:lang w:val="en-US"/>
          </w:rPr>
          <w:t xml:space="preserve">but </w:t>
        </w:r>
      </w:ins>
      <w:r w:rsidRPr="0023091E">
        <w:rPr>
          <w:rFonts w:eastAsia="Arial Unicode MS" w:cs="Arial Unicode MS"/>
          <w:lang w:val="en-US"/>
        </w:rPr>
        <w:t xml:space="preserve">he </w:t>
      </w:r>
      <w:ins w:id="1827" w:author="Diane Falcão" w:date="2023-01-26T19:17:00Z">
        <w:r w:rsidR="007D4D59">
          <w:rPr>
            <w:rFonts w:eastAsia="Arial Unicode MS" w:cs="Arial Unicode MS"/>
            <w:lang w:val="en-US"/>
          </w:rPr>
          <w:t xml:space="preserve">also </w:t>
        </w:r>
      </w:ins>
      <w:r w:rsidRPr="0023091E">
        <w:rPr>
          <w:rFonts w:eastAsia="Arial Unicode MS" w:cs="Arial Unicode MS"/>
          <w:lang w:val="en-US"/>
        </w:rPr>
        <w:t>did! He applied it!</w:t>
      </w:r>
    </w:p>
    <w:p w14:paraId="07629368" w14:textId="77777777" w:rsidR="00F465BE" w:rsidRPr="0023091E" w:rsidRDefault="00000000" w:rsidP="00765CE2">
      <w:pPr>
        <w:pStyle w:val="Textbody"/>
        <w:jc w:val="both"/>
        <w:rPr>
          <w:lang w:val="en-US"/>
        </w:rPr>
      </w:pPr>
      <w:r w:rsidRPr="0023091E">
        <w:rPr>
          <w:rFonts w:eastAsia="Arial Unicode MS" w:cs="Arial Unicode MS"/>
          <w:lang w:val="en-US"/>
        </w:rPr>
        <w:lastRenderedPageBreak/>
        <w:t>Do you understand the importance of th</w:t>
      </w:r>
      <w:del w:id="1828" w:author="Alvaro F. Filippi" w:date="2023-01-15T21:00:00Z">
        <w:r w:rsidRPr="0023091E">
          <w:rPr>
            <w:rFonts w:eastAsia="Arial Unicode MS" w:cs="Arial Unicode MS"/>
            <w:lang w:val="en-US"/>
          </w:rPr>
          <w:delText>e</w:delText>
        </w:r>
      </w:del>
      <w:r w:rsidRPr="0023091E">
        <w:rPr>
          <w:rFonts w:eastAsia="Arial Unicode MS" w:cs="Arial Unicode MS"/>
          <w:lang w:val="en-US"/>
        </w:rPr>
        <w:t>is guy?</w:t>
      </w:r>
    </w:p>
    <w:p w14:paraId="6BBDBE57" w14:textId="77777777" w:rsidR="00F465BE" w:rsidRPr="0023091E" w:rsidRDefault="00000000" w:rsidP="00765CE2">
      <w:pPr>
        <w:pStyle w:val="Textbody"/>
        <w:jc w:val="both"/>
        <w:rPr>
          <w:lang w:val="en-US"/>
        </w:rPr>
      </w:pPr>
      <w:r w:rsidRPr="0023091E">
        <w:rPr>
          <w:rFonts w:eastAsia="Arial Unicode MS" w:cs="Arial Unicode MS"/>
          <w:lang w:val="en-US"/>
        </w:rPr>
        <w:t>So, the party has two functions (in short, okay?):</w:t>
      </w:r>
    </w:p>
    <w:p w14:paraId="693C0D55" w14:textId="77777777" w:rsidR="00F465BE" w:rsidRPr="0023091E" w:rsidRDefault="00000000" w:rsidP="00765CE2">
      <w:pPr>
        <w:pStyle w:val="Textbody"/>
        <w:jc w:val="both"/>
        <w:rPr>
          <w:lang w:val="en-US"/>
        </w:rPr>
      </w:pPr>
      <w:r w:rsidRPr="0023091E">
        <w:rPr>
          <w:rFonts w:eastAsia="Arial Unicode MS" w:cs="Arial Unicode MS"/>
          <w:lang w:val="en-US"/>
        </w:rPr>
        <w:t>Leading the class into the revolution and, after the revolution, maintaining the revolution;</w:t>
      </w:r>
    </w:p>
    <w:p w14:paraId="3FD86E4A" w14:textId="77777777" w:rsidR="00F465BE" w:rsidRPr="0023091E" w:rsidRDefault="00000000" w:rsidP="00765CE2">
      <w:pPr>
        <w:pStyle w:val="Textbody"/>
        <w:jc w:val="both"/>
        <w:rPr>
          <w:lang w:val="en-US"/>
        </w:rPr>
      </w:pPr>
      <w:r w:rsidRPr="0023091E">
        <w:rPr>
          <w:rFonts w:eastAsia="Arial Unicode MS" w:cs="Arial Unicode MS"/>
          <w:lang w:val="en-US"/>
        </w:rPr>
        <w:t>that is, it has a pre-revolution and a post-revolution function.</w:t>
      </w:r>
    </w:p>
    <w:p w14:paraId="6D0BE2C0" w14:textId="77777777" w:rsidR="00F465BE" w:rsidRPr="0023091E" w:rsidRDefault="00000000" w:rsidP="00765CE2">
      <w:pPr>
        <w:pStyle w:val="Textbody"/>
        <w:jc w:val="both"/>
        <w:rPr>
          <w:lang w:val="en-US"/>
        </w:rPr>
      </w:pPr>
      <w:r w:rsidRPr="0023091E">
        <w:rPr>
          <w:rFonts w:eastAsia="Arial Unicode MS" w:cs="Arial Unicode MS"/>
          <w:lang w:val="en-US"/>
        </w:rPr>
        <w:t>Regardless of what you th</w:t>
      </w:r>
      <w:del w:id="1829" w:author="Alvaro F. Filippi" w:date="2023-01-15T21:02:00Z">
        <w:r w:rsidRPr="0023091E">
          <w:rPr>
            <w:rFonts w:eastAsia="Arial Unicode MS" w:cs="Arial Unicode MS"/>
            <w:lang w:val="en-US"/>
          </w:rPr>
          <w:delText>ought</w:delText>
        </w:r>
      </w:del>
      <w:r w:rsidRPr="0023091E">
        <w:rPr>
          <w:rFonts w:eastAsia="Arial Unicode MS" w:cs="Arial Unicode MS"/>
          <w:lang w:val="en-US"/>
        </w:rPr>
        <w:t>ink of everything I said;</w:t>
      </w:r>
    </w:p>
    <w:p w14:paraId="7C06BFBB" w14:textId="77777777" w:rsidR="00F465BE" w:rsidRPr="0023091E" w:rsidRDefault="00000000" w:rsidP="00765CE2">
      <w:pPr>
        <w:pStyle w:val="Textbody"/>
        <w:jc w:val="both"/>
        <w:rPr>
          <w:lang w:val="en-US"/>
        </w:rPr>
      </w:pPr>
      <w:r w:rsidRPr="0023091E">
        <w:rPr>
          <w:rFonts w:eastAsia="Arial Unicode MS" w:cs="Arial Unicode MS"/>
          <w:lang w:val="en-US"/>
        </w:rPr>
        <w:t xml:space="preserve">“Oh Ian, I don't like it. </w:t>
      </w:r>
      <w:del w:id="1830" w:author="Alvaro F. Filippi" w:date="2023-01-15T21:02:00Z">
        <w:r w:rsidRPr="0023091E">
          <w:rPr>
            <w:rFonts w:eastAsia="Arial Unicode MS" w:cs="Arial Unicode MS"/>
            <w:lang w:val="en-US"/>
          </w:rPr>
          <w:delText>Did not like</w:delText>
        </w:r>
      </w:del>
      <w:r w:rsidRPr="0023091E">
        <w:rPr>
          <w:rFonts w:eastAsia="Arial Unicode MS" w:cs="Arial Unicode MS"/>
          <w:lang w:val="en-US"/>
        </w:rPr>
        <w:t>Not at all. I found the party... bad. I found it authoritative. Did not like</w:t>
      </w:r>
      <w:ins w:id="1831" w:author="Alvaro F. Filippi" w:date="2023-01-15T21:02:00Z">
        <w:r w:rsidRPr="0023091E">
          <w:rPr>
            <w:rFonts w:eastAsia="Arial Unicode MS" w:cs="Arial Unicode MS"/>
            <w:lang w:val="en-US"/>
          </w:rPr>
          <w:t xml:space="preserve"> it</w:t>
        </w:r>
      </w:ins>
      <w:r w:rsidRPr="0023091E">
        <w:rPr>
          <w:rFonts w:eastAsia="Arial Unicode MS" w:cs="Arial Unicode MS"/>
          <w:lang w:val="en-US"/>
        </w:rPr>
        <w:t>";</w:t>
      </w:r>
    </w:p>
    <w:p w14:paraId="29F65D00" w14:textId="77777777" w:rsidR="00F465BE" w:rsidRPr="0023091E" w:rsidRDefault="00000000" w:rsidP="00765CE2">
      <w:pPr>
        <w:pStyle w:val="Textbody"/>
        <w:jc w:val="both"/>
        <w:rPr>
          <w:lang w:val="en-US"/>
        </w:rPr>
      </w:pPr>
      <w:r w:rsidRPr="0023091E">
        <w:rPr>
          <w:rFonts w:eastAsia="Arial Unicode MS" w:cs="Arial Unicode MS"/>
          <w:lang w:val="en-US"/>
        </w:rPr>
        <w:t>Regardless of what you think, Lenin's method is extremely efficient.</w:t>
      </w:r>
    </w:p>
    <w:p w14:paraId="6B5A8A69" w14:textId="77777777" w:rsidR="00F465BE" w:rsidRPr="0023091E" w:rsidRDefault="00000000" w:rsidP="00765CE2">
      <w:pPr>
        <w:pStyle w:val="Textbody"/>
        <w:jc w:val="both"/>
        <w:rPr>
          <w:lang w:val="en-US"/>
        </w:rPr>
      </w:pPr>
      <w:r w:rsidRPr="0023091E">
        <w:rPr>
          <w:rFonts w:eastAsia="Arial Unicode MS" w:cs="Arial Unicode MS"/>
          <w:lang w:val="en-US"/>
        </w:rPr>
        <w:t>Ever heard of China? Cuba? Korea? Vietnam? Albania? Burkina Faso?</w:t>
      </w:r>
    </w:p>
    <w:p w14:paraId="0B7CCDF1" w14:textId="5F59A939" w:rsidR="00F465BE" w:rsidRPr="0023091E" w:rsidRDefault="00000000" w:rsidP="00765CE2">
      <w:pPr>
        <w:pStyle w:val="Textbody"/>
        <w:jc w:val="both"/>
        <w:rPr>
          <w:lang w:val="en-US"/>
        </w:rPr>
      </w:pPr>
      <w:r w:rsidRPr="0023091E">
        <w:rPr>
          <w:rFonts w:eastAsia="Arial Unicode MS" w:cs="Arial Unicode MS"/>
          <w:lang w:val="en-US"/>
        </w:rPr>
        <w:t xml:space="preserve">Everyone, </w:t>
      </w:r>
      <w:del w:id="1832" w:author="Diane Falcão" w:date="2023-01-26T19:18:00Z">
        <w:r w:rsidRPr="0023091E" w:rsidDel="0097770F">
          <w:rPr>
            <w:rFonts w:eastAsia="Arial Unicode MS" w:cs="Arial Unicode MS"/>
            <w:lang w:val="en-US"/>
          </w:rPr>
          <w:delText xml:space="preserve">every and </w:delText>
        </w:r>
      </w:del>
      <w:r w:rsidRPr="0023091E">
        <w:rPr>
          <w:rFonts w:eastAsia="Arial Unicode MS" w:cs="Arial Unicode MS"/>
          <w:lang w:val="en-US"/>
        </w:rPr>
        <w:t>each one of them used the Leninist method.</w:t>
      </w:r>
    </w:p>
    <w:p w14:paraId="4DF54A53" w14:textId="77777777" w:rsidR="00F465BE" w:rsidRPr="0023091E" w:rsidRDefault="00000000" w:rsidP="00765CE2">
      <w:pPr>
        <w:pStyle w:val="Textbody"/>
        <w:jc w:val="both"/>
        <w:rPr>
          <w:lang w:val="en-US"/>
        </w:rPr>
      </w:pPr>
      <w:r w:rsidRPr="0023091E">
        <w:rPr>
          <w:rFonts w:eastAsia="Arial Unicode MS" w:cs="Arial Unicode MS"/>
          <w:lang w:val="en-US"/>
        </w:rPr>
        <w:t>Regardless of what you think, the Leninist party is an extremely efficient method</w:t>
      </w:r>
    </w:p>
    <w:p w14:paraId="56313FB2" w14:textId="77777777" w:rsidR="00F465BE" w:rsidRPr="0023091E" w:rsidRDefault="00000000" w:rsidP="00765CE2">
      <w:pPr>
        <w:pStyle w:val="Textbody"/>
        <w:jc w:val="both"/>
        <w:rPr>
          <w:lang w:val="en-US"/>
        </w:rPr>
      </w:pPr>
      <w:r w:rsidRPr="0023091E">
        <w:rPr>
          <w:rFonts w:eastAsia="Arial Unicode MS" w:cs="Arial Unicode MS"/>
          <w:lang w:val="en-US"/>
        </w:rPr>
        <w:t>for the seizure of power by the class. Extremely efficient.</w:t>
      </w:r>
    </w:p>
    <w:p w14:paraId="3A657EEF" w14:textId="0037B846" w:rsidR="00F465BE" w:rsidRPr="0023091E" w:rsidRDefault="00000000" w:rsidP="00765CE2">
      <w:pPr>
        <w:pStyle w:val="Textbody"/>
        <w:jc w:val="both"/>
        <w:rPr>
          <w:lang w:val="en-US"/>
        </w:rPr>
      </w:pPr>
      <w:del w:id="1833" w:author="Diane Falcão" w:date="2023-01-16T23:44:00Z">
        <w:r w:rsidRPr="0023091E" w:rsidDel="002E2867">
          <w:rPr>
            <w:rFonts w:eastAsia="Arial Unicode MS" w:cs="Arial Unicode MS"/>
            <w:lang w:val="en-US"/>
          </w:rPr>
          <w:delText>So</w:delText>
        </w:r>
      </w:del>
      <w:ins w:id="1834" w:author="Diane Falcão" w:date="2023-01-16T23:44:00Z">
        <w:r w:rsidR="002E2867" w:rsidRPr="0023091E">
          <w:rPr>
            <w:rFonts w:eastAsia="Arial Unicode MS" w:cs="Arial Unicode MS"/>
            <w:lang w:val="en-US"/>
          </w:rPr>
          <w:t>So,</w:t>
        </w:r>
      </w:ins>
      <w:r w:rsidRPr="0023091E">
        <w:rPr>
          <w:rFonts w:eastAsia="Arial Unicode MS" w:cs="Arial Unicode MS"/>
          <w:lang w:val="en-US"/>
        </w:rPr>
        <w:t xml:space="preserve"> let's go. Shall we review?</w:t>
      </w:r>
    </w:p>
    <w:p w14:paraId="62C3668C" w14:textId="77777777" w:rsidR="00F465BE" w:rsidRPr="0023091E" w:rsidRDefault="00000000" w:rsidP="00765CE2">
      <w:pPr>
        <w:pStyle w:val="Textbody"/>
        <w:jc w:val="both"/>
        <w:rPr>
          <w:lang w:val="en-US"/>
        </w:rPr>
      </w:pPr>
      <w:ins w:id="1835" w:author="Alvaro F. Filippi" w:date="2023-01-15T21:03:00Z">
        <w:r w:rsidRPr="0023091E">
          <w:rPr>
            <w:rFonts w:eastAsia="Arial Unicode MS" w:cs="Arial Unicode MS"/>
            <w:lang w:val="en-US"/>
          </w:rPr>
          <w:t>“</w:t>
        </w:r>
      </w:ins>
      <w:del w:id="1836" w:author="Alvaro F. Filippi" w:date="2023-01-15T21:03:00Z">
        <w:r w:rsidRPr="0023091E">
          <w:rPr>
            <w:rFonts w:eastAsia="Arial Unicode MS" w:cs="Arial Unicode MS"/>
            <w:lang w:val="en-US"/>
          </w:rPr>
          <w:delText>Broken</w:delText>
        </w:r>
      </w:del>
      <w:r w:rsidRPr="0023091E">
        <w:rPr>
          <w:rFonts w:eastAsia="Arial Unicode MS" w:cs="Arial Unicode MS"/>
          <w:lang w:val="en-US"/>
        </w:rPr>
        <w:t>Party</w:t>
      </w:r>
      <w:ins w:id="1837" w:author="Alvaro F. Filippi" w:date="2023-01-15T21:03:00Z">
        <w:r w:rsidRPr="0023091E">
          <w:rPr>
            <w:rFonts w:eastAsia="Arial Unicode MS" w:cs="Arial Unicode MS"/>
            <w:lang w:val="en-US"/>
          </w:rPr>
          <w:t>.</w:t>
        </w:r>
      </w:ins>
      <w:r w:rsidRPr="0023091E">
        <w:rPr>
          <w:rFonts w:eastAsia="Arial Unicode MS" w:cs="Arial Unicode MS"/>
          <w:lang w:val="en-US"/>
        </w:rPr>
        <w:t>"</w:t>
      </w:r>
      <w:del w:id="1838" w:author="Alvaro F. Filippi" w:date="2023-01-15T21:03:00Z">
        <w:r w:rsidRPr="0023091E">
          <w:rPr>
            <w:rFonts w:eastAsia="Arial Unicode MS" w:cs="Arial Unicode MS"/>
            <w:lang w:val="en-US"/>
          </w:rPr>
          <w:delText>.</w:delText>
        </w:r>
      </w:del>
      <w:r w:rsidRPr="0023091E">
        <w:rPr>
          <w:rFonts w:eastAsia="Arial Unicode MS" w:cs="Arial Unicode MS"/>
          <w:lang w:val="en-US"/>
        </w:rPr>
        <w:t xml:space="preserve"> The Leninist party is</w:t>
      </w:r>
      <w:del w:id="1839" w:author="Diane Falcão" w:date="2023-01-26T19:18:00Z">
        <w:r w:rsidRPr="0023091E" w:rsidDel="0097770F">
          <w:rPr>
            <w:rFonts w:eastAsia="Arial Unicode MS" w:cs="Arial Unicode MS"/>
            <w:lang w:val="en-US"/>
          </w:rPr>
          <w:delText>:</w:delText>
        </w:r>
      </w:del>
      <w:r w:rsidRPr="0023091E">
        <w:rPr>
          <w:rFonts w:eastAsia="Arial Unicode MS" w:cs="Arial Unicode MS"/>
          <w:lang w:val="en-US"/>
        </w:rPr>
        <w:t xml:space="preserve"> the “organized detachment of the class”.</w:t>
      </w:r>
    </w:p>
    <w:p w14:paraId="7D41ECE3" w14:textId="77777777" w:rsidR="00F465BE" w:rsidRPr="0023091E" w:rsidRDefault="00000000" w:rsidP="00765CE2">
      <w:pPr>
        <w:pStyle w:val="Textbody"/>
        <w:jc w:val="both"/>
        <w:rPr>
          <w:lang w:val="en-US"/>
        </w:rPr>
      </w:pPr>
      <w:r w:rsidRPr="0023091E">
        <w:rPr>
          <w:rFonts w:eastAsia="Arial Unicode MS" w:cs="Arial Unicode MS"/>
          <w:lang w:val="en-US"/>
        </w:rPr>
        <w:t>This detachment must be a “vanguard”; i.e. to be at the head of the class, not above</w:t>
      </w:r>
      <w:ins w:id="1840" w:author="Alvaro F. Filippi" w:date="2023-01-15T21:04:00Z">
        <w:r w:rsidRPr="0023091E">
          <w:rPr>
            <w:rFonts w:eastAsia="Arial Unicode MS" w:cs="Arial Unicode MS"/>
            <w:lang w:val="en-US"/>
          </w:rPr>
          <w:t>.</w:t>
        </w:r>
      </w:ins>
      <w:del w:id="1841" w:author="Alvaro F. Filippi" w:date="2023-01-15T21:04:00Z">
        <w:r w:rsidRPr="0023091E">
          <w:rPr>
            <w:rFonts w:eastAsia="Arial Unicode MS" w:cs="Arial Unicode MS"/>
            <w:lang w:val="en-US"/>
          </w:rPr>
          <w:delText>,</w:delText>
        </w:r>
      </w:del>
    </w:p>
    <w:p w14:paraId="6529AD1C" w14:textId="77777777" w:rsidR="00F465BE" w:rsidRPr="0023091E" w:rsidRDefault="00000000" w:rsidP="00765CE2">
      <w:pPr>
        <w:pStyle w:val="Textbody"/>
        <w:jc w:val="both"/>
        <w:rPr>
          <w:lang w:val="en-US"/>
        </w:rPr>
      </w:pPr>
      <w:r w:rsidRPr="0023091E">
        <w:rPr>
          <w:rFonts w:eastAsia="Arial Unicode MS" w:cs="Arial Unicode MS"/>
          <w:lang w:val="en-US"/>
        </w:rPr>
        <w:t>That party must be “armed with theory”, revolutionary theory.</w:t>
      </w:r>
    </w:p>
    <w:p w14:paraId="0AE2F3B3" w14:textId="77777777" w:rsidR="00F465BE" w:rsidRPr="0023091E" w:rsidRDefault="00000000" w:rsidP="00765CE2">
      <w:pPr>
        <w:pStyle w:val="Textbody"/>
        <w:jc w:val="both"/>
        <w:rPr>
          <w:lang w:val="en-US"/>
        </w:rPr>
      </w:pPr>
      <w:r w:rsidRPr="0023091E">
        <w:rPr>
          <w:rFonts w:eastAsia="Arial Unicode MS" w:cs="Arial Unicode MS"/>
          <w:lang w:val="en-US"/>
        </w:rPr>
        <w:t xml:space="preserve">This party has </w:t>
      </w:r>
      <w:del w:id="1842" w:author="Alvaro F. Filippi" w:date="2023-01-15T21:04:00Z">
        <w:r w:rsidRPr="0023091E">
          <w:rPr>
            <w:rFonts w:eastAsia="Arial Unicode MS" w:cs="Arial Unicode MS"/>
            <w:lang w:val="en-US"/>
          </w:rPr>
          <w:delText>voluntary</w:delText>
        </w:r>
      </w:del>
      <w:r w:rsidRPr="0023091E">
        <w:rPr>
          <w:rFonts w:eastAsia="Arial Unicode MS" w:cs="Arial Unicode MS"/>
          <w:lang w:val="en-US"/>
        </w:rPr>
        <w:t>willing and ironclad discipline.</w:t>
      </w:r>
    </w:p>
    <w:p w14:paraId="3FABDC6A" w14:textId="77777777" w:rsidR="00F465BE" w:rsidRPr="0023091E" w:rsidRDefault="00000000" w:rsidP="00765CE2">
      <w:pPr>
        <w:pStyle w:val="Textbody"/>
        <w:jc w:val="both"/>
        <w:rPr>
          <w:lang w:val="en-US"/>
        </w:rPr>
      </w:pPr>
      <w:r w:rsidRPr="0023091E">
        <w:rPr>
          <w:rFonts w:eastAsia="Arial Unicode MS" w:cs="Arial Unicode MS"/>
          <w:lang w:val="en-US"/>
        </w:rPr>
        <w:t>That party “must mobilize the class for the Revolution”, and after the revolution “it must maintain the revolution”.</w:t>
      </w:r>
    </w:p>
    <w:p w14:paraId="3F33A5CD" w14:textId="763222FA" w:rsidR="00F465BE" w:rsidRPr="0023091E" w:rsidRDefault="00000000" w:rsidP="00765CE2">
      <w:pPr>
        <w:pStyle w:val="Textbody"/>
        <w:jc w:val="both"/>
        <w:rPr>
          <w:lang w:val="en-US"/>
        </w:rPr>
      </w:pPr>
      <w:r w:rsidRPr="0023091E">
        <w:rPr>
          <w:rFonts w:eastAsia="Arial Unicode MS" w:cs="Arial Unicode MS"/>
          <w:lang w:val="en-US"/>
        </w:rPr>
        <w:t xml:space="preserve">That's the party. There are many, many, many other Leninist elements about </w:t>
      </w:r>
      <w:ins w:id="1843" w:author="Diane Falcão" w:date="2023-01-26T19:19:00Z">
        <w:r w:rsidR="0097770F">
          <w:rPr>
            <w:rFonts w:eastAsia="Arial Unicode MS" w:cs="Arial Unicode MS"/>
            <w:lang w:val="en-US"/>
          </w:rPr>
          <w:t xml:space="preserve">the </w:t>
        </w:r>
      </w:ins>
      <w:r w:rsidRPr="0023091E">
        <w:rPr>
          <w:rFonts w:eastAsia="Arial Unicode MS" w:cs="Arial Unicode MS"/>
          <w:lang w:val="en-US"/>
        </w:rPr>
        <w:t>organization</w:t>
      </w:r>
    </w:p>
    <w:p w14:paraId="3B6C7467" w14:textId="77777777" w:rsidR="00F465BE" w:rsidRPr="0023091E" w:rsidRDefault="00000000" w:rsidP="00765CE2">
      <w:pPr>
        <w:pStyle w:val="Textbody"/>
        <w:jc w:val="both"/>
        <w:rPr>
          <w:lang w:val="en-US"/>
        </w:rPr>
      </w:pPr>
      <w:r w:rsidRPr="0023091E">
        <w:rPr>
          <w:rFonts w:eastAsia="Arial Unicode MS" w:cs="Arial Unicode MS"/>
          <w:lang w:val="en-US"/>
        </w:rPr>
        <w:t xml:space="preserve">and </w:t>
      </w:r>
      <w:del w:id="1844" w:author="Alvaro F. Filippi" w:date="2023-01-15T21:05:00Z">
        <w:r w:rsidRPr="0023091E">
          <w:rPr>
            <w:rFonts w:eastAsia="Arial Unicode MS" w:cs="Arial Unicode MS"/>
            <w:lang w:val="en-US"/>
          </w:rPr>
          <w:delText xml:space="preserve">about </w:delText>
        </w:r>
      </w:del>
      <w:r w:rsidRPr="0023091E">
        <w:rPr>
          <w:rFonts w:eastAsia="Arial Unicode MS" w:cs="Arial Unicode MS"/>
          <w:lang w:val="en-US"/>
        </w:rPr>
        <w:t>other things.</w:t>
      </w:r>
    </w:p>
    <w:p w14:paraId="4ABA5F78" w14:textId="77777777" w:rsidR="00F465BE" w:rsidRPr="0023091E" w:rsidRDefault="00000000" w:rsidP="00765CE2">
      <w:pPr>
        <w:pStyle w:val="Textbody"/>
        <w:jc w:val="both"/>
        <w:rPr>
          <w:lang w:val="en-US"/>
        </w:rPr>
      </w:pPr>
      <w:r w:rsidRPr="0023091E">
        <w:rPr>
          <w:rFonts w:eastAsia="Arial Unicode MS" w:cs="Arial Unicode MS"/>
          <w:lang w:val="en-US"/>
        </w:rPr>
        <w:t xml:space="preserve">The point is: Lenin was a </w:t>
      </w:r>
      <w:del w:id="1845" w:author="Alvaro F. Filippi" w:date="2023-01-15T21:05:00Z">
        <w:r w:rsidRPr="0023091E">
          <w:rPr>
            <w:rFonts w:eastAsia="Arial Unicode MS" w:cs="Arial Unicode MS"/>
            <w:lang w:val="en-US"/>
          </w:rPr>
          <w:delText>monster</w:delText>
        </w:r>
      </w:del>
      <w:r w:rsidRPr="0023091E">
        <w:rPr>
          <w:rFonts w:eastAsia="Arial Unicode MS" w:cs="Arial Unicode MS"/>
          <w:lang w:val="en-US"/>
        </w:rPr>
        <w:t>machine. The guy wrote compulsively.</w:t>
      </w:r>
    </w:p>
    <w:p w14:paraId="6AED6671" w14:textId="77777777" w:rsidR="00F465BE" w:rsidRPr="0023091E" w:rsidRDefault="00000000" w:rsidP="00765CE2">
      <w:pPr>
        <w:pStyle w:val="Textbody"/>
        <w:jc w:val="both"/>
        <w:rPr>
          <w:lang w:val="en-US"/>
        </w:rPr>
      </w:pPr>
      <w:r w:rsidRPr="0023091E">
        <w:rPr>
          <w:rFonts w:eastAsia="Arial Unicode MS" w:cs="Arial Unicode MS"/>
          <w:lang w:val="en-US"/>
        </w:rPr>
        <w:t>When he had a stroke, the doctors had to ask for God's sake</w:t>
      </w:r>
    </w:p>
    <w:p w14:paraId="307FF3D0" w14:textId="77777777" w:rsidR="00F465BE" w:rsidRPr="0023091E" w:rsidRDefault="00000000" w:rsidP="00765CE2">
      <w:pPr>
        <w:pStyle w:val="Textbody"/>
        <w:jc w:val="both"/>
        <w:rPr>
          <w:lang w:val="en-US"/>
        </w:rPr>
      </w:pPr>
      <w:r w:rsidRPr="0023091E">
        <w:rPr>
          <w:rFonts w:eastAsia="Arial Unicode MS" w:cs="Arial Unicode MS"/>
          <w:lang w:val="en-US"/>
        </w:rPr>
        <w:t>for him to stop writing, for him not to die.</w:t>
      </w:r>
    </w:p>
    <w:p w14:paraId="37B948A8" w14:textId="77777777" w:rsidR="00F465BE" w:rsidRPr="0023091E" w:rsidRDefault="00000000" w:rsidP="00765CE2">
      <w:pPr>
        <w:pStyle w:val="Textbody"/>
        <w:jc w:val="both"/>
        <w:rPr>
          <w:lang w:val="en-US"/>
        </w:rPr>
      </w:pPr>
      <w:r w:rsidRPr="0023091E">
        <w:rPr>
          <w:rFonts w:eastAsia="Arial Unicode MS" w:cs="Arial Unicode MS"/>
          <w:lang w:val="en-US"/>
        </w:rPr>
        <w:t>He was limited to writing ten minutes a day so he wouldn't have another stroke.</w:t>
      </w:r>
    </w:p>
    <w:p w14:paraId="5A25238E" w14:textId="1F4725FF" w:rsidR="00F465BE" w:rsidRPr="0023091E" w:rsidRDefault="00000000" w:rsidP="00765CE2">
      <w:pPr>
        <w:pStyle w:val="Textbody"/>
        <w:jc w:val="both"/>
        <w:rPr>
          <w:lang w:val="en-US"/>
        </w:rPr>
      </w:pPr>
      <w:r w:rsidRPr="0023091E">
        <w:rPr>
          <w:rFonts w:eastAsia="Arial Unicode MS" w:cs="Arial Unicode MS"/>
          <w:lang w:val="en-US"/>
        </w:rPr>
        <w:t xml:space="preserve">Lenin is a Marxist machine. So, to </w:t>
      </w:r>
      <w:del w:id="1846" w:author="Diane Falcão" w:date="2023-01-26T19:19:00Z">
        <w:r w:rsidRPr="0023091E" w:rsidDel="0094636C">
          <w:rPr>
            <w:rFonts w:eastAsia="Arial Unicode MS" w:cs="Arial Unicode MS"/>
            <w:lang w:val="en-US"/>
          </w:rPr>
          <w:delText xml:space="preserve">really </w:delText>
        </w:r>
      </w:del>
      <w:r w:rsidRPr="0023091E">
        <w:rPr>
          <w:rFonts w:eastAsia="Arial Unicode MS" w:cs="Arial Unicode MS"/>
          <w:lang w:val="en-US"/>
        </w:rPr>
        <w:t xml:space="preserve">understand </w:t>
      </w:r>
      <w:ins w:id="1847" w:author="Diane Falcão" w:date="2023-01-26T19:19:00Z">
        <w:r w:rsidR="0094636C">
          <w:rPr>
            <w:rFonts w:eastAsia="Arial Unicode MS" w:cs="Arial Unicode MS"/>
            <w:lang w:val="en-US"/>
          </w:rPr>
          <w:t xml:space="preserve">the </w:t>
        </w:r>
      </w:ins>
      <w:r w:rsidRPr="0023091E">
        <w:rPr>
          <w:rFonts w:eastAsia="Arial Unicode MS" w:cs="Arial Unicode MS"/>
          <w:lang w:val="en-US"/>
        </w:rPr>
        <w:t>organization, you have to read Lenin.</w:t>
      </w:r>
    </w:p>
    <w:p w14:paraId="5DD1E636" w14:textId="5529E39F" w:rsidR="00F465BE" w:rsidRPr="0023091E" w:rsidRDefault="00000000" w:rsidP="00765CE2">
      <w:pPr>
        <w:pStyle w:val="Textbody"/>
        <w:jc w:val="both"/>
        <w:rPr>
          <w:lang w:val="en-US"/>
        </w:rPr>
      </w:pPr>
      <w:r w:rsidRPr="0023091E">
        <w:rPr>
          <w:rFonts w:eastAsia="Arial Unicode MS" w:cs="Arial Unicode MS"/>
          <w:lang w:val="en-US"/>
        </w:rPr>
        <w:t xml:space="preserve">You </w:t>
      </w:r>
      <w:del w:id="1848" w:author="Diane Falcão" w:date="2023-01-26T19:19:00Z">
        <w:r w:rsidRPr="0023091E" w:rsidDel="0094636C">
          <w:rPr>
            <w:rFonts w:eastAsia="Arial Unicode MS" w:cs="Arial Unicode MS"/>
            <w:lang w:val="en-US"/>
          </w:rPr>
          <w:delText xml:space="preserve">really </w:delText>
        </w:r>
      </w:del>
      <w:r w:rsidRPr="0023091E">
        <w:rPr>
          <w:rFonts w:eastAsia="Arial Unicode MS" w:cs="Arial Unicode MS"/>
          <w:lang w:val="en-US"/>
        </w:rPr>
        <w:t>have to read it.</w:t>
      </w:r>
    </w:p>
    <w:p w14:paraId="58798779" w14:textId="77777777" w:rsidR="00F465BE" w:rsidRPr="0023091E" w:rsidRDefault="00F465BE" w:rsidP="00765CE2">
      <w:pPr>
        <w:pStyle w:val="Textbody"/>
        <w:jc w:val="both"/>
        <w:rPr>
          <w:lang w:val="en-US"/>
        </w:rPr>
      </w:pPr>
    </w:p>
    <w:p w14:paraId="494F0F56" w14:textId="77777777" w:rsidR="00F465BE" w:rsidRPr="0023091E" w:rsidRDefault="00000000" w:rsidP="00765CE2">
      <w:pPr>
        <w:pStyle w:val="Textbody"/>
        <w:jc w:val="both"/>
        <w:rPr>
          <w:lang w:val="en-US"/>
        </w:rPr>
      </w:pPr>
      <w:r w:rsidRPr="0023091E">
        <w:rPr>
          <w:rFonts w:eastAsia="Arial Unicode MS" w:cs="Arial Unicode MS"/>
          <w:lang w:val="en-US"/>
        </w:rPr>
        <w:t xml:space="preserve">Let's </w:t>
      </w:r>
      <w:del w:id="1849" w:author="Alvaro F. Filippi" w:date="2023-01-15T21:06:00Z">
        <w:r w:rsidRPr="0023091E">
          <w:rPr>
            <w:rFonts w:eastAsia="Arial Unicode MS" w:cs="Arial Unicode MS"/>
            <w:lang w:val="en-US"/>
          </w:rPr>
          <w:delText>go</w:delText>
        </w:r>
      </w:del>
      <w:r w:rsidRPr="0023091E">
        <w:rPr>
          <w:rFonts w:eastAsia="Arial Unicode MS" w:cs="Arial Unicode MS"/>
          <w:lang w:val="en-US"/>
        </w:rPr>
        <w:t>head in</w:t>
      </w:r>
      <w:del w:id="1850" w:author="Alvaro F. Filippi" w:date="2023-01-15T21:06:00Z">
        <w:r w:rsidRPr="0023091E">
          <w:rPr>
            <w:rFonts w:eastAsia="Arial Unicode MS" w:cs="Arial Unicode MS"/>
            <w:lang w:val="en-US"/>
          </w:rPr>
          <w:delText xml:space="preserve"> </w:delText>
        </w:r>
      </w:del>
      <w:r w:rsidRPr="0023091E">
        <w:rPr>
          <w:rFonts w:eastAsia="Arial Unicode MS" w:cs="Arial Unicode MS"/>
          <w:lang w:val="en-US"/>
        </w:rPr>
        <w:t>to the end, guys?</w:t>
      </w:r>
    </w:p>
    <w:p w14:paraId="790C4309" w14:textId="77777777" w:rsidR="00F465BE" w:rsidRPr="0023091E" w:rsidRDefault="00000000" w:rsidP="00765CE2">
      <w:pPr>
        <w:pStyle w:val="Textbody"/>
        <w:jc w:val="both"/>
        <w:rPr>
          <w:lang w:val="en-US"/>
        </w:rPr>
      </w:pPr>
      <w:r w:rsidRPr="0023091E">
        <w:rPr>
          <w:rFonts w:eastAsia="Arial Unicode MS" w:cs="Arial Unicode MS"/>
          <w:lang w:val="en-US"/>
        </w:rPr>
        <w:t>Remember I said I was going to give you a reading guide for you to delve into?</w:t>
      </w:r>
    </w:p>
    <w:p w14:paraId="6674A694" w14:textId="148F7055" w:rsidR="00F465BE" w:rsidRPr="0023091E" w:rsidRDefault="00000000" w:rsidP="00765CE2">
      <w:pPr>
        <w:pStyle w:val="Textbody"/>
        <w:jc w:val="both"/>
        <w:rPr>
          <w:lang w:val="en-US"/>
        </w:rPr>
      </w:pPr>
      <w:del w:id="1851" w:author="Diane Falcão" w:date="2023-01-16T23:44:00Z">
        <w:r w:rsidRPr="0023091E" w:rsidDel="00B06425">
          <w:rPr>
            <w:rFonts w:eastAsia="Arial Unicode MS" w:cs="Arial Unicode MS"/>
            <w:lang w:val="en-US"/>
          </w:rPr>
          <w:delText>So</w:delText>
        </w:r>
      </w:del>
      <w:ins w:id="1852" w:author="Diane Falcão" w:date="2023-01-16T23:44:00Z">
        <w:r w:rsidR="00B06425" w:rsidRPr="0023091E">
          <w:rPr>
            <w:rFonts w:eastAsia="Arial Unicode MS" w:cs="Arial Unicode MS"/>
            <w:lang w:val="en-US"/>
          </w:rPr>
          <w:t>So,</w:t>
        </w:r>
      </w:ins>
      <w:r w:rsidRPr="0023091E">
        <w:rPr>
          <w:rFonts w:eastAsia="Arial Unicode MS" w:cs="Arial Unicode MS"/>
          <w:lang w:val="en-US"/>
        </w:rPr>
        <w:t xml:space="preserve"> let's get into our reading guide, and what I'm going to talk about is this:</w:t>
      </w:r>
    </w:p>
    <w:p w14:paraId="242774C7" w14:textId="77777777" w:rsidR="00F465BE" w:rsidRPr="0023091E" w:rsidRDefault="00000000" w:rsidP="00765CE2">
      <w:pPr>
        <w:pStyle w:val="Textbody"/>
        <w:jc w:val="both"/>
        <w:rPr>
          <w:lang w:val="en-US"/>
        </w:rPr>
      </w:pPr>
      <w:r w:rsidRPr="0023091E">
        <w:rPr>
          <w:rFonts w:eastAsia="Arial Unicode MS" w:cs="Arial Unicode MS"/>
          <w:lang w:val="en-US"/>
        </w:rPr>
        <w:t>I'm going to suggest an order, and it's going to be that order that I'm going to present here.</w:t>
      </w:r>
    </w:p>
    <w:p w14:paraId="18B7B72F" w14:textId="77777777" w:rsidR="00F465BE" w:rsidRPr="0023091E" w:rsidRDefault="00000000" w:rsidP="00765CE2">
      <w:pPr>
        <w:pStyle w:val="Textbody"/>
        <w:jc w:val="both"/>
        <w:rPr>
          <w:lang w:val="en-US"/>
        </w:rPr>
      </w:pPr>
      <w:r w:rsidRPr="0023091E">
        <w:rPr>
          <w:rFonts w:eastAsia="Arial Unicode MS" w:cs="Arial Unicode MS"/>
          <w:lang w:val="en-US"/>
        </w:rPr>
        <w:t>All the books, except the one on the screen,</w:t>
      </w:r>
    </w:p>
    <w:p w14:paraId="5AFB4516" w14:textId="77777777" w:rsidR="00F465BE" w:rsidRPr="0023091E" w:rsidRDefault="00000000" w:rsidP="00765CE2">
      <w:pPr>
        <w:pStyle w:val="Textbody"/>
        <w:jc w:val="both"/>
        <w:rPr>
          <w:lang w:val="en-US"/>
        </w:rPr>
      </w:pPr>
      <w:r w:rsidRPr="0023091E">
        <w:rPr>
          <w:rFonts w:eastAsia="Arial Unicode MS" w:cs="Arial Unicode MS"/>
          <w:lang w:val="en-US"/>
        </w:rPr>
        <w:t>will be available for free in the video description.</w:t>
      </w:r>
    </w:p>
    <w:p w14:paraId="749653FA" w14:textId="4DE85A0B" w:rsidR="00F465BE" w:rsidRPr="0023091E" w:rsidRDefault="00000000" w:rsidP="00765CE2">
      <w:pPr>
        <w:pStyle w:val="Textbody"/>
        <w:jc w:val="both"/>
        <w:rPr>
          <w:lang w:val="en-US"/>
        </w:rPr>
      </w:pPr>
      <w:del w:id="1853" w:author="Diane Falcão" w:date="2023-01-16T23:44:00Z">
        <w:r w:rsidRPr="0023091E" w:rsidDel="00B06425">
          <w:rPr>
            <w:rFonts w:eastAsia="Arial Unicode MS" w:cs="Arial Unicode MS"/>
            <w:lang w:val="en-US"/>
          </w:rPr>
          <w:delText>So</w:delText>
        </w:r>
      </w:del>
      <w:ins w:id="1854" w:author="Diane Falcão" w:date="2023-01-16T23:44:00Z">
        <w:r w:rsidR="00B06425" w:rsidRPr="0023091E">
          <w:rPr>
            <w:rFonts w:eastAsia="Arial Unicode MS" w:cs="Arial Unicode MS"/>
            <w:lang w:val="en-US"/>
          </w:rPr>
          <w:t>So,</w:t>
        </w:r>
      </w:ins>
      <w:r w:rsidRPr="0023091E">
        <w:rPr>
          <w:rFonts w:eastAsia="Arial Unicode MS" w:cs="Arial Unicode MS"/>
          <w:lang w:val="en-US"/>
        </w:rPr>
        <w:t xml:space="preserve"> let's go. If you, after watching the live, are still feeling insecure,</w:t>
      </w:r>
    </w:p>
    <w:p w14:paraId="462088BE" w14:textId="77777777" w:rsidR="00F465BE" w:rsidRPr="0023091E" w:rsidRDefault="00000000" w:rsidP="00765CE2">
      <w:pPr>
        <w:pStyle w:val="Textbody"/>
        <w:jc w:val="both"/>
        <w:rPr>
          <w:lang w:val="en-US"/>
        </w:rPr>
      </w:pPr>
      <w:r w:rsidRPr="0023091E">
        <w:rPr>
          <w:rFonts w:eastAsia="Arial Unicode MS" w:cs="Arial Unicode MS"/>
          <w:lang w:val="en-US"/>
        </w:rPr>
        <w:t>read this book by Grespan, “Marx: an introduction”.</w:t>
      </w:r>
    </w:p>
    <w:p w14:paraId="692AC2A7" w14:textId="77777777" w:rsidR="00F465BE" w:rsidRPr="0023091E" w:rsidRDefault="00000000" w:rsidP="00765CE2">
      <w:pPr>
        <w:pStyle w:val="Textbody"/>
        <w:jc w:val="both"/>
        <w:rPr>
          <w:lang w:val="en-US"/>
        </w:rPr>
      </w:pPr>
      <w:r w:rsidRPr="0023091E">
        <w:rPr>
          <w:rFonts w:eastAsia="Arial Unicode MS" w:cs="Arial Unicode MS"/>
          <w:lang w:val="en-US"/>
        </w:rPr>
        <w:t>It's a super short book that serves to introduce everyone to the Marxist vocabulary,</w:t>
      </w:r>
    </w:p>
    <w:p w14:paraId="287A7482" w14:textId="77777777" w:rsidR="00F465BE" w:rsidRPr="0023091E" w:rsidRDefault="00000000" w:rsidP="00765CE2">
      <w:pPr>
        <w:pStyle w:val="Textbody"/>
        <w:jc w:val="both"/>
        <w:rPr>
          <w:lang w:val="en-US"/>
        </w:rPr>
      </w:pPr>
      <w:r w:rsidRPr="0023091E">
        <w:rPr>
          <w:rFonts w:eastAsia="Arial Unicode MS" w:cs="Arial Unicode MS"/>
          <w:lang w:val="en-US"/>
        </w:rPr>
        <w:t>and I recommend it even to anyone who wants to learn to teach Marxism</w:t>
      </w:r>
      <w:del w:id="1855" w:author="Diane Falcão" w:date="2023-01-26T19:20:00Z">
        <w:r w:rsidRPr="0023091E" w:rsidDel="0094636C">
          <w:rPr>
            <w:rFonts w:eastAsia="Arial Unicode MS" w:cs="Arial Unicode MS"/>
            <w:lang w:val="en-US"/>
          </w:rPr>
          <w:delText>,</w:delText>
        </w:r>
      </w:del>
      <w:r w:rsidRPr="0023091E">
        <w:rPr>
          <w:rFonts w:eastAsia="Arial Unicode MS" w:cs="Arial Unicode MS"/>
          <w:lang w:val="en-US"/>
        </w:rPr>
        <w:t xml:space="preserve"> because it is a very didactic book.</w:t>
      </w:r>
    </w:p>
    <w:p w14:paraId="7CD47205" w14:textId="77777777" w:rsidR="00F465BE" w:rsidRPr="0023091E" w:rsidRDefault="00000000" w:rsidP="00765CE2">
      <w:pPr>
        <w:pStyle w:val="Textbody"/>
        <w:jc w:val="both"/>
        <w:rPr>
          <w:lang w:val="en-US"/>
        </w:rPr>
      </w:pPr>
      <w:r w:rsidRPr="0023091E">
        <w:rPr>
          <w:rFonts w:eastAsia="Arial Unicode MS" w:cs="Arial Unicode MS"/>
          <w:lang w:val="en-US"/>
        </w:rPr>
        <w:lastRenderedPageBreak/>
        <w:t>There, the first text I suggest after this live</w:t>
      </w:r>
    </w:p>
    <w:p w14:paraId="7D271F00" w14:textId="6E158F19" w:rsidR="00F465BE" w:rsidRPr="0023091E" w:rsidRDefault="00000000" w:rsidP="00765CE2">
      <w:pPr>
        <w:pStyle w:val="Textbody"/>
        <w:jc w:val="both"/>
        <w:rPr>
          <w:lang w:val="en-US"/>
        </w:rPr>
      </w:pPr>
      <w:del w:id="1856" w:author="Diane Falcão" w:date="2023-01-26T19:20:00Z">
        <w:r w:rsidRPr="0023091E" w:rsidDel="00F112B5">
          <w:rPr>
            <w:rFonts w:eastAsia="Arial Unicode MS" w:cs="Arial Unicode MS"/>
            <w:lang w:val="en-US"/>
          </w:rPr>
          <w:delText xml:space="preserve">it </w:delText>
        </w:r>
      </w:del>
      <w:r w:rsidRPr="0023091E">
        <w:rPr>
          <w:rFonts w:eastAsia="Arial Unicode MS" w:cs="Arial Unicode MS"/>
          <w:lang w:val="en-US"/>
        </w:rPr>
        <w:t xml:space="preserve">is a </w:t>
      </w:r>
      <w:del w:id="1857" w:author="Alvaro F. Filippi" w:date="2023-01-15T21:06:00Z">
        <w:r w:rsidRPr="0023091E">
          <w:rPr>
            <w:rFonts w:eastAsia="Arial Unicode MS" w:cs="Arial Unicode MS"/>
            <w:lang w:val="en-US"/>
          </w:rPr>
          <w:delText>minuscule</w:delText>
        </w:r>
      </w:del>
      <w:r w:rsidRPr="0023091E">
        <w:rPr>
          <w:rFonts w:eastAsia="Arial Unicode MS" w:cs="Arial Unicode MS"/>
          <w:lang w:val="en-US"/>
        </w:rPr>
        <w:t xml:space="preserve">very short text by Lenin called “The Three Sources and Three </w:t>
      </w:r>
      <w:del w:id="1858" w:author="Alvaro F. Filippi" w:date="2023-01-15T21:07:00Z">
        <w:r w:rsidRPr="0023091E">
          <w:rPr>
            <w:rFonts w:eastAsia="Arial Unicode MS" w:cs="Arial Unicode MS"/>
            <w:lang w:val="en-US"/>
          </w:rPr>
          <w:delText>Constitutive</w:delText>
        </w:r>
      </w:del>
      <w:r w:rsidRPr="0023091E">
        <w:rPr>
          <w:rFonts w:eastAsia="Arial Unicode MS" w:cs="Arial Unicode MS"/>
          <w:lang w:val="en-US"/>
        </w:rPr>
        <w:t>Component Parts of Marxism”.</w:t>
      </w:r>
    </w:p>
    <w:p w14:paraId="60DD467F" w14:textId="77777777" w:rsidR="00F465BE" w:rsidRPr="0023091E" w:rsidRDefault="00000000" w:rsidP="00765CE2">
      <w:pPr>
        <w:pStyle w:val="Textbody"/>
        <w:jc w:val="both"/>
        <w:rPr>
          <w:lang w:val="en-US"/>
        </w:rPr>
      </w:pPr>
      <w:r w:rsidRPr="0023091E">
        <w:rPr>
          <w:rFonts w:eastAsia="Arial Unicode MS" w:cs="Arial Unicode MS"/>
          <w:lang w:val="en-US"/>
        </w:rPr>
        <w:t>It's a text that Lenin inscribed on the 30th anniversary of Marx's death,</w:t>
      </w:r>
    </w:p>
    <w:p w14:paraId="23E66DF3" w14:textId="77777777" w:rsidR="00F465BE" w:rsidRPr="0023091E" w:rsidRDefault="00000000" w:rsidP="00765CE2">
      <w:pPr>
        <w:pStyle w:val="Textbody"/>
        <w:jc w:val="both"/>
        <w:rPr>
          <w:lang w:val="en-US"/>
        </w:rPr>
      </w:pPr>
      <w:r w:rsidRPr="0023091E">
        <w:rPr>
          <w:rFonts w:eastAsia="Arial Unicode MS" w:cs="Arial Unicode MS"/>
          <w:lang w:val="en-US"/>
        </w:rPr>
        <w:t>and Lenin talks about the Marxist sources</w:t>
      </w:r>
    </w:p>
    <w:p w14:paraId="5A14C7C3" w14:textId="77777777" w:rsidR="00F465BE" w:rsidRPr="0023091E" w:rsidRDefault="00000000" w:rsidP="00765CE2">
      <w:pPr>
        <w:pStyle w:val="Textbody"/>
        <w:jc w:val="both"/>
        <w:rPr>
          <w:lang w:val="en-US"/>
        </w:rPr>
      </w:pPr>
      <w:r w:rsidRPr="0023091E">
        <w:rPr>
          <w:rFonts w:eastAsia="Arial Unicode MS" w:cs="Arial Unicode MS"/>
          <w:lang w:val="en-US"/>
        </w:rPr>
        <w:t>that have precisely these three elements that we talked about: philosophy</w:t>
      </w:r>
      <w:ins w:id="1859" w:author="Alvaro F. Filippi" w:date="2023-01-15T21:08:00Z">
        <w:r w:rsidRPr="0023091E">
          <w:rPr>
            <w:rFonts w:eastAsia="Arial Unicode MS" w:cs="Arial Unicode MS"/>
            <w:lang w:val="en-US"/>
          </w:rPr>
          <w:t>,</w:t>
        </w:r>
      </w:ins>
      <w:del w:id="1860" w:author="Alvaro F. Filippi" w:date="2023-01-15T21:08:00Z">
        <w:r w:rsidRPr="0023091E">
          <w:rPr>
            <w:rFonts w:eastAsia="Arial Unicode MS" w:cs="Arial Unicode MS"/>
            <w:lang w:val="en-US"/>
          </w:rPr>
          <w:delText>.</w:delText>
        </w:r>
      </w:del>
      <w:r w:rsidRPr="0023091E">
        <w:rPr>
          <w:rFonts w:eastAsia="Arial Unicode MS" w:cs="Arial Unicode MS"/>
          <w:lang w:val="en-US"/>
        </w:rPr>
        <w:t xml:space="preserve"> politics</w:t>
      </w:r>
      <w:ins w:id="1861" w:author="Alvaro F. Filippi" w:date="2023-01-15T21:08:00Z">
        <w:r w:rsidRPr="0023091E">
          <w:rPr>
            <w:rFonts w:eastAsia="Arial Unicode MS" w:cs="Arial Unicode MS"/>
            <w:lang w:val="en-US"/>
          </w:rPr>
          <w:t>,</w:t>
        </w:r>
      </w:ins>
      <w:r w:rsidRPr="0023091E">
        <w:rPr>
          <w:rFonts w:eastAsia="Arial Unicode MS" w:cs="Arial Unicode MS"/>
          <w:lang w:val="en-US"/>
        </w:rPr>
        <w:t xml:space="preserve"> and economics.</w:t>
      </w:r>
    </w:p>
    <w:p w14:paraId="6A405E6D" w14:textId="77777777" w:rsidR="00F465BE" w:rsidRPr="0023091E" w:rsidRDefault="00000000" w:rsidP="00765CE2">
      <w:pPr>
        <w:pStyle w:val="Textbody"/>
        <w:jc w:val="both"/>
        <w:rPr>
          <w:lang w:val="en-US"/>
        </w:rPr>
      </w:pPr>
      <w:r w:rsidRPr="0023091E">
        <w:rPr>
          <w:rFonts w:eastAsia="Arial Unicode MS" w:cs="Arial Unicode MS"/>
          <w:lang w:val="en-US"/>
        </w:rPr>
        <w:t>I highly recommend reading it, it is a very small and very enlightening text.</w:t>
      </w:r>
    </w:p>
    <w:p w14:paraId="42736C97" w14:textId="10C8122E" w:rsidR="00F465BE" w:rsidRPr="0023091E" w:rsidRDefault="00000000" w:rsidP="00765CE2">
      <w:pPr>
        <w:pStyle w:val="Textbody"/>
        <w:jc w:val="both"/>
        <w:rPr>
          <w:lang w:val="en-US"/>
        </w:rPr>
      </w:pPr>
      <w:r w:rsidRPr="0023091E">
        <w:rPr>
          <w:rFonts w:eastAsia="Arial Unicode MS" w:cs="Arial Unicode MS"/>
          <w:lang w:val="en-US"/>
        </w:rPr>
        <w:t xml:space="preserve">Remembering that Lenin did not have access to all of Marx's texts, </w:t>
      </w:r>
      <w:del w:id="1862" w:author="Alvaro F. Filippi" w:date="2023-01-15T21:08:00Z">
        <w:r w:rsidRPr="0023091E">
          <w:rPr>
            <w:rFonts w:eastAsia="Arial Unicode MS" w:cs="Arial Unicode MS"/>
            <w:lang w:val="en-US"/>
          </w:rPr>
          <w:delText>and</w:delText>
        </w:r>
      </w:del>
      <w:r w:rsidRPr="0023091E">
        <w:rPr>
          <w:rFonts w:eastAsia="Arial Unicode MS" w:cs="Arial Unicode MS"/>
          <w:lang w:val="en-US"/>
        </w:rPr>
        <w:t xml:space="preserve">which we have access </w:t>
      </w:r>
      <w:ins w:id="1863" w:author="Diane Falcão" w:date="2023-01-26T19:20:00Z">
        <w:r w:rsidR="00F112B5">
          <w:rPr>
            <w:rFonts w:eastAsia="Arial Unicode MS" w:cs="Arial Unicode MS"/>
            <w:lang w:val="en-US"/>
          </w:rPr>
          <w:t xml:space="preserve">to </w:t>
        </w:r>
      </w:ins>
      <w:r w:rsidRPr="0023091E">
        <w:rPr>
          <w:rFonts w:eastAsia="Arial Unicode MS" w:cs="Arial Unicode MS"/>
          <w:lang w:val="en-US"/>
        </w:rPr>
        <w:t>today.</w:t>
      </w:r>
    </w:p>
    <w:p w14:paraId="6119B365" w14:textId="77777777" w:rsidR="00F465BE" w:rsidRPr="0023091E" w:rsidRDefault="00000000" w:rsidP="00765CE2">
      <w:pPr>
        <w:pStyle w:val="Textbody"/>
        <w:jc w:val="both"/>
        <w:rPr>
          <w:lang w:val="en-US"/>
        </w:rPr>
      </w:pPr>
      <w:r w:rsidRPr="0023091E">
        <w:rPr>
          <w:rFonts w:eastAsia="Arial Unicode MS" w:cs="Arial Unicode MS"/>
          <w:lang w:val="en-US"/>
        </w:rPr>
        <w:t xml:space="preserve">So, there </w:t>
      </w:r>
      <w:del w:id="1864" w:author="Alvaro F. Filippi" w:date="2023-01-15T21:08:00Z">
        <w:r w:rsidRPr="0023091E">
          <w:rPr>
            <w:rFonts w:eastAsia="Arial Unicode MS" w:cs="Arial Unicode MS"/>
            <w:lang w:val="en-US"/>
          </w:rPr>
          <w:delText>is</w:delText>
        </w:r>
      </w:del>
      <w:r w:rsidRPr="0023091E">
        <w:rPr>
          <w:rFonts w:eastAsia="Arial Unicode MS" w:cs="Arial Unicode MS"/>
          <w:lang w:val="en-US"/>
        </w:rPr>
        <w:t xml:space="preserve">are texts that </w:t>
      </w:r>
      <w:del w:id="1865" w:author="Alvaro F. Filippi" w:date="2023-01-15T21:08:00Z">
        <w:r w:rsidRPr="0023091E">
          <w:rPr>
            <w:rFonts w:eastAsia="Arial Unicode MS" w:cs="Arial Unicode MS"/>
            <w:lang w:val="en-US"/>
          </w:rPr>
          <w:delText>is</w:delText>
        </w:r>
      </w:del>
      <w:r w:rsidRPr="0023091E">
        <w:rPr>
          <w:rFonts w:eastAsia="Arial Unicode MS" w:cs="Arial Unicode MS"/>
          <w:lang w:val="en-US"/>
        </w:rPr>
        <w:t>are missing, simply because he did not have access to them.</w:t>
      </w:r>
    </w:p>
    <w:p w14:paraId="32042207" w14:textId="77777777" w:rsidR="00F465BE" w:rsidRPr="0023091E" w:rsidRDefault="00000000" w:rsidP="00765CE2">
      <w:pPr>
        <w:pStyle w:val="Textbody"/>
        <w:jc w:val="both"/>
        <w:rPr>
          <w:lang w:val="en-US"/>
        </w:rPr>
      </w:pPr>
      <w:r w:rsidRPr="0023091E">
        <w:rPr>
          <w:rFonts w:eastAsia="Arial Unicode MS" w:cs="Arial Unicode MS"/>
          <w:lang w:val="en-US"/>
        </w:rPr>
        <w:t>Next. There are two together here, look:</w:t>
      </w:r>
    </w:p>
    <w:p w14:paraId="639A3571" w14:textId="77777777" w:rsidR="00F465BE" w:rsidRPr="0023091E" w:rsidRDefault="00000000" w:rsidP="00765CE2">
      <w:pPr>
        <w:pStyle w:val="Textbody"/>
        <w:jc w:val="both"/>
        <w:rPr>
          <w:lang w:val="en-US"/>
        </w:rPr>
      </w:pPr>
      <w:r w:rsidRPr="0023091E">
        <w:rPr>
          <w:rFonts w:eastAsia="Arial Unicode MS" w:cs="Arial Unicode MS"/>
          <w:lang w:val="en-US"/>
        </w:rPr>
        <w:t>“Basic Principles of Communism” by my boy Engels,</w:t>
      </w:r>
    </w:p>
    <w:p w14:paraId="2E011428" w14:textId="77777777" w:rsidR="00F465BE" w:rsidRPr="0023091E" w:rsidRDefault="00000000" w:rsidP="00765CE2">
      <w:pPr>
        <w:pStyle w:val="Textbody"/>
        <w:jc w:val="both"/>
        <w:rPr>
          <w:lang w:val="en-US"/>
        </w:rPr>
      </w:pPr>
      <w:r w:rsidRPr="0023091E">
        <w:rPr>
          <w:rFonts w:eastAsia="Arial Unicode MS" w:cs="Arial Unicode MS"/>
          <w:lang w:val="en-US"/>
        </w:rPr>
        <w:t>and “Manifesto of the Communist Party” by homies Marx and Engels.</w:t>
      </w:r>
    </w:p>
    <w:p w14:paraId="7A6F0FC7" w14:textId="77777777" w:rsidR="00F465BE" w:rsidRPr="0023091E" w:rsidRDefault="00000000" w:rsidP="00765CE2">
      <w:pPr>
        <w:pStyle w:val="Textbody"/>
        <w:jc w:val="both"/>
        <w:rPr>
          <w:lang w:val="en-US"/>
        </w:rPr>
      </w:pPr>
      <w:r w:rsidRPr="0023091E">
        <w:rPr>
          <w:rFonts w:eastAsia="Arial Unicode MS" w:cs="Arial Unicode MS"/>
          <w:lang w:val="en-US"/>
        </w:rPr>
        <w:t xml:space="preserve">A little </w:t>
      </w:r>
      <w:del w:id="1866" w:author="Alvaro F. Filippi" w:date="2023-01-15T21:10:00Z">
        <w:r w:rsidRPr="0023091E">
          <w:rPr>
            <w:rFonts w:eastAsia="Arial Unicode MS" w:cs="Arial Unicode MS"/>
            <w:lang w:val="en-US"/>
          </w:rPr>
          <w:delText>hi</w:delText>
        </w:r>
      </w:del>
      <w:r w:rsidRPr="0023091E">
        <w:rPr>
          <w:rFonts w:eastAsia="Arial Unicode MS" w:cs="Arial Unicode MS"/>
          <w:lang w:val="en-US"/>
        </w:rPr>
        <w:t>story for you:</w:t>
      </w:r>
    </w:p>
    <w:p w14:paraId="11BD4FEA" w14:textId="77777777" w:rsidR="00F465BE" w:rsidRPr="0023091E" w:rsidRDefault="00000000" w:rsidP="00765CE2">
      <w:pPr>
        <w:pStyle w:val="Textbody"/>
        <w:jc w:val="both"/>
        <w:rPr>
          <w:lang w:val="en-US"/>
        </w:rPr>
      </w:pPr>
      <w:r w:rsidRPr="0023091E">
        <w:rPr>
          <w:rFonts w:eastAsia="Arial Unicode MS" w:cs="Arial Unicode MS"/>
          <w:lang w:val="en-US"/>
        </w:rPr>
        <w:t>Marx and Engels, in the 18</w:t>
      </w:r>
      <w:del w:id="1867" w:author="Alvaro F. Filippi" w:date="2023-01-15T21:09:00Z">
        <w:r w:rsidRPr="0023091E">
          <w:rPr>
            <w:rFonts w:eastAsia="Arial Unicode MS" w:cs="Arial Unicode MS"/>
            <w:lang w:val="en-US"/>
          </w:rPr>
          <w:delText>9</w:delText>
        </w:r>
      </w:del>
      <w:r w:rsidRPr="0023091E">
        <w:rPr>
          <w:rFonts w:eastAsia="Arial Unicode MS" w:cs="Arial Unicode MS"/>
          <w:lang w:val="en-US"/>
        </w:rPr>
        <w:t xml:space="preserve">40s, </w:t>
      </w:r>
      <w:del w:id="1868" w:author="Alvaro F. Filippi" w:date="2023-01-15T21:10:00Z">
        <w:r w:rsidRPr="0023091E">
          <w:rPr>
            <w:rFonts w:eastAsia="Arial Unicode MS" w:cs="Arial Unicode MS"/>
            <w:lang w:val="en-US"/>
          </w:rPr>
          <w:delText>entered</w:delText>
        </w:r>
      </w:del>
      <w:r w:rsidRPr="0023091E">
        <w:rPr>
          <w:rFonts w:eastAsia="Arial Unicode MS" w:cs="Arial Unicode MS"/>
          <w:lang w:val="en-US"/>
        </w:rPr>
        <w:t>joined something called the League of the Just.</w:t>
      </w:r>
    </w:p>
    <w:p w14:paraId="26AF78FC" w14:textId="77777777" w:rsidR="00F465BE" w:rsidRPr="0023091E" w:rsidRDefault="00000000" w:rsidP="00765CE2">
      <w:pPr>
        <w:pStyle w:val="Textbody"/>
        <w:jc w:val="both"/>
        <w:rPr>
          <w:lang w:val="en-US"/>
        </w:rPr>
      </w:pPr>
      <w:r w:rsidRPr="0023091E">
        <w:rPr>
          <w:rFonts w:eastAsia="Arial Unicode MS" w:cs="Arial Unicode MS"/>
          <w:lang w:val="en-US"/>
        </w:rPr>
        <w:t>What was the League of the Just?</w:t>
      </w:r>
    </w:p>
    <w:p w14:paraId="34C11F22" w14:textId="77777777" w:rsidR="00F465BE" w:rsidRPr="0023091E" w:rsidRDefault="00000000" w:rsidP="00765CE2">
      <w:pPr>
        <w:pStyle w:val="Textbody"/>
        <w:jc w:val="both"/>
        <w:rPr>
          <w:lang w:val="en-US"/>
        </w:rPr>
      </w:pPr>
      <w:r w:rsidRPr="0023091E">
        <w:rPr>
          <w:rFonts w:eastAsia="Arial Unicode MS" w:cs="Arial Unicode MS"/>
          <w:lang w:val="en-US"/>
        </w:rPr>
        <w:t>It was an organization of emigrants from Germany,</w:t>
      </w:r>
    </w:p>
    <w:p w14:paraId="6FD42F0B" w14:textId="77777777" w:rsidR="00F465BE" w:rsidRPr="0023091E" w:rsidRDefault="00000000" w:rsidP="00765CE2">
      <w:pPr>
        <w:pStyle w:val="Textbody"/>
        <w:jc w:val="both"/>
        <w:rPr>
          <w:lang w:val="en-US"/>
        </w:rPr>
      </w:pPr>
      <w:r w:rsidRPr="0023091E">
        <w:rPr>
          <w:rFonts w:eastAsia="Arial Unicode MS" w:cs="Arial Unicode MS"/>
          <w:lang w:val="en-US"/>
        </w:rPr>
        <w:t>which was a mixture of German idealism and utopian socialism.</w:t>
      </w:r>
    </w:p>
    <w:p w14:paraId="3A1DB514" w14:textId="77777777" w:rsidR="00F465BE" w:rsidRPr="0023091E" w:rsidRDefault="00000000" w:rsidP="00765CE2">
      <w:pPr>
        <w:pStyle w:val="Textbody"/>
        <w:jc w:val="both"/>
        <w:rPr>
          <w:lang w:val="en-US"/>
        </w:rPr>
      </w:pPr>
      <w:r w:rsidRPr="0023091E">
        <w:rPr>
          <w:rFonts w:eastAsia="Arial Unicode MS" w:cs="Arial Unicode MS"/>
          <w:lang w:val="en-US"/>
        </w:rPr>
        <w:t>Marx and Engels enter the league under the condition that they can change the political line of the league.</w:t>
      </w:r>
    </w:p>
    <w:p w14:paraId="20B89250" w14:textId="469A9539" w:rsidR="00F465BE" w:rsidRPr="0023091E" w:rsidRDefault="00000000" w:rsidP="00765CE2">
      <w:pPr>
        <w:pStyle w:val="Textbody"/>
        <w:jc w:val="both"/>
        <w:rPr>
          <w:lang w:val="en-US"/>
        </w:rPr>
      </w:pPr>
      <w:del w:id="1869" w:author="Diane Falcão" w:date="2023-01-16T23:44:00Z">
        <w:r w:rsidRPr="0023091E" w:rsidDel="00B06425">
          <w:rPr>
            <w:rFonts w:eastAsia="Arial Unicode MS" w:cs="Arial Unicode MS"/>
            <w:lang w:val="en-US"/>
          </w:rPr>
          <w:delText>So</w:delText>
        </w:r>
      </w:del>
      <w:ins w:id="1870" w:author="Diane Falcão" w:date="2023-01-16T23:44:00Z">
        <w:r w:rsidR="00B06425" w:rsidRPr="0023091E">
          <w:rPr>
            <w:rFonts w:eastAsia="Arial Unicode MS" w:cs="Arial Unicode MS"/>
            <w:lang w:val="en-US"/>
          </w:rPr>
          <w:t>So,</w:t>
        </w:r>
      </w:ins>
      <w:r w:rsidRPr="0023091E">
        <w:rPr>
          <w:rFonts w:eastAsia="Arial Unicode MS" w:cs="Arial Unicode MS"/>
          <w:lang w:val="en-US"/>
        </w:rPr>
        <w:t xml:space="preserve"> they: change the name of the League of the Just to the League of Communists;</w:t>
      </w:r>
    </w:p>
    <w:p w14:paraId="63D1DCEE" w14:textId="77777777" w:rsidR="00F465BE" w:rsidRPr="0023091E" w:rsidRDefault="00000000" w:rsidP="00765CE2">
      <w:pPr>
        <w:pStyle w:val="Textbody"/>
        <w:jc w:val="both"/>
        <w:rPr>
          <w:lang w:val="en-US"/>
        </w:rPr>
      </w:pPr>
      <w:r w:rsidRPr="0023091E">
        <w:rPr>
          <w:rFonts w:eastAsia="Arial Unicode MS" w:cs="Arial Unicode MS"/>
          <w:lang w:val="en-US"/>
        </w:rPr>
        <w:t>change the motto from “all men are brothers” to “workers of all countries, unite!”;</w:t>
      </w:r>
    </w:p>
    <w:p w14:paraId="05157673" w14:textId="77777777" w:rsidR="00F465BE" w:rsidRPr="0023091E" w:rsidRDefault="00000000" w:rsidP="00765CE2">
      <w:pPr>
        <w:pStyle w:val="Textbody"/>
        <w:jc w:val="both"/>
        <w:rPr>
          <w:lang w:val="en-US"/>
        </w:rPr>
      </w:pPr>
      <w:r w:rsidRPr="0023091E">
        <w:rPr>
          <w:rFonts w:eastAsia="Arial Unicode MS" w:cs="Arial Unicode MS"/>
          <w:lang w:val="en-US"/>
        </w:rPr>
        <w:t>and are in charge of writing the League's program.</w:t>
      </w:r>
    </w:p>
    <w:p w14:paraId="236DC10B" w14:textId="77777777" w:rsidR="00F465BE" w:rsidRPr="0023091E" w:rsidRDefault="00000000" w:rsidP="00765CE2">
      <w:pPr>
        <w:pStyle w:val="Textbody"/>
        <w:jc w:val="both"/>
        <w:rPr>
          <w:lang w:val="en-US"/>
        </w:rPr>
      </w:pPr>
      <w:r w:rsidRPr="0023091E">
        <w:rPr>
          <w:rFonts w:eastAsia="Arial Unicode MS" w:cs="Arial Unicode MS"/>
          <w:lang w:val="en-US"/>
        </w:rPr>
        <w:t>At the first meeting of the League, Engels goes, but Marx doesn't</w:t>
      </w:r>
      <w:del w:id="1871" w:author="Alvaro F. Filippi" w:date="2023-01-15T21:10:00Z">
        <w:r w:rsidRPr="0023091E">
          <w:rPr>
            <w:rFonts w:eastAsia="Arial Unicode MS" w:cs="Arial Unicode MS"/>
            <w:lang w:val="en-US"/>
          </w:rPr>
          <w:delText xml:space="preserve"> not</w:delText>
        </w:r>
      </w:del>
      <w:r w:rsidRPr="0023091E">
        <w:rPr>
          <w:rFonts w:eastAsia="Arial Unicode MS" w:cs="Arial Unicode MS"/>
          <w:lang w:val="en-US"/>
        </w:rPr>
        <w:t>.</w:t>
      </w:r>
    </w:p>
    <w:p w14:paraId="44937D5E" w14:textId="77777777" w:rsidR="00F465BE" w:rsidRPr="0023091E" w:rsidRDefault="00000000" w:rsidP="00765CE2">
      <w:pPr>
        <w:pStyle w:val="Textbody"/>
        <w:jc w:val="both"/>
        <w:rPr>
          <w:lang w:val="en-US"/>
        </w:rPr>
      </w:pPr>
      <w:r w:rsidRPr="0023091E">
        <w:rPr>
          <w:rFonts w:eastAsia="Arial Unicode MS" w:cs="Arial Unicode MS"/>
          <w:lang w:val="en-US"/>
        </w:rPr>
        <w:t xml:space="preserve">And then Engels is in charge of writing and he writes </w:t>
      </w:r>
      <w:del w:id="1872" w:author="Diane Falcão" w:date="2023-01-26T19:21:00Z">
        <w:r w:rsidRPr="0023091E" w:rsidDel="00F112B5">
          <w:rPr>
            <w:rFonts w:eastAsia="Arial Unicode MS" w:cs="Arial Unicode MS"/>
            <w:lang w:val="en-US"/>
          </w:rPr>
          <w:delText>t</w:delText>
        </w:r>
      </w:del>
      <w:r w:rsidRPr="0023091E">
        <w:rPr>
          <w:rFonts w:eastAsia="Arial Unicode MS" w:cs="Arial Unicode MS"/>
          <w:lang w:val="en-US"/>
        </w:rPr>
        <w:t>his book, “Basic Principles of Communism”.</w:t>
      </w:r>
    </w:p>
    <w:p w14:paraId="693D45BB" w14:textId="77777777" w:rsidR="00F465BE" w:rsidRPr="0023091E" w:rsidRDefault="00000000" w:rsidP="00765CE2">
      <w:pPr>
        <w:pStyle w:val="Textbody"/>
        <w:jc w:val="both"/>
        <w:rPr>
          <w:lang w:val="en-US"/>
        </w:rPr>
      </w:pPr>
      <w:r w:rsidRPr="0023091E">
        <w:rPr>
          <w:rFonts w:eastAsia="Arial Unicode MS" w:cs="Arial Unicode MS"/>
          <w:lang w:val="en-US"/>
        </w:rPr>
        <w:t>But he writes in the form of a catechism, in questions and answers.</w:t>
      </w:r>
    </w:p>
    <w:p w14:paraId="6EA8F4D1" w14:textId="397DB9D0" w:rsidR="00F465BE" w:rsidRPr="0023091E" w:rsidRDefault="00000000" w:rsidP="00765CE2">
      <w:pPr>
        <w:pStyle w:val="Textbody"/>
        <w:jc w:val="both"/>
        <w:rPr>
          <w:lang w:val="en-US"/>
        </w:rPr>
      </w:pPr>
      <w:r w:rsidRPr="0023091E">
        <w:rPr>
          <w:rFonts w:eastAsia="Arial Unicode MS" w:cs="Arial Unicode MS"/>
          <w:lang w:val="en-US"/>
        </w:rPr>
        <w:t>Marx doesn't like the catechism format and propose</w:t>
      </w:r>
      <w:ins w:id="1873" w:author="Diane Falcão" w:date="2023-01-26T19:21:00Z">
        <w:r w:rsidR="00F112B5">
          <w:rPr>
            <w:rFonts w:eastAsia="Arial Unicode MS" w:cs="Arial Unicode MS"/>
            <w:lang w:val="en-US"/>
          </w:rPr>
          <w:t>d</w:t>
        </w:r>
      </w:ins>
      <w:del w:id="1874" w:author="Diane Falcão" w:date="2023-01-26T19:21:00Z">
        <w:r w:rsidRPr="0023091E" w:rsidDel="00F112B5">
          <w:rPr>
            <w:rFonts w:eastAsia="Arial Unicode MS" w:cs="Arial Unicode MS"/>
            <w:lang w:val="en-US"/>
          </w:rPr>
          <w:delText>s</w:delText>
        </w:r>
      </w:del>
      <w:r w:rsidRPr="0023091E">
        <w:rPr>
          <w:rFonts w:eastAsia="Arial Unicode MS" w:cs="Arial Unicode MS"/>
          <w:lang w:val="en-US"/>
        </w:rPr>
        <w:t xml:space="preserve"> the manifesto format.</w:t>
      </w:r>
    </w:p>
    <w:p w14:paraId="62C4E69E" w14:textId="77777777" w:rsidR="00F465BE" w:rsidRPr="0023091E" w:rsidRDefault="00000000" w:rsidP="00765CE2">
      <w:pPr>
        <w:pStyle w:val="Textbody"/>
        <w:jc w:val="both"/>
        <w:rPr>
          <w:lang w:val="en-US"/>
        </w:rPr>
      </w:pPr>
      <w:r w:rsidRPr="0023091E">
        <w:rPr>
          <w:rFonts w:eastAsia="Arial Unicode MS" w:cs="Arial Unicode MS"/>
          <w:lang w:val="en-US"/>
        </w:rPr>
        <w:t>And then they together write “The Manifesto of the Communist Party”.</w:t>
      </w:r>
    </w:p>
    <w:p w14:paraId="36D01C6E" w14:textId="450C970A" w:rsidR="00F465BE" w:rsidRPr="0023091E" w:rsidRDefault="00000000" w:rsidP="00765CE2">
      <w:pPr>
        <w:pStyle w:val="Textbody"/>
        <w:jc w:val="both"/>
        <w:rPr>
          <w:lang w:val="en-US"/>
        </w:rPr>
      </w:pPr>
      <w:del w:id="1875" w:author="Diane Falcão" w:date="2023-01-26T19:21:00Z">
        <w:r w:rsidRPr="0023091E" w:rsidDel="00F112B5">
          <w:rPr>
            <w:rFonts w:eastAsia="Arial Unicode MS" w:cs="Arial Unicode MS"/>
            <w:lang w:val="en-US"/>
          </w:rPr>
          <w:delText xml:space="preserve">That </w:delText>
        </w:r>
      </w:del>
      <w:ins w:id="1876" w:author="Diane Falcão" w:date="2023-01-26T19:21:00Z">
        <w:r w:rsidR="00F112B5" w:rsidRPr="0023091E">
          <w:rPr>
            <w:rFonts w:eastAsia="Arial Unicode MS" w:cs="Arial Unicode MS"/>
            <w:lang w:val="en-US"/>
          </w:rPr>
          <w:t>Th</w:t>
        </w:r>
        <w:r w:rsidR="00F112B5">
          <w:rPr>
            <w:rFonts w:eastAsia="Arial Unicode MS" w:cs="Arial Unicode MS"/>
            <w:lang w:val="en-US"/>
          </w:rPr>
          <w:t>e</w:t>
        </w:r>
        <w:r w:rsidR="00F112B5" w:rsidRPr="0023091E">
          <w:rPr>
            <w:rFonts w:eastAsia="Arial Unicode MS" w:cs="Arial Unicode MS"/>
            <w:lang w:val="en-US"/>
          </w:rPr>
          <w:t xml:space="preserve"> </w:t>
        </w:r>
      </w:ins>
      <w:r w:rsidRPr="0023091E">
        <w:rPr>
          <w:rFonts w:eastAsia="Arial Unicode MS" w:cs="Arial Unicode MS"/>
          <w:lang w:val="en-US"/>
        </w:rPr>
        <w:t>first book by Engels, Basic Principles of Communism, was never published.</w:t>
      </w:r>
    </w:p>
    <w:p w14:paraId="68DF8A6A" w14:textId="77777777" w:rsidR="00F465BE" w:rsidRPr="0023091E" w:rsidRDefault="00000000" w:rsidP="00765CE2">
      <w:pPr>
        <w:pStyle w:val="Textbody"/>
        <w:jc w:val="both"/>
        <w:rPr>
          <w:lang w:val="en-US"/>
        </w:rPr>
      </w:pPr>
      <w:r w:rsidRPr="0023091E">
        <w:rPr>
          <w:rFonts w:eastAsia="Arial Unicode MS" w:cs="Arial Unicode MS"/>
          <w:lang w:val="en-US"/>
        </w:rPr>
        <w:t>Not in life, he was published later.</w:t>
      </w:r>
    </w:p>
    <w:p w14:paraId="62CDF845" w14:textId="77777777" w:rsidR="00F465BE" w:rsidRPr="0023091E" w:rsidRDefault="00000000" w:rsidP="00765CE2">
      <w:pPr>
        <w:pStyle w:val="Textbody"/>
        <w:jc w:val="both"/>
        <w:rPr>
          <w:lang w:val="en-US"/>
        </w:rPr>
      </w:pPr>
      <w:r w:rsidRPr="0023091E">
        <w:rPr>
          <w:rFonts w:eastAsia="Arial Unicode MS" w:cs="Arial Unicode MS"/>
          <w:lang w:val="en-US"/>
        </w:rPr>
        <w:t>There are topics that Engels doesn't respond to, because he was a draft.</w:t>
      </w:r>
    </w:p>
    <w:p w14:paraId="12BA6143" w14:textId="77777777" w:rsidR="00F465BE" w:rsidRPr="0023091E" w:rsidRDefault="00000000" w:rsidP="00765CE2">
      <w:pPr>
        <w:pStyle w:val="Textbody"/>
        <w:jc w:val="both"/>
        <w:rPr>
          <w:lang w:val="en-US"/>
        </w:rPr>
      </w:pPr>
      <w:r w:rsidRPr="0023091E">
        <w:rPr>
          <w:rFonts w:eastAsia="Arial Unicode MS" w:cs="Arial Unicode MS"/>
          <w:lang w:val="en-US"/>
        </w:rPr>
        <w:t>The Communist Manifesto is a very important book</w:t>
      </w:r>
      <w:del w:id="1877" w:author="Diane Falcão" w:date="2023-01-26T19:21:00Z">
        <w:r w:rsidRPr="0023091E" w:rsidDel="00F112B5">
          <w:rPr>
            <w:rFonts w:eastAsia="Arial Unicode MS" w:cs="Arial Unicode MS"/>
            <w:lang w:val="en-US"/>
          </w:rPr>
          <w:delText>,</w:delText>
        </w:r>
      </w:del>
    </w:p>
    <w:p w14:paraId="1331F3ED" w14:textId="77777777" w:rsidR="00F465BE" w:rsidRPr="0023091E" w:rsidRDefault="00000000" w:rsidP="00765CE2">
      <w:pPr>
        <w:pStyle w:val="Textbody"/>
        <w:jc w:val="both"/>
        <w:rPr>
          <w:lang w:val="en-US"/>
        </w:rPr>
      </w:pPr>
      <w:r w:rsidRPr="0023091E">
        <w:rPr>
          <w:rFonts w:eastAsia="Arial Unicode MS" w:cs="Arial Unicode MS"/>
          <w:lang w:val="en-US"/>
        </w:rPr>
        <w:t>because it is the most well-finished first book on Marxism with all its core elements.</w:t>
      </w:r>
    </w:p>
    <w:p w14:paraId="7E67817E" w14:textId="77777777" w:rsidR="00F465BE" w:rsidRPr="0023091E" w:rsidRDefault="00000000" w:rsidP="00765CE2">
      <w:pPr>
        <w:pStyle w:val="Textbody"/>
        <w:jc w:val="both"/>
        <w:rPr>
          <w:lang w:val="en-US"/>
        </w:rPr>
      </w:pPr>
      <w:r w:rsidRPr="0023091E">
        <w:rPr>
          <w:rFonts w:eastAsia="Arial Unicode MS" w:cs="Arial Unicode MS"/>
          <w:lang w:val="en-US"/>
        </w:rPr>
        <w:t>It has three important things: a historical analysis as a starting point;</w:t>
      </w:r>
    </w:p>
    <w:p w14:paraId="63DFBA07" w14:textId="77777777" w:rsidR="00F465BE" w:rsidRPr="0023091E" w:rsidRDefault="00000000" w:rsidP="00765CE2">
      <w:pPr>
        <w:pStyle w:val="Textbody"/>
        <w:jc w:val="both"/>
        <w:rPr>
          <w:lang w:val="en-US"/>
        </w:rPr>
      </w:pPr>
      <w:r w:rsidRPr="0023091E">
        <w:rPr>
          <w:rFonts w:eastAsia="Arial Unicode MS" w:cs="Arial Unicode MS"/>
          <w:lang w:val="en-US"/>
        </w:rPr>
        <w:t>the perspective of classes as an axis;</w:t>
      </w:r>
    </w:p>
    <w:p w14:paraId="18F0971B" w14:textId="611C18FB" w:rsidR="00F465BE" w:rsidRPr="0023091E" w:rsidRDefault="00000000" w:rsidP="00765CE2">
      <w:pPr>
        <w:pStyle w:val="Textbody"/>
        <w:jc w:val="both"/>
        <w:rPr>
          <w:lang w:val="en-US"/>
        </w:rPr>
      </w:pPr>
      <w:r w:rsidRPr="0023091E">
        <w:rPr>
          <w:rFonts w:eastAsia="Arial Unicode MS" w:cs="Arial Unicode MS"/>
          <w:lang w:val="en-US"/>
        </w:rPr>
        <w:t xml:space="preserve">and to place the proletarian class as revolutionary, </w:t>
      </w:r>
      <w:del w:id="1878" w:author="Diane Falcão" w:date="2023-01-26T19:21:00Z">
        <w:r w:rsidRPr="0023091E" w:rsidDel="00F06B94">
          <w:rPr>
            <w:rFonts w:eastAsia="Arial Unicode MS" w:cs="Arial Unicode MS"/>
            <w:lang w:val="en-US"/>
          </w:rPr>
          <w:delText xml:space="preserve">as </w:delText>
        </w:r>
      </w:del>
      <w:r w:rsidRPr="0023091E">
        <w:rPr>
          <w:rFonts w:eastAsia="Arial Unicode MS" w:cs="Arial Unicode MS"/>
          <w:lang w:val="en-US"/>
        </w:rPr>
        <w:t>a revolutionary subject.</w:t>
      </w:r>
    </w:p>
    <w:p w14:paraId="60E1A440" w14:textId="77777777" w:rsidR="00F465BE" w:rsidRPr="0023091E" w:rsidRDefault="00000000" w:rsidP="00765CE2">
      <w:pPr>
        <w:pStyle w:val="Textbody"/>
        <w:jc w:val="both"/>
        <w:rPr>
          <w:lang w:val="en-US"/>
        </w:rPr>
      </w:pPr>
      <w:r w:rsidRPr="0023091E">
        <w:rPr>
          <w:rFonts w:eastAsia="Arial Unicode MS" w:cs="Arial Unicode MS"/>
          <w:lang w:val="en-US"/>
        </w:rPr>
        <w:t>The Communist Party Manifesto is the most important political document in history.</w:t>
      </w:r>
    </w:p>
    <w:p w14:paraId="4B6702FE" w14:textId="77777777" w:rsidR="00F465BE" w:rsidRPr="0023091E" w:rsidRDefault="00000000" w:rsidP="00765CE2">
      <w:pPr>
        <w:pStyle w:val="Textbody"/>
        <w:jc w:val="both"/>
        <w:rPr>
          <w:lang w:val="en-US"/>
        </w:rPr>
      </w:pPr>
      <w:r w:rsidRPr="0023091E">
        <w:rPr>
          <w:rFonts w:eastAsia="Arial Unicode MS" w:cs="Arial Unicode MS"/>
          <w:lang w:val="en-US"/>
        </w:rPr>
        <w:t>That document changed the world. Well worth reading and rereading and reading again.</w:t>
      </w:r>
    </w:p>
    <w:p w14:paraId="49EA98A6" w14:textId="77777777" w:rsidR="00F465BE" w:rsidRPr="0023091E" w:rsidRDefault="00000000" w:rsidP="00765CE2">
      <w:pPr>
        <w:pStyle w:val="Textbody"/>
        <w:jc w:val="both"/>
        <w:rPr>
          <w:lang w:val="en-US"/>
        </w:rPr>
      </w:pPr>
      <w:r w:rsidRPr="0023091E">
        <w:rPr>
          <w:rFonts w:eastAsia="Arial Unicode MS" w:cs="Arial Unicode MS"/>
          <w:lang w:val="en-US"/>
        </w:rPr>
        <w:t xml:space="preserve">Moreover: in 1877, Engels already old, already </w:t>
      </w:r>
      <w:del w:id="1879" w:author="Alvaro F. Filippi" w:date="2023-01-15T21:12:00Z">
        <w:r w:rsidRPr="0023091E">
          <w:rPr>
            <w:rFonts w:eastAsia="Arial Unicode MS" w:cs="Arial Unicode MS"/>
            <w:lang w:val="en-US"/>
          </w:rPr>
          <w:delText>mature</w:delText>
        </w:r>
      </w:del>
      <w:r w:rsidRPr="0023091E">
        <w:rPr>
          <w:rFonts w:eastAsia="Arial Unicode MS" w:cs="Arial Unicode MS"/>
          <w:lang w:val="en-US"/>
        </w:rPr>
        <w:t>elderly, writes a book called “Anti-Dühring”,</w:t>
      </w:r>
    </w:p>
    <w:p w14:paraId="47EEF1FE" w14:textId="77777777" w:rsidR="00F465BE" w:rsidRPr="0023091E" w:rsidRDefault="00000000" w:rsidP="00765CE2">
      <w:pPr>
        <w:pStyle w:val="Textbody"/>
        <w:jc w:val="both"/>
        <w:rPr>
          <w:lang w:val="en-US"/>
        </w:rPr>
      </w:pPr>
      <w:r w:rsidRPr="0023091E">
        <w:rPr>
          <w:rFonts w:eastAsia="Arial Unicode MS" w:cs="Arial Unicode MS"/>
          <w:lang w:val="en-US"/>
        </w:rPr>
        <w:lastRenderedPageBreak/>
        <w:t>which is a critique of the philosophy of a guy called Eugen Dühring.</w:t>
      </w:r>
    </w:p>
    <w:p w14:paraId="34C6875F" w14:textId="77777777" w:rsidR="00F465BE" w:rsidRPr="0023091E" w:rsidRDefault="00000000" w:rsidP="00765CE2">
      <w:pPr>
        <w:pStyle w:val="Textbody"/>
        <w:jc w:val="both"/>
        <w:rPr>
          <w:lang w:val="en-US"/>
        </w:rPr>
      </w:pPr>
      <w:r w:rsidRPr="0023091E">
        <w:rPr>
          <w:rFonts w:eastAsia="Arial Unicode MS" w:cs="Arial Unicode MS"/>
          <w:lang w:val="en-US"/>
        </w:rPr>
        <w:t>Engels makes such a concise critique, and expounds Marxism so competently,</w:t>
      </w:r>
    </w:p>
    <w:p w14:paraId="3F442925" w14:textId="09F92F03" w:rsidR="00F465BE" w:rsidRPr="0023091E" w:rsidRDefault="00000000" w:rsidP="00765CE2">
      <w:pPr>
        <w:pStyle w:val="Textbody"/>
        <w:jc w:val="both"/>
        <w:rPr>
          <w:lang w:val="en-US"/>
        </w:rPr>
      </w:pPr>
      <w:r w:rsidRPr="0023091E">
        <w:rPr>
          <w:rFonts w:eastAsia="Arial Unicode MS" w:cs="Arial Unicode MS"/>
          <w:lang w:val="en-US"/>
        </w:rPr>
        <w:t xml:space="preserve">that the book is </w:t>
      </w:r>
      <w:del w:id="1880" w:author="Diane Falcão" w:date="2023-01-26T19:21:00Z">
        <w:r w:rsidRPr="0023091E" w:rsidDel="00F06B94">
          <w:rPr>
            <w:rFonts w:eastAsia="Arial Unicode MS" w:cs="Arial Unicode MS"/>
            <w:lang w:val="en-US"/>
          </w:rPr>
          <w:delText xml:space="preserve">a </w:delText>
        </w:r>
      </w:del>
      <w:r w:rsidRPr="0023091E">
        <w:rPr>
          <w:rFonts w:eastAsia="Arial Unicode MS" w:cs="Arial Unicode MS"/>
          <w:lang w:val="en-US"/>
        </w:rPr>
        <w:t>somewhat of an unexpected success.</w:t>
      </w:r>
    </w:p>
    <w:p w14:paraId="34EB3DEB" w14:textId="77777777" w:rsidR="00F465BE" w:rsidRPr="0023091E" w:rsidRDefault="00000000" w:rsidP="00765CE2">
      <w:pPr>
        <w:pStyle w:val="Textbody"/>
        <w:jc w:val="both"/>
        <w:rPr>
          <w:lang w:val="en-US"/>
        </w:rPr>
      </w:pPr>
      <w:r w:rsidRPr="0023091E">
        <w:rPr>
          <w:rFonts w:eastAsia="Arial Unicode MS" w:cs="Arial Unicode MS"/>
          <w:lang w:val="en-US"/>
        </w:rPr>
        <w:t>And then he extracts three chapters from Anti-Dühring, which is a big book,</w:t>
      </w:r>
    </w:p>
    <w:p w14:paraId="3FB3332B" w14:textId="77777777" w:rsidR="00F465BE" w:rsidRPr="0023091E" w:rsidRDefault="00000000" w:rsidP="00765CE2">
      <w:pPr>
        <w:pStyle w:val="Textbody"/>
        <w:jc w:val="both"/>
        <w:rPr>
          <w:lang w:val="en-US"/>
        </w:rPr>
      </w:pPr>
      <w:r w:rsidRPr="0023091E">
        <w:rPr>
          <w:rFonts w:eastAsia="Arial Unicode MS" w:cs="Arial Unicode MS"/>
          <w:lang w:val="en-US"/>
        </w:rPr>
        <w:t>and publishes it in the form of this book here: “From Utopian Socialism to Scientific Socialism”</w:t>
      </w:r>
    </w:p>
    <w:p w14:paraId="58BEC772" w14:textId="77777777" w:rsidR="00F465BE" w:rsidRPr="0023091E" w:rsidRDefault="00000000" w:rsidP="00765CE2">
      <w:pPr>
        <w:pStyle w:val="Textbody"/>
        <w:jc w:val="both"/>
        <w:rPr>
          <w:lang w:val="en-US"/>
        </w:rPr>
      </w:pPr>
      <w:r w:rsidRPr="0023091E">
        <w:rPr>
          <w:rFonts w:eastAsia="Arial Unicode MS" w:cs="Arial Unicode MS"/>
          <w:lang w:val="en-US"/>
        </w:rPr>
        <w:t>in which he talks about some utopian thinkers</w:t>
      </w:r>
    </w:p>
    <w:p w14:paraId="29F63D8D" w14:textId="77777777" w:rsidR="00F465BE" w:rsidRPr="0023091E" w:rsidRDefault="00000000" w:rsidP="00765CE2">
      <w:pPr>
        <w:pStyle w:val="Textbody"/>
        <w:jc w:val="both"/>
        <w:rPr>
          <w:lang w:val="en-US"/>
        </w:rPr>
      </w:pPr>
      <w:r w:rsidRPr="0023091E">
        <w:rPr>
          <w:rFonts w:eastAsia="Arial Unicode MS" w:cs="Arial Unicode MS"/>
          <w:lang w:val="en-US"/>
        </w:rPr>
        <w:t xml:space="preserve">and contrasts with the thought of historical and </w:t>
      </w:r>
      <w:del w:id="1881" w:author="Alvaro F. Filippi" w:date="2023-01-15T21:13:00Z">
        <w:r w:rsidRPr="0023091E">
          <w:rPr>
            <w:rFonts w:eastAsia="Arial Unicode MS" w:cs="Arial Unicode MS"/>
            <w:lang w:val="en-US"/>
          </w:rPr>
          <w:delText>-</w:delText>
        </w:r>
      </w:del>
      <w:r w:rsidRPr="0023091E">
        <w:rPr>
          <w:rFonts w:eastAsia="Arial Unicode MS" w:cs="Arial Unicode MS"/>
          <w:lang w:val="en-US"/>
        </w:rPr>
        <w:t>dialectical materialism.</w:t>
      </w:r>
    </w:p>
    <w:p w14:paraId="66A41B98" w14:textId="66C81C6D" w:rsidR="00F465BE" w:rsidRPr="0023091E" w:rsidRDefault="00000000" w:rsidP="00765CE2">
      <w:pPr>
        <w:pStyle w:val="Textbody"/>
        <w:jc w:val="both"/>
        <w:rPr>
          <w:lang w:val="en-US"/>
        </w:rPr>
      </w:pPr>
      <w:r w:rsidRPr="0023091E">
        <w:rPr>
          <w:rFonts w:eastAsia="Arial Unicode MS" w:cs="Arial Unicode MS"/>
          <w:lang w:val="en-US"/>
        </w:rPr>
        <w:t xml:space="preserve">This one is very interesting, equally short, </w:t>
      </w:r>
      <w:ins w:id="1882" w:author="Diane Falcão" w:date="2023-01-26T19:22:00Z">
        <w:r w:rsidR="00F06B94">
          <w:rPr>
            <w:rFonts w:eastAsia="Arial Unicode MS" w:cs="Arial Unicode MS"/>
            <w:lang w:val="en-US"/>
          </w:rPr>
          <w:t xml:space="preserve">and </w:t>
        </w:r>
      </w:ins>
      <w:r w:rsidRPr="0023091E">
        <w:rPr>
          <w:rFonts w:eastAsia="Arial Unicode MS" w:cs="Arial Unicode MS"/>
          <w:lang w:val="en-US"/>
        </w:rPr>
        <w:t>well worth reading.</w:t>
      </w:r>
    </w:p>
    <w:p w14:paraId="40C37A19" w14:textId="77777777" w:rsidR="00F465BE" w:rsidRPr="0023091E" w:rsidRDefault="00000000" w:rsidP="00765CE2">
      <w:pPr>
        <w:pStyle w:val="Textbody"/>
        <w:jc w:val="both"/>
        <w:rPr>
          <w:lang w:val="en-US"/>
        </w:rPr>
      </w:pPr>
      <w:r w:rsidRPr="0023091E">
        <w:rPr>
          <w:rFonts w:eastAsia="Arial Unicode MS" w:cs="Arial Unicode MS"/>
          <w:lang w:val="en-US"/>
        </w:rPr>
        <w:t>One more: “</w:t>
      </w:r>
      <w:del w:id="1883" w:author="Alvaro F. Filippi" w:date="2023-01-15T21:14:00Z">
        <w:r w:rsidRPr="0023091E">
          <w:rPr>
            <w:rFonts w:eastAsia="Arial Unicode MS" w:cs="Arial Unicode MS"/>
            <w:lang w:val="en-US"/>
          </w:rPr>
          <w:delText>Salary</w:delText>
        </w:r>
      </w:del>
      <w:r w:rsidRPr="0023091E">
        <w:rPr>
          <w:rFonts w:eastAsia="Arial Unicode MS" w:cs="Arial Unicode MS"/>
          <w:lang w:val="en-US"/>
        </w:rPr>
        <w:t>Value, Price and Profit”.</w:t>
      </w:r>
    </w:p>
    <w:p w14:paraId="262FEFCB" w14:textId="77777777" w:rsidR="00F465BE" w:rsidRPr="0023091E" w:rsidRDefault="00000000" w:rsidP="00765CE2">
      <w:pPr>
        <w:pStyle w:val="Textbody"/>
        <w:jc w:val="both"/>
        <w:rPr>
          <w:lang w:val="en-US"/>
        </w:rPr>
      </w:pPr>
      <w:del w:id="1884" w:author="Alvaro F. Filippi" w:date="2023-01-15T21:14:00Z">
        <w:r w:rsidRPr="0023091E">
          <w:rPr>
            <w:rFonts w:eastAsia="Arial Unicode MS" w:cs="Arial Unicode MS"/>
            <w:lang w:val="en-US"/>
          </w:rPr>
          <w:delText>Wage</w:delText>
        </w:r>
      </w:del>
      <w:r w:rsidRPr="0023091E">
        <w:rPr>
          <w:rFonts w:eastAsia="Arial Unicode MS" w:cs="Arial Unicode MS"/>
          <w:lang w:val="en-US"/>
        </w:rPr>
        <w:t>Value, Price and Profit is a lecture given by Marx in 1865 to the International Workers' Association.</w:t>
      </w:r>
    </w:p>
    <w:p w14:paraId="180F0901" w14:textId="77777777" w:rsidR="00F465BE" w:rsidRPr="0023091E" w:rsidRDefault="00000000" w:rsidP="00765CE2">
      <w:pPr>
        <w:pStyle w:val="Textbody"/>
        <w:jc w:val="both"/>
        <w:rPr>
          <w:lang w:val="en-US"/>
        </w:rPr>
      </w:pPr>
      <w:r w:rsidRPr="0023091E">
        <w:rPr>
          <w:rFonts w:eastAsia="Arial Unicode MS" w:cs="Arial Unicode MS"/>
          <w:lang w:val="en-US"/>
        </w:rPr>
        <w:t>And in that book,</w:t>
      </w:r>
    </w:p>
    <w:p w14:paraId="13D91F11" w14:textId="77777777" w:rsidR="00F465BE" w:rsidRPr="0023091E" w:rsidRDefault="00000000" w:rsidP="00765CE2">
      <w:pPr>
        <w:pStyle w:val="Textbody"/>
        <w:jc w:val="both"/>
        <w:rPr>
          <w:lang w:val="en-US"/>
        </w:rPr>
      </w:pPr>
      <w:r w:rsidRPr="0023091E">
        <w:rPr>
          <w:rFonts w:eastAsia="Arial Unicode MS" w:cs="Arial Unicode MS"/>
          <w:lang w:val="en-US"/>
        </w:rPr>
        <w:t>Marx is just talking about how the wage is not related to the price of the commodity.</w:t>
      </w:r>
    </w:p>
    <w:p w14:paraId="0B898F65" w14:textId="77777777" w:rsidR="00F465BE" w:rsidRPr="0023091E" w:rsidRDefault="00000000" w:rsidP="00765CE2">
      <w:pPr>
        <w:pStyle w:val="Textbody"/>
        <w:jc w:val="both"/>
        <w:rPr>
          <w:lang w:val="en-US"/>
        </w:rPr>
      </w:pPr>
      <w:r w:rsidRPr="0023091E">
        <w:rPr>
          <w:rFonts w:eastAsia="Arial Unicode MS" w:cs="Arial Unicode MS"/>
          <w:lang w:val="en-US"/>
        </w:rPr>
        <w:t>And here, to explain this, he explains value and surplus value.</w:t>
      </w:r>
    </w:p>
    <w:p w14:paraId="374EBC5B" w14:textId="3829A540" w:rsidR="00F465BE" w:rsidRPr="0023091E" w:rsidRDefault="00000000" w:rsidP="00765CE2">
      <w:pPr>
        <w:pStyle w:val="Textbody"/>
        <w:jc w:val="both"/>
        <w:rPr>
          <w:lang w:val="en-US"/>
        </w:rPr>
      </w:pPr>
      <w:del w:id="1885" w:author="Diane Falcão" w:date="2023-01-16T23:44:00Z">
        <w:r w:rsidRPr="0023091E" w:rsidDel="00B06425">
          <w:rPr>
            <w:rFonts w:eastAsia="Arial Unicode MS" w:cs="Arial Unicode MS"/>
            <w:lang w:val="en-US"/>
          </w:rPr>
          <w:delText>So</w:delText>
        </w:r>
      </w:del>
      <w:ins w:id="1886" w:author="Diane Falcão" w:date="2023-01-16T23:44:00Z">
        <w:r w:rsidR="00B06425" w:rsidRPr="0023091E">
          <w:rPr>
            <w:rFonts w:eastAsia="Arial Unicode MS" w:cs="Arial Unicode MS"/>
            <w:lang w:val="en-US"/>
          </w:rPr>
          <w:t>So,</w:t>
        </w:r>
      </w:ins>
      <w:r w:rsidRPr="0023091E">
        <w:rPr>
          <w:rFonts w:eastAsia="Arial Unicode MS" w:cs="Arial Unicode MS"/>
          <w:lang w:val="en-US"/>
        </w:rPr>
        <w:t xml:space="preserve"> I recommend it too. It is a short text because it is a lecture;</w:t>
      </w:r>
    </w:p>
    <w:p w14:paraId="629CBE68" w14:textId="77777777" w:rsidR="00F465BE" w:rsidRPr="0023091E" w:rsidRDefault="00000000" w:rsidP="00765CE2">
      <w:pPr>
        <w:pStyle w:val="Textbody"/>
        <w:jc w:val="both"/>
        <w:rPr>
          <w:lang w:val="en-US"/>
        </w:rPr>
      </w:pPr>
      <w:r w:rsidRPr="0023091E">
        <w:rPr>
          <w:rFonts w:eastAsia="Arial Unicode MS" w:cs="Arial Unicode MS"/>
          <w:lang w:val="en-US"/>
        </w:rPr>
        <w:t>and I recommend it as Marx's first text on the critique of political economy.</w:t>
      </w:r>
    </w:p>
    <w:p w14:paraId="32418355" w14:textId="65EBC974" w:rsidR="00F465BE" w:rsidRPr="0023091E" w:rsidRDefault="00000000" w:rsidP="00765CE2">
      <w:pPr>
        <w:pStyle w:val="Textbody"/>
        <w:jc w:val="both"/>
        <w:rPr>
          <w:lang w:val="en-US"/>
        </w:rPr>
      </w:pPr>
      <w:del w:id="1887" w:author="Alvaro F. Filippi" w:date="2023-01-15T21:15:00Z">
        <w:r w:rsidRPr="0023091E">
          <w:rPr>
            <w:rFonts w:eastAsia="Arial Unicode MS" w:cs="Arial Unicode MS"/>
            <w:lang w:val="en-US"/>
          </w:rPr>
          <w:delText>There</w:delText>
        </w:r>
      </w:del>
      <w:del w:id="1888" w:author="Diane Falcão" w:date="2023-01-16T23:44:00Z">
        <w:r w:rsidRPr="0023091E" w:rsidDel="00B06425">
          <w:rPr>
            <w:rFonts w:eastAsia="Arial Unicode MS" w:cs="Arial Unicode MS"/>
            <w:lang w:val="en-US"/>
          </w:rPr>
          <w:delText>But,</w:delText>
        </w:r>
      </w:del>
      <w:ins w:id="1889" w:author="Diane Falcão" w:date="2023-01-16T23:44:00Z">
        <w:r w:rsidR="00B06425" w:rsidRPr="0023091E">
          <w:rPr>
            <w:rFonts w:eastAsia="Arial Unicode MS" w:cs="Arial Unicode MS"/>
            <w:lang w:val="en-US"/>
          </w:rPr>
          <w:t>But</w:t>
        </w:r>
      </w:ins>
      <w:r w:rsidRPr="0023091E">
        <w:rPr>
          <w:rFonts w:eastAsia="Arial Unicode MS" w:cs="Arial Unicode MS"/>
          <w:lang w:val="en-US"/>
        </w:rPr>
        <w:t xml:space="preserve"> if you're feeling daring;</w:t>
      </w:r>
    </w:p>
    <w:p w14:paraId="16582EC5" w14:textId="77777777" w:rsidR="00F465BE" w:rsidRPr="0023091E" w:rsidRDefault="00000000" w:rsidP="00765CE2">
      <w:pPr>
        <w:pStyle w:val="Textbody"/>
        <w:jc w:val="both"/>
        <w:rPr>
          <w:lang w:val="en-US"/>
        </w:rPr>
      </w:pPr>
      <w:r w:rsidRPr="0023091E">
        <w:rPr>
          <w:rFonts w:eastAsia="Arial Unicode MS" w:cs="Arial Unicode MS"/>
          <w:lang w:val="en-US"/>
        </w:rPr>
        <w:t>The critique of political economy, Marx's magnanimous "Capital".</w:t>
      </w:r>
    </w:p>
    <w:p w14:paraId="5006FBB4" w14:textId="77777777" w:rsidR="00F465BE" w:rsidRPr="0023091E" w:rsidRDefault="00000000" w:rsidP="00765CE2">
      <w:pPr>
        <w:pStyle w:val="Textbody"/>
        <w:jc w:val="both"/>
        <w:rPr>
          <w:lang w:val="en-US"/>
        </w:rPr>
      </w:pPr>
      <w:r w:rsidRPr="0023091E">
        <w:rPr>
          <w:rFonts w:eastAsia="Arial Unicode MS" w:cs="Arial Unicode MS"/>
          <w:lang w:val="en-US"/>
        </w:rPr>
        <w:t>Capital is three books, three huge books, like that, which took him 16 years to write.</w:t>
      </w:r>
    </w:p>
    <w:p w14:paraId="36F314D0" w14:textId="77777777" w:rsidR="00F465BE" w:rsidRPr="0023091E" w:rsidRDefault="00000000" w:rsidP="00765CE2">
      <w:pPr>
        <w:pStyle w:val="Textbody"/>
        <w:jc w:val="both"/>
        <w:rPr>
          <w:lang w:val="en-US"/>
        </w:rPr>
      </w:pPr>
      <w:r w:rsidRPr="0023091E">
        <w:rPr>
          <w:rFonts w:eastAsia="Arial Unicode MS" w:cs="Arial Unicode MS"/>
          <w:lang w:val="en-US"/>
        </w:rPr>
        <w:t>It's worth reading. But if you're not feeling so daring, I'll recommend another book:</w:t>
      </w:r>
    </w:p>
    <w:p w14:paraId="26724309" w14:textId="77777777" w:rsidR="00F465BE" w:rsidRPr="0023091E" w:rsidRDefault="00000000" w:rsidP="00765CE2">
      <w:pPr>
        <w:pStyle w:val="Textbody"/>
        <w:jc w:val="both"/>
        <w:rPr>
          <w:lang w:val="en-US"/>
        </w:rPr>
      </w:pPr>
      <w:r w:rsidRPr="0023091E">
        <w:rPr>
          <w:rFonts w:eastAsia="Arial Unicode MS" w:cs="Arial Unicode MS"/>
          <w:lang w:val="en-US"/>
        </w:rPr>
        <w:t>“Handbook of Political Economy” of the Academy of Sciences of the Soviet Union.</w:t>
      </w:r>
    </w:p>
    <w:p w14:paraId="08827116" w14:textId="77777777" w:rsidR="00F465BE" w:rsidRPr="0023091E" w:rsidRDefault="00000000" w:rsidP="00765CE2">
      <w:pPr>
        <w:pStyle w:val="Textbody"/>
        <w:jc w:val="both"/>
        <w:rPr>
          <w:lang w:val="en-US"/>
        </w:rPr>
      </w:pPr>
      <w:r w:rsidRPr="0023091E">
        <w:rPr>
          <w:rFonts w:eastAsia="Arial Unicode MS" w:cs="Arial Unicode MS"/>
          <w:lang w:val="en-US"/>
        </w:rPr>
        <w:t>It's an equally gigantic book;</w:t>
      </w:r>
    </w:p>
    <w:p w14:paraId="0F39110B" w14:textId="77777777" w:rsidR="00F465BE" w:rsidRPr="0023091E" w:rsidRDefault="00000000" w:rsidP="00765CE2">
      <w:pPr>
        <w:pStyle w:val="Textbody"/>
        <w:jc w:val="both"/>
        <w:rPr>
          <w:lang w:val="en-US"/>
        </w:rPr>
      </w:pPr>
      <w:r w:rsidRPr="0023091E">
        <w:rPr>
          <w:rFonts w:eastAsia="Arial Unicode MS" w:cs="Arial Unicode MS"/>
          <w:lang w:val="en-US"/>
        </w:rPr>
        <w:t>but it has, due to the Soviet experience, an excerpt that Capital does not have,</w:t>
      </w:r>
    </w:p>
    <w:p w14:paraId="1B4F8161" w14:textId="77777777" w:rsidR="00F465BE" w:rsidRPr="0023091E" w:rsidRDefault="00000000" w:rsidP="00765CE2">
      <w:pPr>
        <w:pStyle w:val="Textbody"/>
        <w:jc w:val="both"/>
        <w:rPr>
          <w:lang w:val="en-US"/>
        </w:rPr>
      </w:pPr>
      <w:r w:rsidRPr="0023091E">
        <w:rPr>
          <w:rFonts w:eastAsia="Arial Unicode MS" w:cs="Arial Unicode MS"/>
          <w:lang w:val="en-US"/>
        </w:rPr>
        <w:t>which is about the socialist mode of production.</w:t>
      </w:r>
    </w:p>
    <w:p w14:paraId="54232A6C" w14:textId="77777777" w:rsidR="00F465BE" w:rsidRPr="0023091E" w:rsidRDefault="00000000" w:rsidP="00765CE2">
      <w:pPr>
        <w:pStyle w:val="Textbody"/>
        <w:jc w:val="both"/>
        <w:rPr>
          <w:lang w:val="en-US"/>
        </w:rPr>
      </w:pPr>
      <w:r w:rsidRPr="0023091E">
        <w:rPr>
          <w:rFonts w:eastAsia="Arial Unicode MS" w:cs="Arial Unicode MS"/>
          <w:lang w:val="en-US"/>
        </w:rPr>
        <w:t>So, if you have these doubts like: “how is the organization of work under socialism?”,</w:t>
      </w:r>
    </w:p>
    <w:p w14:paraId="641F5650" w14:textId="59970300" w:rsidR="00F465BE" w:rsidRPr="0023091E" w:rsidRDefault="00000000" w:rsidP="00765CE2">
      <w:pPr>
        <w:pStyle w:val="Textbody"/>
        <w:jc w:val="both"/>
        <w:rPr>
          <w:lang w:val="en-US"/>
        </w:rPr>
      </w:pPr>
      <w:r w:rsidRPr="0023091E">
        <w:rPr>
          <w:rFonts w:eastAsia="Arial Unicode MS" w:cs="Arial Unicode MS"/>
          <w:lang w:val="en-US"/>
        </w:rPr>
        <w:t>“</w:t>
      </w:r>
      <w:del w:id="1890" w:author="Diane Falcão" w:date="2023-01-16T23:45:00Z">
        <w:r w:rsidRPr="0023091E" w:rsidDel="00B06425">
          <w:rPr>
            <w:rFonts w:eastAsia="Arial Unicode MS" w:cs="Arial Unicode MS"/>
            <w:lang w:val="en-US"/>
          </w:rPr>
          <w:delText>how</w:delText>
        </w:r>
      </w:del>
      <w:ins w:id="1891" w:author="Diane Falcão" w:date="2023-01-16T23:45:00Z">
        <w:r w:rsidR="00B06425" w:rsidRPr="0023091E">
          <w:rPr>
            <w:rFonts w:eastAsia="Arial Unicode MS" w:cs="Arial Unicode MS"/>
            <w:lang w:val="en-US"/>
          </w:rPr>
          <w:t>How</w:t>
        </w:r>
      </w:ins>
      <w:r w:rsidRPr="0023091E">
        <w:rPr>
          <w:rFonts w:eastAsia="Arial Unicode MS" w:cs="Arial Unicode MS"/>
          <w:lang w:val="en-US"/>
        </w:rPr>
        <w:t xml:space="preserve"> is surplus value in socialism?”, “how is the factory in socialism?”,</w:t>
      </w:r>
    </w:p>
    <w:p w14:paraId="213F162D" w14:textId="2C21728A" w:rsidR="00F465BE" w:rsidRPr="0023091E" w:rsidRDefault="00000000" w:rsidP="00765CE2">
      <w:pPr>
        <w:pStyle w:val="Textbody"/>
        <w:jc w:val="both"/>
        <w:rPr>
          <w:lang w:val="en-US"/>
        </w:rPr>
      </w:pPr>
      <w:r w:rsidRPr="0023091E">
        <w:rPr>
          <w:rFonts w:eastAsia="Arial Unicode MS" w:cs="Arial Unicode MS"/>
          <w:lang w:val="en-US"/>
        </w:rPr>
        <w:t>“</w:t>
      </w:r>
      <w:del w:id="1892" w:author="Diane Falcão" w:date="2023-01-16T23:45:00Z">
        <w:r w:rsidRPr="0023091E" w:rsidDel="00B06425">
          <w:rPr>
            <w:rFonts w:eastAsia="Arial Unicode MS" w:cs="Arial Unicode MS"/>
            <w:lang w:val="en-US"/>
          </w:rPr>
          <w:delText>how</w:delText>
        </w:r>
      </w:del>
      <w:ins w:id="1893" w:author="Diane Falcão" w:date="2023-01-16T23:45:00Z">
        <w:r w:rsidR="00B06425" w:rsidRPr="0023091E">
          <w:rPr>
            <w:rFonts w:eastAsia="Arial Unicode MS" w:cs="Arial Unicode MS"/>
            <w:lang w:val="en-US"/>
          </w:rPr>
          <w:t>How</w:t>
        </w:r>
      </w:ins>
      <w:r w:rsidRPr="0023091E">
        <w:rPr>
          <w:rFonts w:eastAsia="Arial Unicode MS" w:cs="Arial Unicode MS"/>
          <w:lang w:val="en-US"/>
        </w:rPr>
        <w:t xml:space="preserve"> is the mode of production?”, and such; this book talks about it.</w:t>
      </w:r>
    </w:p>
    <w:p w14:paraId="0C429165" w14:textId="77777777" w:rsidR="00F465BE" w:rsidRPr="0023091E" w:rsidRDefault="00000000" w:rsidP="00765CE2">
      <w:pPr>
        <w:pStyle w:val="Textbody"/>
        <w:jc w:val="both"/>
        <w:rPr>
          <w:lang w:val="en-US"/>
        </w:rPr>
      </w:pPr>
      <w:r w:rsidRPr="0023091E">
        <w:rPr>
          <w:rFonts w:eastAsia="Arial Unicode MS" w:cs="Arial Unicode MS"/>
          <w:lang w:val="en-US"/>
        </w:rPr>
        <w:t>I recommend these two, okay? But they are gigantic books,</w:t>
      </w:r>
    </w:p>
    <w:p w14:paraId="70D08962" w14:textId="77777777" w:rsidR="00F465BE" w:rsidRPr="0023091E" w:rsidRDefault="00000000" w:rsidP="00765CE2">
      <w:pPr>
        <w:pStyle w:val="Textbody"/>
        <w:jc w:val="both"/>
        <w:rPr>
          <w:lang w:val="en-US"/>
        </w:rPr>
      </w:pPr>
      <w:r w:rsidRPr="0023091E">
        <w:rPr>
          <w:rFonts w:eastAsia="Arial Unicode MS" w:cs="Arial Unicode MS"/>
          <w:lang w:val="en-US"/>
        </w:rPr>
        <w:t>they are not books to leave by your bedside and read every night, they are to be consulted.</w:t>
      </w:r>
    </w:p>
    <w:p w14:paraId="0B336F90" w14:textId="77777777" w:rsidR="00F465BE" w:rsidRPr="0023091E" w:rsidRDefault="00000000" w:rsidP="00765CE2">
      <w:pPr>
        <w:pStyle w:val="Textbody"/>
        <w:jc w:val="both"/>
        <w:rPr>
          <w:lang w:val="en-US"/>
        </w:rPr>
      </w:pPr>
      <w:r w:rsidRPr="0023091E">
        <w:rPr>
          <w:rFonts w:eastAsia="Arial Unicode MS" w:cs="Arial Unicode MS"/>
          <w:lang w:val="en-US"/>
        </w:rPr>
        <w:t>One more: “The German Ideology”.</w:t>
      </w:r>
    </w:p>
    <w:p w14:paraId="4F4B9DA3" w14:textId="77777777" w:rsidR="00F465BE" w:rsidRPr="0023091E" w:rsidRDefault="00000000" w:rsidP="00765CE2">
      <w:pPr>
        <w:pStyle w:val="Textbody"/>
        <w:jc w:val="both"/>
        <w:rPr>
          <w:lang w:val="en-US"/>
        </w:rPr>
      </w:pPr>
      <w:r w:rsidRPr="0023091E">
        <w:rPr>
          <w:rFonts w:eastAsia="Arial Unicode MS" w:cs="Arial Unicode MS"/>
          <w:lang w:val="en-US"/>
        </w:rPr>
        <w:t>Lenin did not have access to this text. This text is a text that Marx and Engels wrote in 1846,</w:t>
      </w:r>
    </w:p>
    <w:p w14:paraId="22EB4424" w14:textId="43D42D6E" w:rsidR="00F465BE" w:rsidRPr="0023091E" w:rsidRDefault="00000000" w:rsidP="00765CE2">
      <w:pPr>
        <w:pStyle w:val="Textbody"/>
        <w:jc w:val="both"/>
        <w:rPr>
          <w:lang w:val="en-US"/>
        </w:rPr>
      </w:pPr>
      <w:r w:rsidRPr="0023091E">
        <w:rPr>
          <w:rFonts w:eastAsia="Arial Unicode MS" w:cs="Arial Unicode MS"/>
          <w:lang w:val="en-US"/>
        </w:rPr>
        <w:t xml:space="preserve">criticizing the Young Hegelians, and it's the best example we have </w:t>
      </w:r>
      <w:del w:id="1894" w:author="Diane Falcão" w:date="2023-01-26T19:23:00Z">
        <w:r w:rsidRPr="0023091E" w:rsidDel="005E41C5">
          <w:rPr>
            <w:rFonts w:eastAsia="Arial Unicode MS" w:cs="Arial Unicode MS"/>
            <w:lang w:val="en-US"/>
          </w:rPr>
          <w:delText xml:space="preserve">on </w:delText>
        </w:r>
      </w:del>
      <w:ins w:id="1895" w:author="Diane Falcão" w:date="2023-01-26T19:23:00Z">
        <w:r w:rsidR="005E41C5">
          <w:rPr>
            <w:rFonts w:eastAsia="Arial Unicode MS" w:cs="Arial Unicode MS"/>
            <w:lang w:val="en-US"/>
          </w:rPr>
          <w:t>of</w:t>
        </w:r>
        <w:r w:rsidR="005E41C5" w:rsidRPr="0023091E">
          <w:rPr>
            <w:rFonts w:eastAsia="Arial Unicode MS" w:cs="Arial Unicode MS"/>
            <w:lang w:val="en-US"/>
          </w:rPr>
          <w:t xml:space="preserve"> </w:t>
        </w:r>
      </w:ins>
      <w:r w:rsidRPr="0023091E">
        <w:rPr>
          <w:rFonts w:eastAsia="Arial Unicode MS" w:cs="Arial Unicode MS"/>
          <w:lang w:val="en-US"/>
        </w:rPr>
        <w:t>historical materialism.</w:t>
      </w:r>
    </w:p>
    <w:p w14:paraId="36A1EF52" w14:textId="77777777" w:rsidR="00F465BE" w:rsidRPr="0023091E" w:rsidRDefault="00000000" w:rsidP="00765CE2">
      <w:pPr>
        <w:pStyle w:val="Textbody"/>
        <w:jc w:val="both"/>
        <w:rPr>
          <w:lang w:val="en-US"/>
        </w:rPr>
      </w:pPr>
      <w:r w:rsidRPr="0023091E">
        <w:rPr>
          <w:rFonts w:eastAsia="Arial Unicode MS" w:cs="Arial Unicode MS"/>
          <w:lang w:val="en-US"/>
        </w:rPr>
        <w:t>Despite the book being gigantic, I recommend only the first chapter, the most important one, which is “Feuerbach”.</w:t>
      </w:r>
    </w:p>
    <w:p w14:paraId="7D66F93F" w14:textId="77777777" w:rsidR="00F465BE" w:rsidRPr="0023091E" w:rsidRDefault="00000000" w:rsidP="00765CE2">
      <w:pPr>
        <w:pStyle w:val="Textbody"/>
        <w:jc w:val="both"/>
        <w:rPr>
          <w:lang w:val="en-US"/>
        </w:rPr>
      </w:pPr>
      <w:r w:rsidRPr="0023091E">
        <w:rPr>
          <w:rFonts w:eastAsia="Arial Unicode MS" w:cs="Arial Unicode MS"/>
          <w:lang w:val="en-US"/>
        </w:rPr>
        <w:t>That book was the one I read in college to understand historical materialism.</w:t>
      </w:r>
    </w:p>
    <w:p w14:paraId="7274EBA2" w14:textId="3FD0FF23" w:rsidR="00F465BE" w:rsidRPr="0023091E" w:rsidRDefault="00000000" w:rsidP="00765CE2">
      <w:pPr>
        <w:pStyle w:val="Textbody"/>
        <w:jc w:val="both"/>
        <w:rPr>
          <w:lang w:val="en-US"/>
        </w:rPr>
      </w:pPr>
      <w:r w:rsidRPr="0023091E">
        <w:rPr>
          <w:rFonts w:eastAsia="Arial Unicode MS" w:cs="Arial Unicode MS"/>
          <w:lang w:val="en-US"/>
        </w:rPr>
        <w:t>It looks big, but in fact</w:t>
      </w:r>
      <w:ins w:id="1896" w:author="Diane Falcão" w:date="2023-01-26T19:23:00Z">
        <w:r w:rsidR="009153B0">
          <w:rPr>
            <w:rFonts w:eastAsia="Arial Unicode MS" w:cs="Arial Unicode MS"/>
            <w:lang w:val="en-US"/>
          </w:rPr>
          <w:t>,</w:t>
        </w:r>
      </w:ins>
      <w:r w:rsidRPr="0023091E">
        <w:rPr>
          <w:rFonts w:eastAsia="Arial Unicode MS" w:cs="Arial Unicode MS"/>
          <w:lang w:val="en-US"/>
        </w:rPr>
        <w:t xml:space="preserve"> only the first chapter is the most essential.</w:t>
      </w:r>
    </w:p>
    <w:p w14:paraId="0A808889" w14:textId="77777777" w:rsidR="00F465BE" w:rsidRPr="0023091E" w:rsidRDefault="00000000" w:rsidP="00765CE2">
      <w:pPr>
        <w:pStyle w:val="Textbody"/>
        <w:jc w:val="both"/>
        <w:rPr>
          <w:lang w:val="en-US"/>
        </w:rPr>
      </w:pPr>
      <w:r w:rsidRPr="0023091E">
        <w:rPr>
          <w:rFonts w:eastAsia="Arial Unicode MS" w:cs="Arial Unicode MS"/>
          <w:lang w:val="en-US"/>
        </w:rPr>
        <w:t>One more: “Criti</w:t>
      </w:r>
      <w:del w:id="1897" w:author="Alvaro F. Filippi" w:date="2023-01-15T21:19:00Z">
        <w:r w:rsidRPr="0023091E">
          <w:rPr>
            <w:rFonts w:eastAsia="Arial Unicode MS" w:cs="Arial Unicode MS"/>
            <w:lang w:val="en-US"/>
          </w:rPr>
          <w:delText>cism</w:delText>
        </w:r>
      </w:del>
      <w:r w:rsidRPr="0023091E">
        <w:rPr>
          <w:rFonts w:eastAsia="Arial Unicode MS" w:cs="Arial Unicode MS"/>
          <w:lang w:val="en-US"/>
        </w:rPr>
        <w:t>que of the Gotha Program”.</w:t>
      </w:r>
    </w:p>
    <w:p w14:paraId="0002ABCB" w14:textId="77777777" w:rsidR="00F465BE" w:rsidRPr="0023091E" w:rsidRDefault="00000000" w:rsidP="00765CE2">
      <w:pPr>
        <w:pStyle w:val="Textbody"/>
        <w:jc w:val="both"/>
        <w:rPr>
          <w:lang w:val="en-US"/>
        </w:rPr>
      </w:pPr>
      <w:r w:rsidRPr="0023091E">
        <w:rPr>
          <w:rFonts w:eastAsia="Arial Unicode MS" w:cs="Arial Unicode MS"/>
          <w:lang w:val="en-US"/>
        </w:rPr>
        <w:t>“Oh, Ian, I don't even know what Gotha is. Why would I read this book when I don't even know what Gotha is?"</w:t>
      </w:r>
    </w:p>
    <w:p w14:paraId="01852AD2" w14:textId="77777777" w:rsidR="00F465BE" w:rsidRPr="0023091E" w:rsidRDefault="00000000" w:rsidP="00765CE2">
      <w:pPr>
        <w:pStyle w:val="Textbody"/>
        <w:jc w:val="both"/>
        <w:rPr>
          <w:lang w:val="en-US"/>
        </w:rPr>
      </w:pPr>
      <w:r w:rsidRPr="0023091E">
        <w:rPr>
          <w:rFonts w:eastAsia="Arial Unicode MS" w:cs="Arial Unicode MS"/>
          <w:lang w:val="en-US"/>
        </w:rPr>
        <w:lastRenderedPageBreak/>
        <w:t>The Gotha Program was the program for the unification of German workers' parties.</w:t>
      </w:r>
    </w:p>
    <w:p w14:paraId="6CC863E0" w14:textId="77777777" w:rsidR="00F465BE" w:rsidRPr="0023091E" w:rsidRDefault="00000000" w:rsidP="00765CE2">
      <w:pPr>
        <w:pStyle w:val="Textbody"/>
        <w:jc w:val="both"/>
        <w:rPr>
          <w:lang w:val="en-US"/>
        </w:rPr>
      </w:pPr>
      <w:r w:rsidRPr="0023091E">
        <w:rPr>
          <w:rFonts w:eastAsia="Arial Unicode MS" w:cs="Arial Unicode MS"/>
          <w:lang w:val="en-US"/>
        </w:rPr>
        <w:t>Marx, when criticizing the unification program of these parties,</w:t>
      </w:r>
    </w:p>
    <w:p w14:paraId="5EAC68C7" w14:textId="77777777" w:rsidR="00F465BE" w:rsidRPr="0023091E" w:rsidRDefault="00000000" w:rsidP="00765CE2">
      <w:pPr>
        <w:pStyle w:val="Textbody"/>
        <w:jc w:val="both"/>
        <w:rPr>
          <w:lang w:val="en-US"/>
        </w:rPr>
      </w:pPr>
      <w:r w:rsidRPr="0023091E">
        <w:rPr>
          <w:rFonts w:eastAsia="Arial Unicode MS" w:cs="Arial Unicode MS"/>
          <w:lang w:val="en-US"/>
        </w:rPr>
        <w:t>Expounded much more about socialism.</w:t>
      </w:r>
    </w:p>
    <w:p w14:paraId="173C95DA" w14:textId="68155F13" w:rsidR="00F465BE" w:rsidRPr="0023091E" w:rsidRDefault="00000000" w:rsidP="00765CE2">
      <w:pPr>
        <w:pStyle w:val="Textbody"/>
        <w:jc w:val="both"/>
        <w:rPr>
          <w:lang w:val="en-US"/>
        </w:rPr>
      </w:pPr>
      <w:r w:rsidRPr="0023091E">
        <w:rPr>
          <w:rFonts w:eastAsia="Arial Unicode MS" w:cs="Arial Unicode MS"/>
          <w:lang w:val="en-US"/>
        </w:rPr>
        <w:t xml:space="preserve">So, he talks about: </w:t>
      </w:r>
      <w:ins w:id="1898" w:author="Diane Falcão" w:date="2023-01-26T19:24:00Z">
        <w:r w:rsidR="009153B0">
          <w:rPr>
            <w:rFonts w:eastAsia="Arial Unicode MS" w:cs="Arial Unicode MS"/>
            <w:lang w:val="en-US"/>
          </w:rPr>
          <w:t xml:space="preserve">a </w:t>
        </w:r>
      </w:ins>
      <w:r w:rsidRPr="0023091E">
        <w:rPr>
          <w:rFonts w:eastAsia="Arial Unicode MS" w:cs="Arial Unicode MS"/>
          <w:lang w:val="en-US"/>
        </w:rPr>
        <w:t xml:space="preserve">dictatorship of the proletariat, </w:t>
      </w:r>
      <w:ins w:id="1899" w:author="Diane Falcão" w:date="2023-01-26T19:24:00Z">
        <w:r w:rsidR="009153B0">
          <w:rPr>
            <w:rFonts w:eastAsia="Arial Unicode MS" w:cs="Arial Unicode MS"/>
            <w:lang w:val="en-US"/>
          </w:rPr>
          <w:t xml:space="preserve">the </w:t>
        </w:r>
      </w:ins>
      <w:r w:rsidRPr="0023091E">
        <w:rPr>
          <w:rFonts w:eastAsia="Arial Unicode MS" w:cs="Arial Unicode MS"/>
          <w:lang w:val="en-US"/>
        </w:rPr>
        <w:t>first phase of communism,</w:t>
      </w:r>
    </w:p>
    <w:p w14:paraId="0A4D93D5" w14:textId="31CD0A05" w:rsidR="00F465BE" w:rsidRPr="0023091E" w:rsidRDefault="009153B0" w:rsidP="00765CE2">
      <w:pPr>
        <w:pStyle w:val="Textbody"/>
        <w:jc w:val="both"/>
        <w:rPr>
          <w:lang w:val="en-US"/>
        </w:rPr>
      </w:pPr>
      <w:ins w:id="1900" w:author="Diane Falcão" w:date="2023-01-26T19:24:00Z">
        <w:r>
          <w:rPr>
            <w:rFonts w:eastAsia="Arial Unicode MS" w:cs="Arial Unicode MS"/>
            <w:lang w:val="en-US"/>
          </w:rPr>
          <w:t xml:space="preserve">The </w:t>
        </w:r>
      </w:ins>
      <w:r w:rsidRPr="0023091E">
        <w:rPr>
          <w:rFonts w:eastAsia="Arial Unicode MS" w:cs="Arial Unicode MS"/>
          <w:lang w:val="en-US"/>
        </w:rPr>
        <w:t>higher stage of communism</w:t>
      </w:r>
      <w:del w:id="1901" w:author="Diane Falcão" w:date="2023-01-26T19:24:00Z">
        <w:r w:rsidRPr="0023091E" w:rsidDel="009153B0">
          <w:rPr>
            <w:rFonts w:eastAsia="Arial Unicode MS" w:cs="Arial Unicode MS"/>
            <w:lang w:val="en-US"/>
          </w:rPr>
          <w:delText>,</w:delText>
        </w:r>
      </w:del>
      <w:r w:rsidRPr="0023091E">
        <w:rPr>
          <w:rFonts w:eastAsia="Arial Unicode MS" w:cs="Arial Unicode MS"/>
          <w:lang w:val="en-US"/>
        </w:rPr>
        <w:t xml:space="preserve"> talks about the role of the </w:t>
      </w:r>
      <w:del w:id="1902" w:author="Diane Falcão" w:date="2023-01-18T01:45:00Z">
        <w:r w:rsidRPr="0023091E" w:rsidDel="00C21AAB">
          <w:rPr>
            <w:rFonts w:eastAsia="Arial Unicode MS" w:cs="Arial Unicode MS"/>
            <w:lang w:val="en-US"/>
          </w:rPr>
          <w:delText>state</w:delText>
        </w:r>
      </w:del>
      <w:ins w:id="1903" w:author="Diane Falcão" w:date="2023-01-18T01:45:00Z">
        <w:r w:rsidR="00C21AAB">
          <w:rPr>
            <w:rFonts w:eastAsia="Arial Unicode MS" w:cs="Arial Unicode MS"/>
            <w:lang w:val="en-US"/>
          </w:rPr>
          <w:t>State</w:t>
        </w:r>
      </w:ins>
      <w:r w:rsidRPr="0023091E">
        <w:rPr>
          <w:rFonts w:eastAsia="Arial Unicode MS" w:cs="Arial Unicode MS"/>
          <w:lang w:val="en-US"/>
        </w:rPr>
        <w:t>.</w:t>
      </w:r>
    </w:p>
    <w:p w14:paraId="5D2CF85E" w14:textId="77777777" w:rsidR="00F465BE" w:rsidRPr="0023091E" w:rsidRDefault="00000000" w:rsidP="00765CE2">
      <w:pPr>
        <w:pStyle w:val="Textbody"/>
        <w:jc w:val="both"/>
        <w:rPr>
          <w:lang w:val="en-US"/>
        </w:rPr>
      </w:pPr>
      <w:r w:rsidRPr="0023091E">
        <w:rPr>
          <w:rFonts w:eastAsia="Arial Unicode MS" w:cs="Arial Unicode MS"/>
          <w:lang w:val="en-US"/>
        </w:rPr>
        <w:t>He talks about the period of transition from socialism to communism.</w:t>
      </w:r>
    </w:p>
    <w:p w14:paraId="21410B83" w14:textId="26CC8E03" w:rsidR="00F465BE" w:rsidRPr="0023091E" w:rsidRDefault="00000000" w:rsidP="00765CE2">
      <w:pPr>
        <w:pStyle w:val="Textbody"/>
        <w:jc w:val="both"/>
        <w:rPr>
          <w:lang w:val="en-US"/>
        </w:rPr>
      </w:pPr>
      <w:r w:rsidRPr="0023091E">
        <w:rPr>
          <w:rFonts w:eastAsia="Arial Unicode MS" w:cs="Arial Unicode MS"/>
          <w:lang w:val="en-US"/>
        </w:rPr>
        <w:t xml:space="preserve">This book is very important; he's </w:t>
      </w:r>
      <w:del w:id="1904" w:author="Diane Falcão" w:date="2023-01-26T19:24:00Z">
        <w:r w:rsidRPr="0023091E" w:rsidDel="009153B0">
          <w:rPr>
            <w:rFonts w:eastAsia="Arial Unicode MS" w:cs="Arial Unicode MS"/>
            <w:lang w:val="en-US"/>
          </w:rPr>
          <w:delText xml:space="preserve">really </w:delText>
        </w:r>
      </w:del>
      <w:r w:rsidRPr="0023091E">
        <w:rPr>
          <w:rFonts w:eastAsia="Arial Unicode MS" w:cs="Arial Unicode MS"/>
          <w:lang w:val="en-US"/>
        </w:rPr>
        <w:t>short, too. Very short.</w:t>
      </w:r>
    </w:p>
    <w:p w14:paraId="57636081" w14:textId="77777777" w:rsidR="00F465BE" w:rsidRPr="0023091E" w:rsidRDefault="00000000" w:rsidP="00765CE2">
      <w:pPr>
        <w:pStyle w:val="Textbody"/>
        <w:jc w:val="both"/>
        <w:rPr>
          <w:lang w:val="en-US"/>
        </w:rPr>
      </w:pPr>
      <w:r w:rsidRPr="0023091E">
        <w:rPr>
          <w:rFonts w:eastAsia="Arial Unicode MS" w:cs="Arial Unicode MS"/>
          <w:lang w:val="en-US"/>
        </w:rPr>
        <w:t>And then, moving on to Lenin. People say all the time: “read Lenin, read Lenin!”</w:t>
      </w:r>
      <w:del w:id="1905" w:author="Alvaro F. Filippi" w:date="2023-01-15T21:18:00Z">
        <w:r w:rsidRPr="0023091E">
          <w:rPr>
            <w:rFonts w:eastAsia="Arial Unicode MS" w:cs="Arial Unicode MS"/>
            <w:lang w:val="en-US"/>
          </w:rPr>
          <w:delText>.</w:delText>
        </w:r>
      </w:del>
    </w:p>
    <w:p w14:paraId="1A7A0C62" w14:textId="77777777" w:rsidR="00F465BE" w:rsidRPr="0023091E" w:rsidRDefault="00000000" w:rsidP="00765CE2">
      <w:pPr>
        <w:pStyle w:val="Textbody"/>
        <w:jc w:val="both"/>
        <w:rPr>
          <w:lang w:val="en-US"/>
        </w:rPr>
      </w:pPr>
      <w:r w:rsidRPr="0023091E">
        <w:rPr>
          <w:rFonts w:eastAsia="Arial Unicode MS" w:cs="Arial Unicode MS"/>
          <w:lang w:val="en-US"/>
        </w:rPr>
        <w:t>Let's read Lenin</w:t>
      </w:r>
      <w:del w:id="1906" w:author="Alvaro F. Filippi" w:date="2023-01-15T21:18:00Z">
        <w:r w:rsidRPr="0023091E">
          <w:rPr>
            <w:rFonts w:eastAsia="Arial Unicode MS" w:cs="Arial Unicode MS"/>
            <w:lang w:val="en-US"/>
          </w:rPr>
          <w:delText>,</w:delText>
        </w:r>
      </w:del>
      <w:r w:rsidRPr="0023091E">
        <w:rPr>
          <w:rFonts w:eastAsia="Arial Unicode MS" w:cs="Arial Unicode MS"/>
          <w:lang w:val="en-US"/>
        </w:rPr>
        <w:t xml:space="preserve"> then, shall we?</w:t>
      </w:r>
    </w:p>
    <w:p w14:paraId="5739C512" w14:textId="77777777" w:rsidR="00F465BE" w:rsidRPr="0023091E" w:rsidRDefault="00000000" w:rsidP="00765CE2">
      <w:pPr>
        <w:pStyle w:val="Textbody"/>
        <w:jc w:val="both"/>
        <w:rPr>
          <w:lang w:val="en-US"/>
        </w:rPr>
      </w:pPr>
      <w:r w:rsidRPr="0023091E">
        <w:rPr>
          <w:rFonts w:eastAsia="Arial Unicode MS" w:cs="Arial Unicode MS"/>
          <w:lang w:val="en-US"/>
        </w:rPr>
        <w:t xml:space="preserve">First book: “What </w:t>
      </w:r>
      <w:del w:id="1907" w:author="Alvaro F. Filippi" w:date="2023-01-15T21:18:00Z">
        <w:r w:rsidRPr="0023091E">
          <w:rPr>
            <w:rFonts w:eastAsia="Arial Unicode MS" w:cs="Arial Unicode MS"/>
            <w:lang w:val="en-US"/>
          </w:rPr>
          <w:delText>to do</w:delText>
        </w:r>
      </w:del>
      <w:r w:rsidRPr="0023091E">
        <w:rPr>
          <w:rFonts w:eastAsia="Arial Unicode MS" w:cs="Arial Unicode MS"/>
          <w:lang w:val="en-US"/>
        </w:rPr>
        <w:t xml:space="preserve">is to be done?”. What </w:t>
      </w:r>
      <w:del w:id="1908" w:author="Alvaro F. Filippi" w:date="2023-01-15T21:18:00Z">
        <w:r w:rsidRPr="0023091E">
          <w:rPr>
            <w:rFonts w:eastAsia="Arial Unicode MS" w:cs="Arial Unicode MS"/>
            <w:lang w:val="en-US"/>
          </w:rPr>
          <w:delText>to do</w:delText>
        </w:r>
      </w:del>
      <w:r w:rsidRPr="0023091E">
        <w:rPr>
          <w:rFonts w:eastAsia="Arial Unicode MS" w:cs="Arial Unicode MS"/>
          <w:lang w:val="en-US"/>
        </w:rPr>
        <w:t>is to the done? is a book that Lenin writes in 1902,</w:t>
      </w:r>
    </w:p>
    <w:p w14:paraId="5E4A2997" w14:textId="77777777" w:rsidR="00F465BE" w:rsidRPr="0023091E" w:rsidRDefault="00000000" w:rsidP="00765CE2">
      <w:pPr>
        <w:pStyle w:val="Textbody"/>
        <w:jc w:val="both"/>
        <w:rPr>
          <w:lang w:val="en-US"/>
        </w:rPr>
      </w:pPr>
      <w:r w:rsidRPr="0023091E">
        <w:rPr>
          <w:rFonts w:eastAsia="Arial Unicode MS" w:cs="Arial Unicode MS"/>
          <w:lang w:val="en-US"/>
        </w:rPr>
        <w:t>for the Second Congress of the Russian Social Democratic Labor Party.</w:t>
      </w:r>
    </w:p>
    <w:p w14:paraId="5E2A6ED4" w14:textId="77777777" w:rsidR="00F465BE" w:rsidRPr="0023091E" w:rsidRDefault="00000000" w:rsidP="00765CE2">
      <w:pPr>
        <w:pStyle w:val="Textbody"/>
        <w:jc w:val="both"/>
        <w:rPr>
          <w:lang w:val="en-US"/>
        </w:rPr>
      </w:pPr>
      <w:r w:rsidRPr="0023091E">
        <w:rPr>
          <w:rFonts w:eastAsia="Arial Unicode MS" w:cs="Arial Unicode MS"/>
          <w:lang w:val="en-US"/>
        </w:rPr>
        <w:t>Lenin was part of a party at that time, the Russian Social Democratic Workers' Party,</w:t>
      </w:r>
    </w:p>
    <w:p w14:paraId="1CEAA737" w14:textId="77777777" w:rsidR="00F465BE" w:rsidRPr="0023091E" w:rsidRDefault="00000000" w:rsidP="00765CE2">
      <w:pPr>
        <w:pStyle w:val="Textbody"/>
        <w:jc w:val="both"/>
        <w:rPr>
          <w:lang w:val="en-US"/>
        </w:rPr>
      </w:pPr>
      <w:r w:rsidRPr="0023091E">
        <w:rPr>
          <w:rFonts w:eastAsia="Arial Unicode MS" w:cs="Arial Unicode MS"/>
          <w:lang w:val="en-US"/>
        </w:rPr>
        <w:t>and he writes this book to present his party ideas,</w:t>
      </w:r>
    </w:p>
    <w:p w14:paraId="711DA78B" w14:textId="77777777" w:rsidR="00F465BE" w:rsidRPr="0023091E" w:rsidRDefault="00000000" w:rsidP="00765CE2">
      <w:pPr>
        <w:pStyle w:val="Textbody"/>
        <w:jc w:val="both"/>
        <w:rPr>
          <w:lang w:val="en-US"/>
        </w:rPr>
      </w:pPr>
      <w:r w:rsidRPr="0023091E">
        <w:rPr>
          <w:rFonts w:eastAsia="Arial Unicode MS" w:cs="Arial Unicode MS"/>
          <w:lang w:val="en-US"/>
        </w:rPr>
        <w:t>that would become the Leninist Party in Congress.</w:t>
      </w:r>
    </w:p>
    <w:p w14:paraId="19B1730A" w14:textId="77777777" w:rsidR="00F465BE" w:rsidRPr="0023091E" w:rsidRDefault="00000000" w:rsidP="00765CE2">
      <w:pPr>
        <w:pStyle w:val="Textbody"/>
        <w:jc w:val="both"/>
        <w:rPr>
          <w:lang w:val="en-US"/>
        </w:rPr>
      </w:pPr>
      <w:r w:rsidRPr="0023091E">
        <w:rPr>
          <w:rFonts w:eastAsia="Arial Unicode MS" w:cs="Arial Unicode MS"/>
          <w:lang w:val="en-US"/>
        </w:rPr>
        <w:t>This book is a perfect example of how Lenin thought about revolutionary party organization.</w:t>
      </w:r>
    </w:p>
    <w:p w14:paraId="4796FDB4" w14:textId="77777777" w:rsidR="00F465BE" w:rsidRPr="0023091E" w:rsidRDefault="00000000" w:rsidP="00765CE2">
      <w:pPr>
        <w:pStyle w:val="Textbody"/>
        <w:jc w:val="both"/>
        <w:rPr>
          <w:lang w:val="en-US"/>
        </w:rPr>
      </w:pPr>
      <w:r w:rsidRPr="0023091E">
        <w:rPr>
          <w:rFonts w:eastAsia="Arial Unicode MS" w:cs="Arial Unicode MS"/>
          <w:lang w:val="en-US"/>
        </w:rPr>
        <w:t>One more: “The State and the Revolution”.</w:t>
      </w:r>
    </w:p>
    <w:p w14:paraId="068FCFA4" w14:textId="77777777" w:rsidR="00F465BE" w:rsidRPr="0023091E" w:rsidRDefault="00000000" w:rsidP="00765CE2">
      <w:pPr>
        <w:pStyle w:val="Textbody"/>
        <w:jc w:val="both"/>
        <w:rPr>
          <w:lang w:val="en-US"/>
        </w:rPr>
      </w:pPr>
      <w:r w:rsidRPr="0023091E">
        <w:rPr>
          <w:rFonts w:eastAsia="Arial Unicode MS" w:cs="Arial Unicode MS"/>
          <w:lang w:val="en-US"/>
        </w:rPr>
        <w:t xml:space="preserve">This book is </w:t>
      </w:r>
      <w:del w:id="1909" w:author="Diane Falcão" w:date="2023-01-26T19:25:00Z">
        <w:r w:rsidRPr="0023091E" w:rsidDel="004025A1">
          <w:rPr>
            <w:rFonts w:eastAsia="Arial Unicode MS" w:cs="Arial Unicode MS"/>
            <w:lang w:val="en-US"/>
          </w:rPr>
          <w:delText xml:space="preserve">a </w:delText>
        </w:r>
      </w:del>
      <w:r w:rsidRPr="0023091E">
        <w:rPr>
          <w:rFonts w:eastAsia="Arial Unicode MS" w:cs="Arial Unicode MS"/>
          <w:lang w:val="en-US"/>
        </w:rPr>
        <w:t>book that is even good to read as Lenin's first book, too. Why?</w:t>
      </w:r>
    </w:p>
    <w:p w14:paraId="561D739C" w14:textId="7B9E6E11" w:rsidR="00F465BE" w:rsidRPr="0023091E" w:rsidRDefault="00000000" w:rsidP="00765CE2">
      <w:pPr>
        <w:pStyle w:val="Textbody"/>
        <w:jc w:val="both"/>
        <w:rPr>
          <w:lang w:val="en-US"/>
        </w:rPr>
      </w:pPr>
      <w:r w:rsidRPr="0023091E">
        <w:rPr>
          <w:rFonts w:eastAsia="Arial Unicode MS" w:cs="Arial Unicode MS"/>
          <w:lang w:val="en-US"/>
        </w:rPr>
        <w:t xml:space="preserve">Here, Lenin talks about the role of the </w:t>
      </w:r>
      <w:del w:id="1910" w:author="Diane Falcão" w:date="2023-01-18T01:45:00Z">
        <w:r w:rsidRPr="0023091E" w:rsidDel="00C21AAB">
          <w:rPr>
            <w:rFonts w:eastAsia="Arial Unicode MS" w:cs="Arial Unicode MS"/>
            <w:lang w:val="en-US"/>
          </w:rPr>
          <w:delText>state</w:delText>
        </w:r>
      </w:del>
      <w:ins w:id="1911" w:author="Diane Falcão" w:date="2023-01-18T01:45:00Z">
        <w:r w:rsidR="00C21AAB">
          <w:rPr>
            <w:rFonts w:eastAsia="Arial Unicode MS" w:cs="Arial Unicode MS"/>
            <w:lang w:val="en-US"/>
          </w:rPr>
          <w:t>State</w:t>
        </w:r>
      </w:ins>
      <w:r w:rsidRPr="0023091E">
        <w:rPr>
          <w:rFonts w:eastAsia="Arial Unicode MS" w:cs="Arial Unicode MS"/>
          <w:lang w:val="en-US"/>
        </w:rPr>
        <w:t xml:space="preserve"> in a revolution</w:t>
      </w:r>
    </w:p>
    <w:p w14:paraId="42E907E1" w14:textId="609E2946" w:rsidR="00F465BE" w:rsidRPr="0023091E" w:rsidRDefault="00000000" w:rsidP="00765CE2">
      <w:pPr>
        <w:pStyle w:val="Textbody"/>
        <w:jc w:val="both"/>
        <w:rPr>
          <w:lang w:val="en-US"/>
        </w:rPr>
      </w:pPr>
      <w:del w:id="1912" w:author="Diane Falcão" w:date="2023-01-26T18:56:00Z">
        <w:r w:rsidRPr="0023091E" w:rsidDel="00672892">
          <w:rPr>
            <w:rFonts w:eastAsia="Arial Unicode MS" w:cs="Arial Unicode MS"/>
            <w:lang w:val="en-US"/>
          </w:rPr>
          <w:delText>—</w:delText>
        </w:r>
      </w:del>
      <w:ins w:id="1913" w:author="Diane Falcão" w:date="2023-01-26T18:56:00Z">
        <w:r w:rsidR="00672892">
          <w:rPr>
            <w:rFonts w:eastAsia="Arial Unicode MS" w:cs="Arial Unicode MS"/>
            <w:lang w:val="en-US"/>
          </w:rPr>
          <w:t>-</w:t>
        </w:r>
      </w:ins>
      <w:r w:rsidRPr="0023091E">
        <w:rPr>
          <w:rFonts w:eastAsia="Arial Unicode MS" w:cs="Arial Unicode MS"/>
          <w:lang w:val="en-US"/>
        </w:rPr>
        <w:t xml:space="preserve"> Much like what Marx does in the Critique of the Gotha Program </w:t>
      </w:r>
      <w:del w:id="1914" w:author="Diane Falcão" w:date="2023-01-26T18:56:00Z">
        <w:r w:rsidRPr="0023091E" w:rsidDel="00672892">
          <w:rPr>
            <w:rFonts w:eastAsia="Arial Unicode MS" w:cs="Arial Unicode MS"/>
            <w:lang w:val="en-US"/>
          </w:rPr>
          <w:delText>—</w:delText>
        </w:r>
      </w:del>
      <w:ins w:id="1915" w:author="Diane Falcão" w:date="2023-01-26T18:56:00Z">
        <w:r w:rsidR="00672892">
          <w:rPr>
            <w:rFonts w:eastAsia="Arial Unicode MS" w:cs="Arial Unicode MS"/>
            <w:lang w:val="en-US"/>
          </w:rPr>
          <w:t>-</w:t>
        </w:r>
      </w:ins>
    </w:p>
    <w:p w14:paraId="00E02546" w14:textId="5E4E1924" w:rsidR="00F465BE" w:rsidRPr="0023091E" w:rsidRDefault="00000000" w:rsidP="00765CE2">
      <w:pPr>
        <w:pStyle w:val="Textbody"/>
        <w:jc w:val="both"/>
        <w:rPr>
          <w:lang w:val="en-US"/>
        </w:rPr>
      </w:pPr>
      <w:r w:rsidRPr="0023091E">
        <w:rPr>
          <w:rFonts w:eastAsia="Arial Unicode MS" w:cs="Arial Unicode MS"/>
          <w:lang w:val="en-US"/>
        </w:rPr>
        <w:t xml:space="preserve">talking about what is the role of the </w:t>
      </w:r>
      <w:del w:id="1916" w:author="Diane Falcão" w:date="2023-01-18T01:45:00Z">
        <w:r w:rsidRPr="0023091E" w:rsidDel="00C21AAB">
          <w:rPr>
            <w:rFonts w:eastAsia="Arial Unicode MS" w:cs="Arial Unicode MS"/>
            <w:lang w:val="en-US"/>
          </w:rPr>
          <w:delText>state</w:delText>
        </w:r>
      </w:del>
      <w:ins w:id="1917" w:author="Diane Falcão" w:date="2023-01-18T01:45:00Z">
        <w:r w:rsidR="00C21AAB">
          <w:rPr>
            <w:rFonts w:eastAsia="Arial Unicode MS" w:cs="Arial Unicode MS"/>
            <w:lang w:val="en-US"/>
          </w:rPr>
          <w:t>State</w:t>
        </w:r>
      </w:ins>
      <w:r w:rsidRPr="0023091E">
        <w:rPr>
          <w:rFonts w:eastAsia="Arial Unicode MS" w:cs="Arial Unicode MS"/>
          <w:lang w:val="en-US"/>
        </w:rPr>
        <w:t xml:space="preserve"> in a revolution, how the </w:t>
      </w:r>
      <w:del w:id="1918" w:author="Diane Falcão" w:date="2023-01-26T03:10:00Z">
        <w:r w:rsidRPr="0023091E" w:rsidDel="00210A11">
          <w:rPr>
            <w:rFonts w:eastAsia="Arial Unicode MS" w:cs="Arial Unicode MS"/>
            <w:lang w:val="en-US"/>
          </w:rPr>
          <w:delText>working class</w:delText>
        </w:r>
      </w:del>
      <w:ins w:id="1919" w:author="Diane Falcão" w:date="2023-01-26T03:10:00Z">
        <w:r w:rsidR="00210A11">
          <w:rPr>
            <w:rFonts w:eastAsia="Arial Unicode MS" w:cs="Arial Unicode MS"/>
            <w:lang w:val="en-US"/>
          </w:rPr>
          <w:t>working-class</w:t>
        </w:r>
      </w:ins>
      <w:r w:rsidRPr="0023091E">
        <w:rPr>
          <w:rFonts w:eastAsia="Arial Unicode MS" w:cs="Arial Unicode MS"/>
          <w:lang w:val="en-US"/>
        </w:rPr>
        <w:t xml:space="preserve"> should manage the </w:t>
      </w:r>
      <w:del w:id="1920" w:author="Diane Falcão" w:date="2023-01-18T01:45:00Z">
        <w:r w:rsidRPr="0023091E" w:rsidDel="00C21AAB">
          <w:rPr>
            <w:rFonts w:eastAsia="Arial Unicode MS" w:cs="Arial Unicode MS"/>
            <w:lang w:val="en-US"/>
          </w:rPr>
          <w:delText>state</w:delText>
        </w:r>
      </w:del>
      <w:ins w:id="1921" w:author="Diane Falcão" w:date="2023-01-18T01:45:00Z">
        <w:r w:rsidR="00C21AAB">
          <w:rPr>
            <w:rFonts w:eastAsia="Arial Unicode MS" w:cs="Arial Unicode MS"/>
            <w:lang w:val="en-US"/>
          </w:rPr>
          <w:t>State</w:t>
        </w:r>
      </w:ins>
      <w:r w:rsidRPr="0023091E">
        <w:rPr>
          <w:rFonts w:eastAsia="Arial Unicode MS" w:cs="Arial Unicode MS"/>
          <w:lang w:val="en-US"/>
        </w:rPr>
        <w:t>,</w:t>
      </w:r>
    </w:p>
    <w:p w14:paraId="32029C70" w14:textId="77777777" w:rsidR="00F465BE" w:rsidRPr="0023091E" w:rsidRDefault="00000000" w:rsidP="00765CE2">
      <w:pPr>
        <w:pStyle w:val="Textbody"/>
        <w:jc w:val="both"/>
        <w:rPr>
          <w:lang w:val="en-US"/>
        </w:rPr>
      </w:pPr>
      <w:r w:rsidRPr="0023091E">
        <w:rPr>
          <w:rFonts w:eastAsia="Arial Unicode MS" w:cs="Arial Unicode MS"/>
          <w:lang w:val="en-US"/>
        </w:rPr>
        <w:t>what is it for; and what is the State, he theorizes about the State, too.</w:t>
      </w:r>
    </w:p>
    <w:p w14:paraId="29383C66" w14:textId="77777777" w:rsidR="00F465BE" w:rsidRPr="0023091E" w:rsidRDefault="00000000" w:rsidP="00765CE2">
      <w:pPr>
        <w:pStyle w:val="Textbody"/>
        <w:jc w:val="both"/>
        <w:rPr>
          <w:lang w:val="en-US"/>
        </w:rPr>
      </w:pPr>
      <w:r w:rsidRPr="0023091E">
        <w:rPr>
          <w:rFonts w:eastAsia="Arial Unicode MS" w:cs="Arial Unicode MS"/>
          <w:lang w:val="en-US"/>
        </w:rPr>
        <w:t>This book here, if you're going to read it, is Marx and Engels through and through.</w:t>
      </w:r>
    </w:p>
    <w:p w14:paraId="6D71CD83" w14:textId="77777777" w:rsidR="00F465BE" w:rsidRPr="0023091E" w:rsidRDefault="00000000" w:rsidP="00765CE2">
      <w:pPr>
        <w:pStyle w:val="Textbody"/>
        <w:jc w:val="both"/>
        <w:rPr>
          <w:lang w:val="en-US"/>
        </w:rPr>
      </w:pPr>
      <w:r w:rsidRPr="0023091E">
        <w:rPr>
          <w:rFonts w:eastAsia="Arial Unicode MS" w:cs="Arial Unicode MS"/>
          <w:lang w:val="en-US"/>
        </w:rPr>
        <w:t>Here you can see how he mastered the subject.</w:t>
      </w:r>
    </w:p>
    <w:p w14:paraId="41E6027A" w14:textId="0A0DBFE9" w:rsidR="00F465BE" w:rsidRPr="0023091E" w:rsidRDefault="00000000" w:rsidP="00765CE2">
      <w:pPr>
        <w:pStyle w:val="Textbody"/>
        <w:jc w:val="both"/>
        <w:rPr>
          <w:lang w:val="en-US"/>
        </w:rPr>
      </w:pPr>
      <w:r w:rsidRPr="0023091E">
        <w:rPr>
          <w:rFonts w:eastAsia="Arial Unicode MS" w:cs="Arial Unicode MS"/>
          <w:lang w:val="en-US"/>
        </w:rPr>
        <w:t xml:space="preserve">And finally, a part of Leninist theory that I haven't mentioned but </w:t>
      </w:r>
      <w:del w:id="1922" w:author="Diane Falcão" w:date="2023-01-26T19:25:00Z">
        <w:r w:rsidRPr="0023091E" w:rsidDel="004025A1">
          <w:rPr>
            <w:rFonts w:eastAsia="Arial Unicode MS" w:cs="Arial Unicode MS"/>
            <w:lang w:val="en-US"/>
          </w:rPr>
          <w:delText xml:space="preserve">which </w:delText>
        </w:r>
      </w:del>
      <w:r w:rsidRPr="0023091E">
        <w:rPr>
          <w:rFonts w:eastAsia="Arial Unicode MS" w:cs="Arial Unicode MS"/>
          <w:lang w:val="en-US"/>
        </w:rPr>
        <w:t>is just as important.</w:t>
      </w:r>
    </w:p>
    <w:p w14:paraId="2FF9E97F" w14:textId="77777777" w:rsidR="00F465BE" w:rsidRPr="0023091E" w:rsidRDefault="00000000" w:rsidP="00765CE2">
      <w:pPr>
        <w:pStyle w:val="Textbody"/>
        <w:jc w:val="both"/>
        <w:rPr>
          <w:lang w:val="en-US"/>
        </w:rPr>
      </w:pPr>
      <w:r w:rsidRPr="0023091E">
        <w:rPr>
          <w:rFonts w:eastAsia="Arial Unicode MS" w:cs="Arial Unicode MS"/>
          <w:lang w:val="en-US"/>
        </w:rPr>
        <w:t>Lenin identifies that capitalism has entered a new phase: the imperialist phase.</w:t>
      </w:r>
    </w:p>
    <w:p w14:paraId="217F8B8C" w14:textId="77777777" w:rsidR="00F465BE" w:rsidRPr="0023091E" w:rsidRDefault="00000000" w:rsidP="00765CE2">
      <w:pPr>
        <w:pStyle w:val="Textbody"/>
        <w:jc w:val="both"/>
        <w:rPr>
          <w:lang w:val="en-US"/>
        </w:rPr>
      </w:pPr>
      <w:r w:rsidRPr="0023091E">
        <w:rPr>
          <w:rFonts w:eastAsia="Arial Unicode MS" w:cs="Arial Unicode MS"/>
          <w:lang w:val="en-US"/>
        </w:rPr>
        <w:t>Capitalism expands in such a way</w:t>
      </w:r>
    </w:p>
    <w:p w14:paraId="35194E9B" w14:textId="77777777" w:rsidR="00F465BE" w:rsidRPr="0023091E" w:rsidRDefault="00000000" w:rsidP="00765CE2">
      <w:pPr>
        <w:pStyle w:val="Textbody"/>
        <w:jc w:val="both"/>
        <w:rPr>
          <w:lang w:val="en-US"/>
        </w:rPr>
      </w:pPr>
      <w:r w:rsidRPr="0023091E">
        <w:rPr>
          <w:rFonts w:eastAsia="Arial Unicode MS" w:cs="Arial Unicode MS"/>
          <w:lang w:val="en-US"/>
        </w:rPr>
        <w:t>that it becomes monopoly capitalism, and the countries at the center of capitalism</w:t>
      </w:r>
    </w:p>
    <w:p w14:paraId="26E9547F" w14:textId="77777777" w:rsidR="00F465BE" w:rsidRPr="0023091E" w:rsidRDefault="00000000" w:rsidP="00765CE2">
      <w:pPr>
        <w:pStyle w:val="Textbody"/>
        <w:jc w:val="both"/>
        <w:rPr>
          <w:lang w:val="en-US"/>
        </w:rPr>
      </w:pPr>
      <w:r w:rsidRPr="0023091E">
        <w:rPr>
          <w:rFonts w:eastAsia="Arial Unicode MS" w:cs="Arial Unicode MS"/>
          <w:lang w:val="en-US"/>
        </w:rPr>
        <w:t>begin to dispute the division of the territory of planet Earth for resources.</w:t>
      </w:r>
    </w:p>
    <w:p w14:paraId="605B4ADA" w14:textId="57275F2E" w:rsidR="00F465BE" w:rsidRPr="0023091E" w:rsidRDefault="00000000" w:rsidP="00765CE2">
      <w:pPr>
        <w:pStyle w:val="Textbody"/>
        <w:jc w:val="both"/>
        <w:rPr>
          <w:lang w:val="en-US"/>
        </w:rPr>
      </w:pPr>
      <w:r w:rsidRPr="0023091E">
        <w:rPr>
          <w:rFonts w:eastAsia="Arial Unicode MS" w:cs="Arial Unicode MS"/>
          <w:lang w:val="en-US"/>
        </w:rPr>
        <w:t xml:space="preserve">Lenin theorizing </w:t>
      </w:r>
      <w:ins w:id="1923" w:author="Diane Falcão" w:date="2023-01-26T19:25:00Z">
        <w:r w:rsidR="004025A1">
          <w:rPr>
            <w:rFonts w:eastAsia="Arial Unicode MS" w:cs="Arial Unicode MS"/>
            <w:lang w:val="en-US"/>
          </w:rPr>
          <w:t xml:space="preserve">of </w:t>
        </w:r>
      </w:ins>
      <w:r w:rsidRPr="0023091E">
        <w:rPr>
          <w:rFonts w:eastAsia="Arial Unicode MS" w:cs="Arial Unicode MS"/>
          <w:lang w:val="en-US"/>
        </w:rPr>
        <w:t>the new phase of capitalism is what made the Russian Revolution possible, folks.</w:t>
      </w:r>
    </w:p>
    <w:p w14:paraId="2953684F" w14:textId="77777777" w:rsidR="00F465BE" w:rsidRPr="0023091E" w:rsidRDefault="00000000" w:rsidP="00765CE2">
      <w:pPr>
        <w:pStyle w:val="Textbody"/>
        <w:jc w:val="both"/>
        <w:rPr>
          <w:lang w:val="en-US"/>
        </w:rPr>
      </w:pPr>
      <w:r w:rsidRPr="0023091E">
        <w:rPr>
          <w:rFonts w:eastAsia="Arial Unicode MS" w:cs="Arial Unicode MS"/>
          <w:lang w:val="en-US"/>
        </w:rPr>
        <w:t>So, this book here [Imperialism, the Highest Stage of Capitalism] is essential, because imperialism is still our greatest enemy.</w:t>
      </w:r>
    </w:p>
    <w:p w14:paraId="7FD573BD" w14:textId="77777777" w:rsidR="00F465BE" w:rsidRPr="0023091E" w:rsidRDefault="00000000" w:rsidP="00765CE2">
      <w:pPr>
        <w:pStyle w:val="Textbody"/>
        <w:jc w:val="both"/>
        <w:rPr>
          <w:lang w:val="en-US"/>
        </w:rPr>
      </w:pPr>
      <w:r w:rsidRPr="0023091E">
        <w:rPr>
          <w:rFonts w:eastAsia="Arial Unicode MS" w:cs="Arial Unicode MS"/>
          <w:lang w:val="en-US"/>
        </w:rPr>
        <w:t>Understanding the role of imperialism in global capitalism</w:t>
      </w:r>
    </w:p>
    <w:p w14:paraId="3AC62015" w14:textId="2AB16AFA" w:rsidR="00F465BE" w:rsidRPr="0023091E" w:rsidRDefault="00000000" w:rsidP="00765CE2">
      <w:pPr>
        <w:pStyle w:val="Textbody"/>
        <w:jc w:val="both"/>
        <w:rPr>
          <w:lang w:val="en-US"/>
        </w:rPr>
      </w:pPr>
      <w:del w:id="1924" w:author="Alvaro F. Filippi" w:date="2023-01-15T21:21:00Z">
        <w:r w:rsidRPr="0023091E">
          <w:rPr>
            <w:rFonts w:eastAsia="Arial Unicode MS" w:cs="Arial Unicode MS"/>
            <w:lang w:val="en-US"/>
          </w:rPr>
          <w:delText xml:space="preserve">it </w:delText>
        </w:r>
      </w:del>
      <w:r w:rsidRPr="0023091E">
        <w:rPr>
          <w:rFonts w:eastAsia="Arial Unicode MS" w:cs="Arial Unicode MS"/>
          <w:lang w:val="en-US"/>
        </w:rPr>
        <w:t xml:space="preserve">is fundamental to any revolutionary perspective, </w:t>
      </w:r>
      <w:del w:id="1925" w:author="Diane Falcão" w:date="2023-01-16T23:45:00Z">
        <w:r w:rsidRPr="0023091E" w:rsidDel="00B06425">
          <w:rPr>
            <w:rFonts w:eastAsia="Arial Unicode MS" w:cs="Arial Unicode MS"/>
            <w:lang w:val="en-US"/>
          </w:rPr>
          <w:delText>any one</w:delText>
        </w:r>
      </w:del>
      <w:ins w:id="1926" w:author="Diane Falcão" w:date="2023-01-16T23:45:00Z">
        <w:r w:rsidR="00B06425" w:rsidRPr="0023091E">
          <w:rPr>
            <w:rFonts w:eastAsia="Arial Unicode MS" w:cs="Arial Unicode MS"/>
            <w:lang w:val="en-US"/>
          </w:rPr>
          <w:t>anyone</w:t>
        </w:r>
      </w:ins>
      <w:r w:rsidRPr="0023091E">
        <w:rPr>
          <w:rFonts w:eastAsia="Arial Unicode MS" w:cs="Arial Unicode MS"/>
          <w:lang w:val="en-US"/>
        </w:rPr>
        <w:t>.</w:t>
      </w:r>
    </w:p>
    <w:p w14:paraId="5DC99A5F" w14:textId="77777777" w:rsidR="00F465BE" w:rsidRPr="0023091E" w:rsidRDefault="00000000" w:rsidP="00765CE2">
      <w:pPr>
        <w:pStyle w:val="Textbody"/>
        <w:jc w:val="both"/>
        <w:rPr>
          <w:lang w:val="en-US"/>
        </w:rPr>
      </w:pPr>
      <w:r w:rsidRPr="0023091E">
        <w:rPr>
          <w:rFonts w:eastAsia="Arial Unicode MS" w:cs="Arial Unicode MS"/>
          <w:lang w:val="en-US"/>
        </w:rPr>
        <w:t>I will leave all these books for free in the description, free of charge.</w:t>
      </w:r>
    </w:p>
    <w:p w14:paraId="1A341910" w14:textId="77777777" w:rsidR="00F465BE" w:rsidRPr="0023091E" w:rsidRDefault="00000000" w:rsidP="00765CE2">
      <w:pPr>
        <w:pStyle w:val="Textbody"/>
        <w:jc w:val="both"/>
        <w:rPr>
          <w:lang w:val="en-US"/>
        </w:rPr>
      </w:pPr>
      <w:r w:rsidRPr="0023091E">
        <w:rPr>
          <w:rFonts w:eastAsia="Arial Unicode MS" w:cs="Arial Unicode MS"/>
          <w:lang w:val="en-US"/>
        </w:rPr>
        <w:t>All are available on marxists.org, in Portuguese, except for this one.</w:t>
      </w:r>
    </w:p>
    <w:p w14:paraId="5BB23987" w14:textId="77777777" w:rsidR="00F465BE" w:rsidRPr="0023091E" w:rsidRDefault="00000000" w:rsidP="00765CE2">
      <w:pPr>
        <w:pStyle w:val="Textbody"/>
        <w:jc w:val="both"/>
        <w:rPr>
          <w:lang w:val="en-US"/>
        </w:rPr>
      </w:pPr>
      <w:r w:rsidRPr="0023091E">
        <w:rPr>
          <w:rFonts w:eastAsia="Arial Unicode MS" w:cs="Arial Unicode MS"/>
          <w:lang w:val="en-US"/>
        </w:rPr>
        <w:t xml:space="preserve">This one, as Mr. Jorge Grespan </w:t>
      </w:r>
      <w:del w:id="1927" w:author="Alvaro F. Filippi" w:date="2023-01-15T21:22:00Z">
        <w:r w:rsidRPr="0023091E">
          <w:rPr>
            <w:rFonts w:eastAsia="Arial Unicode MS" w:cs="Arial Unicode MS"/>
            <w:lang w:val="en-US"/>
          </w:rPr>
          <w:delText>does not need</w:delText>
        </w:r>
      </w:del>
      <w:r w:rsidRPr="0023091E">
        <w:rPr>
          <w:rFonts w:eastAsia="Arial Unicode MS" w:cs="Arial Unicode MS"/>
          <w:lang w:val="en-US"/>
        </w:rPr>
        <w:t xml:space="preserve">needs to pay his </w:t>
      </w:r>
      <w:del w:id="1928" w:author="Alvaro F. Filippi" w:date="2023-01-15T21:22:00Z">
        <w:r w:rsidRPr="0023091E">
          <w:rPr>
            <w:rFonts w:eastAsia="Arial Unicode MS" w:cs="Arial Unicode MS"/>
            <w:lang w:val="en-US"/>
          </w:rPr>
          <w:delText>“</w:delText>
        </w:r>
      </w:del>
      <w:r w:rsidRPr="0023091E">
        <w:rPr>
          <w:rFonts w:eastAsia="Arial Unicode MS" w:cs="Arial Unicode MS"/>
          <w:lang w:val="en-US"/>
        </w:rPr>
        <w:t>bills</w:t>
      </w:r>
      <w:del w:id="1929" w:author="Alvaro F. Filippi" w:date="2023-01-15T21:22:00Z">
        <w:r w:rsidRPr="0023091E">
          <w:rPr>
            <w:rFonts w:eastAsia="Arial Unicode MS" w:cs="Arial Unicode MS"/>
            <w:lang w:val="en-US"/>
          </w:rPr>
          <w:delText>”</w:delText>
        </w:r>
      </w:del>
      <w:r w:rsidRPr="0023091E">
        <w:rPr>
          <w:rFonts w:eastAsia="Arial Unicode MS" w:cs="Arial Unicode MS"/>
          <w:lang w:val="en-US"/>
        </w:rPr>
        <w:t>,</w:t>
      </w:r>
    </w:p>
    <w:p w14:paraId="5F55CB27" w14:textId="77777777" w:rsidR="00F465BE" w:rsidRPr="0023091E" w:rsidRDefault="00000000" w:rsidP="00765CE2">
      <w:pPr>
        <w:pStyle w:val="Textbody"/>
        <w:jc w:val="both"/>
        <w:rPr>
          <w:lang w:val="en-US"/>
        </w:rPr>
      </w:pPr>
      <w:r w:rsidRPr="0023091E">
        <w:rPr>
          <w:rFonts w:eastAsia="Arial Unicode MS" w:cs="Arial Unicode MS"/>
          <w:lang w:val="en-US"/>
        </w:rPr>
        <w:lastRenderedPageBreak/>
        <w:t xml:space="preserve">this book here needs to be </w:t>
      </w:r>
      <w:del w:id="1930" w:author="Alvaro F. Filippi" w:date="2023-01-15T21:22:00Z">
        <w:r w:rsidRPr="0023091E">
          <w:rPr>
            <w:rFonts w:eastAsia="Arial Unicode MS" w:cs="Arial Unicode MS"/>
            <w:lang w:val="en-US"/>
          </w:rPr>
          <w:delText>“acquired” (acquired)</w:delText>
        </w:r>
      </w:del>
      <w:r w:rsidRPr="0023091E">
        <w:rPr>
          <w:rFonts w:eastAsia="Arial Unicode MS" w:cs="Arial Unicode MS"/>
          <w:lang w:val="en-US"/>
        </w:rPr>
        <w:t>purchased.</w:t>
      </w:r>
    </w:p>
    <w:p w14:paraId="795F9292" w14:textId="77777777" w:rsidR="00F465BE" w:rsidRPr="0023091E" w:rsidRDefault="00000000" w:rsidP="00765CE2">
      <w:pPr>
        <w:pStyle w:val="Textbody"/>
        <w:jc w:val="both"/>
        <w:rPr>
          <w:lang w:val="en-US"/>
        </w:rPr>
      </w:pPr>
      <w:r w:rsidRPr="0023091E">
        <w:rPr>
          <w:rFonts w:eastAsia="Arial Unicode MS" w:cs="Arial Unicode MS"/>
          <w:lang w:val="en-US"/>
        </w:rPr>
        <w:t>But that's it, folks. This was today's live, "Basic Principles of Communism".</w:t>
      </w:r>
    </w:p>
    <w:p w14:paraId="6286F175" w14:textId="77777777" w:rsidR="00F465BE" w:rsidRPr="0023091E" w:rsidRDefault="00000000" w:rsidP="00765CE2">
      <w:pPr>
        <w:pStyle w:val="Textbody"/>
        <w:jc w:val="both"/>
        <w:rPr>
          <w:lang w:val="en-US"/>
        </w:rPr>
      </w:pPr>
      <w:r w:rsidRPr="0023091E">
        <w:rPr>
          <w:rFonts w:eastAsia="Arial Unicode MS" w:cs="Arial Unicode MS"/>
          <w:lang w:val="en-US"/>
        </w:rPr>
        <w:t>I hope you've learned something.</w:t>
      </w:r>
    </w:p>
    <w:p w14:paraId="6DEA109C" w14:textId="77777777" w:rsidR="00F465BE" w:rsidRPr="0023091E" w:rsidRDefault="00000000" w:rsidP="00765CE2">
      <w:pPr>
        <w:pStyle w:val="Textbody"/>
        <w:jc w:val="both"/>
        <w:rPr>
          <w:lang w:val="en-US"/>
        </w:rPr>
      </w:pPr>
      <w:r w:rsidRPr="0023091E">
        <w:rPr>
          <w:rFonts w:eastAsia="Arial Unicode MS" w:cs="Arial Unicode MS"/>
          <w:lang w:val="en-US"/>
        </w:rPr>
        <w:t>It's a live I did to be advisory, and I encourage you to ask questions, okay?</w:t>
      </w:r>
    </w:p>
    <w:p w14:paraId="478C1B38" w14:textId="7D4E903F" w:rsidR="00F465BE" w:rsidRPr="0023091E" w:rsidRDefault="00000000" w:rsidP="00765CE2">
      <w:pPr>
        <w:pStyle w:val="Textbody"/>
        <w:jc w:val="both"/>
        <w:rPr>
          <w:lang w:val="en-US"/>
        </w:rPr>
      </w:pPr>
      <w:r w:rsidRPr="0023091E">
        <w:rPr>
          <w:rFonts w:eastAsia="Arial Unicode MS" w:cs="Arial Unicode MS"/>
          <w:lang w:val="en-US"/>
        </w:rPr>
        <w:t xml:space="preserve">If you want to ask me something </w:t>
      </w:r>
      <w:del w:id="1931" w:author="Diane Falcão" w:date="2023-01-26T19:26:00Z">
        <w:r w:rsidRPr="0023091E" w:rsidDel="00C82E7B">
          <w:rPr>
            <w:rFonts w:eastAsia="Arial Unicode MS" w:cs="Arial Unicode MS"/>
            <w:lang w:val="en-US"/>
          </w:rPr>
          <w:delText xml:space="preserve">that was </w:delText>
        </w:r>
      </w:del>
      <w:r w:rsidRPr="0023091E">
        <w:rPr>
          <w:rFonts w:eastAsia="Arial Unicode MS" w:cs="Arial Unicode MS"/>
          <w:lang w:val="en-US"/>
        </w:rPr>
        <w:t>unclear, you can ask me.</w:t>
      </w:r>
    </w:p>
    <w:p w14:paraId="64FD1892" w14:textId="46942423" w:rsidR="00F465BE" w:rsidDel="00C82E7B" w:rsidRDefault="00000000" w:rsidP="00C82E7B">
      <w:pPr>
        <w:pStyle w:val="Textbody"/>
        <w:jc w:val="both"/>
        <w:rPr>
          <w:del w:id="1932" w:author="Diane Falcão" w:date="2023-01-26T19:26:00Z"/>
          <w:rFonts w:eastAsia="Arial Unicode MS" w:cs="Arial Unicode MS"/>
          <w:lang w:val="en-US"/>
        </w:rPr>
      </w:pPr>
      <w:r w:rsidRPr="0023091E">
        <w:rPr>
          <w:rFonts w:eastAsia="Arial Unicode MS" w:cs="Arial Unicode MS"/>
          <w:lang w:val="en-US"/>
        </w:rPr>
        <w:t xml:space="preserve">I just don't promise to </w:t>
      </w:r>
      <w:del w:id="1933" w:author="Alvaro F. Filippi" w:date="2023-01-15T21:23:00Z">
        <w:r w:rsidRPr="0023091E">
          <w:rPr>
            <w:rFonts w:eastAsia="Arial Unicode MS" w:cs="Arial Unicode MS"/>
            <w:lang w:val="en-US"/>
          </w:rPr>
          <w:delText>respond</w:delText>
        </w:r>
      </w:del>
      <w:r w:rsidRPr="0023091E">
        <w:rPr>
          <w:rFonts w:eastAsia="Arial Unicode MS" w:cs="Arial Unicode MS"/>
          <w:lang w:val="en-US"/>
        </w:rPr>
        <w:t>reply quickly because I've been getting a lot of messages.</w:t>
      </w:r>
    </w:p>
    <w:p w14:paraId="3C3B3F10" w14:textId="77777777" w:rsidR="00C82E7B" w:rsidRPr="0023091E" w:rsidRDefault="00C82E7B" w:rsidP="00765CE2">
      <w:pPr>
        <w:pStyle w:val="Textbody"/>
        <w:jc w:val="both"/>
        <w:rPr>
          <w:ins w:id="1934" w:author="Diane Falcão" w:date="2023-01-26T19:26:00Z"/>
          <w:lang w:val="en-US"/>
        </w:rPr>
      </w:pPr>
    </w:p>
    <w:p w14:paraId="5CA48216" w14:textId="77777777" w:rsidR="00F465BE" w:rsidRPr="00C82E7B" w:rsidRDefault="00000000" w:rsidP="00765CE2">
      <w:pPr>
        <w:pStyle w:val="Textbody"/>
        <w:jc w:val="both"/>
        <w:rPr>
          <w:del w:id="1935" w:author="Alvaro F. Filippi" w:date="2023-01-15T21:01:00Z"/>
          <w:lang w:val="en-US"/>
        </w:rPr>
      </w:pPr>
      <w:r w:rsidRPr="00C82E7B">
        <w:rPr>
          <w:rFonts w:cs="Arial Unicode MS"/>
        </w:rPr>
        <w:t>But I do my best because as a teacher I need to answer questions like that too.</w:t>
      </w:r>
    </w:p>
    <w:p w14:paraId="2E1F7929" w14:textId="77777777" w:rsidR="00F465BE" w:rsidRPr="00C82E7B" w:rsidRDefault="00000000">
      <w:pPr>
        <w:pStyle w:val="Textbody"/>
        <w:jc w:val="both"/>
        <w:rPr>
          <w:rPrChange w:id="1936" w:author="Diane Falcão" w:date="2023-01-26T19:26:00Z">
            <w:rPr>
              <w:lang w:val="en-US"/>
            </w:rPr>
          </w:rPrChange>
        </w:rPr>
        <w:pPrChange w:id="1937" w:author="Diane Falcão" w:date="2023-01-26T19:26:00Z">
          <w:pPr>
            <w:pStyle w:val="Ttulo1"/>
            <w:jc w:val="both"/>
          </w:pPr>
        </w:pPrChange>
      </w:pPr>
      <w:del w:id="1938" w:author="Alvaro F. Filippi" w:date="2023-01-15T21:01:00Z">
        <w:r w:rsidRPr="00C82E7B">
          <w:rPr>
            <w:rPrChange w:id="1939" w:author="Diane Falcão" w:date="2023-01-26T19:26:00Z">
              <w:rPr>
                <w:b w:val="0"/>
                <w:bCs w:val="0"/>
                <w:lang w:val="en-US"/>
              </w:rPr>
            </w:rPrChange>
          </w:rPr>
          <w:delText xml:space="preserve"> e Guia de Leitura</w:delText>
        </w:r>
      </w:del>
    </w:p>
    <w:sectPr w:rsidR="00F465BE" w:rsidRPr="00C82E7B">
      <w:headerReference w:type="default" r:id="rId11"/>
      <w:footerReference w:type="default" r:id="rId12"/>
      <w:pgSz w:w="11900" w:h="16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Diane Falcão" w:date="2023-01-18T01:33:00Z" w:initials="DF">
    <w:p w14:paraId="42EC7727" w14:textId="554B4486" w:rsidR="00D11EB5" w:rsidRDefault="00D11EB5">
      <w:pPr>
        <w:pStyle w:val="Textodecomentrio"/>
      </w:pPr>
      <w:r>
        <w:rPr>
          <w:rStyle w:val="Refdecomentrio"/>
        </w:rPr>
        <w:annotationRef/>
      </w:r>
      <w:r>
        <w:t xml:space="preserve">Nota do Revisor: </w:t>
      </w:r>
      <w:proofErr w:type="spellStart"/>
      <w:r>
        <w:t>Nomes</w:t>
      </w:r>
      <w:proofErr w:type="spellEnd"/>
      <w:r w:rsidR="002B03E6">
        <w:t xml:space="preserve"> </w:t>
      </w:r>
      <w:proofErr w:type="spellStart"/>
      <w:r w:rsidR="002B03E6">
        <w:t>próprios</w:t>
      </w:r>
      <w:proofErr w:type="spellEnd"/>
      <w:r>
        <w:t xml:space="preserve"> </w:t>
      </w:r>
      <w:proofErr w:type="spellStart"/>
      <w:r>
        <w:t>serão</w:t>
      </w:r>
      <w:proofErr w:type="spellEnd"/>
      <w:r>
        <w:t xml:space="preserve"> </w:t>
      </w:r>
      <w:proofErr w:type="spellStart"/>
      <w:r>
        <w:t>indicados</w:t>
      </w:r>
      <w:proofErr w:type="spellEnd"/>
      <w:r>
        <w:t xml:space="preserve"> </w:t>
      </w:r>
      <w:proofErr w:type="spellStart"/>
      <w:r>
        <w:t>nessa</w:t>
      </w:r>
      <w:proofErr w:type="spellEnd"/>
      <w:r>
        <w:t xml:space="preserve"> </w:t>
      </w:r>
      <w:proofErr w:type="spellStart"/>
      <w:r>
        <w:t>cor</w:t>
      </w:r>
      <w:proofErr w:type="spellEnd"/>
      <w:r>
        <w:t xml:space="preserve"> e </w:t>
      </w:r>
      <w:proofErr w:type="spellStart"/>
      <w:r>
        <w:t>não</w:t>
      </w:r>
      <w:proofErr w:type="spellEnd"/>
      <w:r>
        <w:t xml:space="preserve"> </w:t>
      </w:r>
      <w:proofErr w:type="spellStart"/>
      <w:r>
        <w:t>devem</w:t>
      </w:r>
      <w:proofErr w:type="spellEnd"/>
      <w:r>
        <w:t xml:space="preserve"> ser </w:t>
      </w:r>
      <w:proofErr w:type="spellStart"/>
      <w:r>
        <w:t>alterados</w:t>
      </w:r>
      <w:proofErr w:type="spellEnd"/>
    </w:p>
  </w:comment>
  <w:comment w:id="125" w:author="Diane Falcão" w:date="2023-01-18T01:35:00Z" w:initials="DF">
    <w:p w14:paraId="45004EC1" w14:textId="572E1AA2" w:rsidR="00205207" w:rsidRDefault="00205207">
      <w:pPr>
        <w:pStyle w:val="Textodecomentrio"/>
      </w:pPr>
      <w:r>
        <w:rPr>
          <w:rStyle w:val="Refdecomentrio"/>
        </w:rPr>
        <w:annotationRef/>
      </w:r>
      <w:r>
        <w:t xml:space="preserve">N.R: As </w:t>
      </w:r>
      <w:proofErr w:type="spellStart"/>
      <w:r>
        <w:t>referências</w:t>
      </w:r>
      <w:proofErr w:type="spellEnd"/>
      <w:r>
        <w:t xml:space="preserve"> </w:t>
      </w:r>
      <w:proofErr w:type="spellStart"/>
      <w:r>
        <w:t>serão</w:t>
      </w:r>
      <w:proofErr w:type="spellEnd"/>
      <w:r>
        <w:t xml:space="preserve"> </w:t>
      </w:r>
      <w:proofErr w:type="spellStart"/>
      <w:r>
        <w:t>anotadas</w:t>
      </w:r>
      <w:proofErr w:type="spellEnd"/>
      <w:r>
        <w:t xml:space="preserve"> </w:t>
      </w:r>
      <w:proofErr w:type="spellStart"/>
      <w:r>
        <w:t>em</w:t>
      </w:r>
      <w:proofErr w:type="spellEnd"/>
      <w:r>
        <w:t xml:space="preserve"> </w:t>
      </w:r>
      <w:proofErr w:type="spellStart"/>
      <w:r>
        <w:t>amarelo</w:t>
      </w:r>
      <w:proofErr w:type="spellEnd"/>
      <w:r>
        <w:t xml:space="preserve"> para </w:t>
      </w:r>
      <w:proofErr w:type="spellStart"/>
      <w:r>
        <w:t>facilitar</w:t>
      </w:r>
      <w:proofErr w:type="spellEnd"/>
      <w:r>
        <w:t xml:space="preserve"> o </w:t>
      </w:r>
      <w:proofErr w:type="spellStart"/>
      <w:r>
        <w:t>guia</w:t>
      </w:r>
      <w:proofErr w:type="spellEnd"/>
    </w:p>
  </w:comment>
  <w:comment w:id="142" w:author="Diane Falcão" w:date="2023-01-18T01:37:00Z" w:initials="DF">
    <w:p w14:paraId="1FA9B500" w14:textId="7EC3F4A4" w:rsidR="006B5822" w:rsidRDefault="006B5822">
      <w:pPr>
        <w:pStyle w:val="Textodecomentrio"/>
      </w:pPr>
      <w:r>
        <w:rPr>
          <w:rStyle w:val="Refdecomentrio"/>
        </w:rPr>
        <w:annotationRef/>
      </w:r>
      <w:r>
        <w:t xml:space="preserve">N.R: As </w:t>
      </w:r>
      <w:proofErr w:type="spellStart"/>
      <w:r>
        <w:t>citações</w:t>
      </w:r>
      <w:proofErr w:type="spellEnd"/>
      <w:r>
        <w:t xml:space="preserve"> </w:t>
      </w:r>
      <w:proofErr w:type="spellStart"/>
      <w:r>
        <w:t>serão</w:t>
      </w:r>
      <w:proofErr w:type="spellEnd"/>
      <w:r>
        <w:t xml:space="preserve"> </w:t>
      </w:r>
      <w:proofErr w:type="spellStart"/>
      <w:r>
        <w:t>destacadas</w:t>
      </w:r>
      <w:proofErr w:type="spellEnd"/>
      <w:r>
        <w:t xml:space="preserve"> </w:t>
      </w:r>
      <w:proofErr w:type="spellStart"/>
      <w:r>
        <w:t>em</w:t>
      </w:r>
      <w:proofErr w:type="spellEnd"/>
      <w:r>
        <w:t xml:space="preserve"> </w:t>
      </w:r>
      <w:proofErr w:type="spellStart"/>
      <w:r>
        <w:t>cinza</w:t>
      </w:r>
      <w:proofErr w:type="spellEnd"/>
      <w:r>
        <w:t xml:space="preserve"> para </w:t>
      </w:r>
      <w:proofErr w:type="spellStart"/>
      <w:r>
        <w:t>facilitar</w:t>
      </w:r>
      <w:proofErr w:type="spellEnd"/>
      <w:r>
        <w:t xml:space="preserve"> a </w:t>
      </w:r>
      <w:proofErr w:type="spellStart"/>
      <w:r>
        <w:t>leitura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C7727" w15:done="0"/>
  <w15:commentEx w15:paraId="45004EC1" w15:done="0"/>
  <w15:commentEx w15:paraId="1FA9B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CADA" w16cex:dateUtc="2023-01-18T04:33:00Z"/>
  <w16cex:commentExtensible w16cex:durableId="2771CB62" w16cex:dateUtc="2023-01-18T04:35:00Z"/>
  <w16cex:commentExtensible w16cex:durableId="2771CBEE" w16cex:dateUtc="2023-01-18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C7727" w16cid:durableId="2771CADA"/>
  <w16cid:commentId w16cid:paraId="45004EC1" w16cid:durableId="2771CB62"/>
  <w16cid:commentId w16cid:paraId="1FA9B500" w16cid:durableId="2771CB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DB1C" w14:textId="77777777" w:rsidR="00F16FD5" w:rsidRDefault="00F16FD5">
      <w:r>
        <w:separator/>
      </w:r>
    </w:p>
  </w:endnote>
  <w:endnote w:type="continuationSeparator" w:id="0">
    <w:p w14:paraId="2E0E5356" w14:textId="77777777" w:rsidR="00F16FD5" w:rsidRDefault="00F1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A544" w14:textId="77777777" w:rsidR="00F465BE" w:rsidRDefault="00F465BE">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914F" w14:textId="77777777" w:rsidR="00F16FD5" w:rsidRDefault="00F16FD5">
      <w:r>
        <w:separator/>
      </w:r>
    </w:p>
  </w:footnote>
  <w:footnote w:type="continuationSeparator" w:id="0">
    <w:p w14:paraId="08B694A3" w14:textId="77777777" w:rsidR="00F16FD5" w:rsidRDefault="00F16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6626" w14:textId="77777777" w:rsidR="00F465BE" w:rsidRDefault="00F465BE">
    <w:pPr>
      <w:pStyle w:val="CabealhoeRodap"/>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e Falcão">
    <w15:presenceInfo w15:providerId="Windows Live" w15:userId="fa01e5c998767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BE"/>
    <w:rsid w:val="00005743"/>
    <w:rsid w:val="00006082"/>
    <w:rsid w:val="0005760F"/>
    <w:rsid w:val="000F1DC4"/>
    <w:rsid w:val="000F5DAE"/>
    <w:rsid w:val="00103F36"/>
    <w:rsid w:val="00133FE6"/>
    <w:rsid w:val="0019397F"/>
    <w:rsid w:val="001A35E3"/>
    <w:rsid w:val="001F2362"/>
    <w:rsid w:val="001F5F43"/>
    <w:rsid w:val="00205207"/>
    <w:rsid w:val="00207353"/>
    <w:rsid w:val="00210A11"/>
    <w:rsid w:val="002150B6"/>
    <w:rsid w:val="00226323"/>
    <w:rsid w:val="0023091E"/>
    <w:rsid w:val="002357DD"/>
    <w:rsid w:val="002A1CA8"/>
    <w:rsid w:val="002B03E6"/>
    <w:rsid w:val="002C0B6F"/>
    <w:rsid w:val="002C651F"/>
    <w:rsid w:val="002D1AB1"/>
    <w:rsid w:val="002D31B6"/>
    <w:rsid w:val="002E2867"/>
    <w:rsid w:val="002E459F"/>
    <w:rsid w:val="002F2FE6"/>
    <w:rsid w:val="002F39EE"/>
    <w:rsid w:val="003066A0"/>
    <w:rsid w:val="0033449A"/>
    <w:rsid w:val="0035487A"/>
    <w:rsid w:val="00357F64"/>
    <w:rsid w:val="004025A1"/>
    <w:rsid w:val="00423A24"/>
    <w:rsid w:val="00424C6F"/>
    <w:rsid w:val="00447C6B"/>
    <w:rsid w:val="00470528"/>
    <w:rsid w:val="00491365"/>
    <w:rsid w:val="004C6D0D"/>
    <w:rsid w:val="004D4F97"/>
    <w:rsid w:val="004F4D38"/>
    <w:rsid w:val="00520CBF"/>
    <w:rsid w:val="005774BB"/>
    <w:rsid w:val="00582EA4"/>
    <w:rsid w:val="00587268"/>
    <w:rsid w:val="00594642"/>
    <w:rsid w:val="005E41C5"/>
    <w:rsid w:val="0064792F"/>
    <w:rsid w:val="00667860"/>
    <w:rsid w:val="00672892"/>
    <w:rsid w:val="006866E2"/>
    <w:rsid w:val="00694DBA"/>
    <w:rsid w:val="00697C07"/>
    <w:rsid w:val="006A488E"/>
    <w:rsid w:val="006B5822"/>
    <w:rsid w:val="006E510C"/>
    <w:rsid w:val="006F2A73"/>
    <w:rsid w:val="00702ACB"/>
    <w:rsid w:val="00710F11"/>
    <w:rsid w:val="00720A48"/>
    <w:rsid w:val="007540A0"/>
    <w:rsid w:val="00763C73"/>
    <w:rsid w:val="00763FCB"/>
    <w:rsid w:val="00765CE2"/>
    <w:rsid w:val="00765F5D"/>
    <w:rsid w:val="0077238C"/>
    <w:rsid w:val="007D4D59"/>
    <w:rsid w:val="008266C2"/>
    <w:rsid w:val="008552F8"/>
    <w:rsid w:val="008605C9"/>
    <w:rsid w:val="00864910"/>
    <w:rsid w:val="00883113"/>
    <w:rsid w:val="008A0F8A"/>
    <w:rsid w:val="008B2996"/>
    <w:rsid w:val="008D1F8F"/>
    <w:rsid w:val="008F4D5B"/>
    <w:rsid w:val="009141D5"/>
    <w:rsid w:val="009153B0"/>
    <w:rsid w:val="0094636C"/>
    <w:rsid w:val="0097770F"/>
    <w:rsid w:val="00991FE4"/>
    <w:rsid w:val="009B43AA"/>
    <w:rsid w:val="009C09D8"/>
    <w:rsid w:val="009D1BA1"/>
    <w:rsid w:val="009D5AB1"/>
    <w:rsid w:val="00A318BD"/>
    <w:rsid w:val="00A44DFD"/>
    <w:rsid w:val="00A45EAE"/>
    <w:rsid w:val="00A6116A"/>
    <w:rsid w:val="00AA78CC"/>
    <w:rsid w:val="00AC0B2F"/>
    <w:rsid w:val="00AE4E25"/>
    <w:rsid w:val="00B06425"/>
    <w:rsid w:val="00B14B63"/>
    <w:rsid w:val="00B34914"/>
    <w:rsid w:val="00B45DA1"/>
    <w:rsid w:val="00B51DB7"/>
    <w:rsid w:val="00B53BFF"/>
    <w:rsid w:val="00B62E1A"/>
    <w:rsid w:val="00B77294"/>
    <w:rsid w:val="00B805BC"/>
    <w:rsid w:val="00BB0C9A"/>
    <w:rsid w:val="00BC5813"/>
    <w:rsid w:val="00C21AAB"/>
    <w:rsid w:val="00C35D4D"/>
    <w:rsid w:val="00C5403F"/>
    <w:rsid w:val="00C81FA1"/>
    <w:rsid w:val="00C82E7B"/>
    <w:rsid w:val="00CA7679"/>
    <w:rsid w:val="00CB73C7"/>
    <w:rsid w:val="00CB773C"/>
    <w:rsid w:val="00CF0B04"/>
    <w:rsid w:val="00D11EB5"/>
    <w:rsid w:val="00D4227C"/>
    <w:rsid w:val="00D62145"/>
    <w:rsid w:val="00D73EDC"/>
    <w:rsid w:val="00DB04F0"/>
    <w:rsid w:val="00DD7722"/>
    <w:rsid w:val="00E46D1E"/>
    <w:rsid w:val="00E94E2D"/>
    <w:rsid w:val="00EA2B37"/>
    <w:rsid w:val="00EA745F"/>
    <w:rsid w:val="00EE4994"/>
    <w:rsid w:val="00F06B94"/>
    <w:rsid w:val="00F112B5"/>
    <w:rsid w:val="00F16FD5"/>
    <w:rsid w:val="00F465BE"/>
    <w:rsid w:val="00F6241C"/>
    <w:rsid w:val="00F63C3C"/>
    <w:rsid w:val="00F8159D"/>
    <w:rsid w:val="00FC3DB1"/>
    <w:rsid w:val="00FC7E9A"/>
    <w:rsid w:val="00FE0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F621"/>
  <w15:docId w15:val="{BDD643A6-17B7-48F3-B8F8-2B73BEE3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Textbody"/>
    <w:uiPriority w:val="9"/>
    <w:qFormat/>
    <w:pPr>
      <w:keepNext/>
      <w:suppressAutoHyphens/>
      <w:spacing w:before="240" w:after="120"/>
      <w:outlineLvl w:val="0"/>
    </w:pPr>
    <w:rPr>
      <w:rFonts w:ascii="Arial" w:hAnsi="Arial" w:cs="Arial Unicode MS"/>
      <w:b/>
      <w:bCs/>
      <w:color w:val="000000"/>
      <w:kern w:val="3"/>
      <w:sz w:val="36"/>
      <w:szCs w:val="36"/>
      <w:u w:color="00000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tulo">
    <w:name w:val="Title"/>
    <w:uiPriority w:val="10"/>
    <w:qFormat/>
    <w:pPr>
      <w:suppressAutoHyphens/>
    </w:pPr>
    <w:rPr>
      <w:rFonts w:cs="Arial Unicode MS"/>
      <w:color w:val="000000"/>
      <w:kern w:val="3"/>
      <w:sz w:val="24"/>
      <w:szCs w:val="24"/>
      <w:u w:color="000000"/>
      <w:lang w:val="pt-PT"/>
    </w:rPr>
  </w:style>
  <w:style w:type="paragraph" w:customStyle="1" w:styleId="Textbody">
    <w:name w:val="Text body"/>
    <w:pPr>
      <w:suppressAutoHyphens/>
      <w:spacing w:after="140" w:line="276" w:lineRule="auto"/>
    </w:pPr>
    <w:rPr>
      <w:rFonts w:eastAsia="Times New Roman"/>
      <w:color w:val="000000"/>
      <w:kern w:val="3"/>
      <w:u w:color="000000"/>
      <w:lang w:val="pt-PT"/>
    </w:rPr>
  </w:style>
  <w:style w:type="paragraph" w:styleId="Reviso">
    <w:name w:val="Revision"/>
    <w:hidden/>
    <w:uiPriority w:val="99"/>
    <w:semiHidden/>
    <w:rsid w:val="0023091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rio">
    <w:name w:val="annotation reference"/>
    <w:basedOn w:val="Fontepargpadro"/>
    <w:uiPriority w:val="99"/>
    <w:semiHidden/>
    <w:unhideWhenUsed/>
    <w:rsid w:val="00D11EB5"/>
    <w:rPr>
      <w:sz w:val="16"/>
      <w:szCs w:val="16"/>
    </w:rPr>
  </w:style>
  <w:style w:type="paragraph" w:styleId="Textodecomentrio">
    <w:name w:val="annotation text"/>
    <w:basedOn w:val="Normal"/>
    <w:link w:val="TextodecomentrioChar"/>
    <w:uiPriority w:val="99"/>
    <w:semiHidden/>
    <w:unhideWhenUsed/>
    <w:rsid w:val="00D11EB5"/>
    <w:rPr>
      <w:sz w:val="20"/>
      <w:szCs w:val="20"/>
    </w:rPr>
  </w:style>
  <w:style w:type="character" w:customStyle="1" w:styleId="TextodecomentrioChar">
    <w:name w:val="Texto de comentário Char"/>
    <w:basedOn w:val="Fontepargpadro"/>
    <w:link w:val="Textodecomentrio"/>
    <w:uiPriority w:val="99"/>
    <w:semiHidden/>
    <w:rsid w:val="00D11EB5"/>
    <w:rPr>
      <w:lang w:val="en-US" w:eastAsia="en-US"/>
    </w:rPr>
  </w:style>
  <w:style w:type="paragraph" w:styleId="Assuntodocomentrio">
    <w:name w:val="annotation subject"/>
    <w:basedOn w:val="Textodecomentrio"/>
    <w:next w:val="Textodecomentrio"/>
    <w:link w:val="AssuntodocomentrioChar"/>
    <w:uiPriority w:val="99"/>
    <w:semiHidden/>
    <w:unhideWhenUsed/>
    <w:rsid w:val="00D11EB5"/>
    <w:rPr>
      <w:b/>
      <w:bCs/>
    </w:rPr>
  </w:style>
  <w:style w:type="character" w:customStyle="1" w:styleId="AssuntodocomentrioChar">
    <w:name w:val="Assunto do comentário Char"/>
    <w:basedOn w:val="TextodecomentrioChar"/>
    <w:link w:val="Assuntodocomentrio"/>
    <w:uiPriority w:val="99"/>
    <w:semiHidden/>
    <w:rsid w:val="00D11EB5"/>
    <w:rPr>
      <w:b/>
      <w:bCs/>
      <w:lang w:val="en-US" w:eastAsia="en-US"/>
    </w:rPr>
  </w:style>
  <w:style w:type="character" w:styleId="MenoPendente">
    <w:name w:val="Unresolved Mention"/>
    <w:basedOn w:val="Fontepargpadro"/>
    <w:uiPriority w:val="99"/>
    <w:semiHidden/>
    <w:unhideWhenUsed/>
    <w:rsid w:val="00A3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DB35C-5415-44C1-B3BB-864F2419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33</Pages>
  <Words>11743</Words>
  <Characters>63415</Characters>
  <Application>Microsoft Office Word</Application>
  <DocSecurity>0</DocSecurity>
  <Lines>528</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Falcão</dc:creator>
  <cp:lastModifiedBy>Diane Falcão</cp:lastModifiedBy>
  <cp:revision>3</cp:revision>
  <dcterms:created xsi:type="dcterms:W3CDTF">2023-01-26T22:26:00Z</dcterms:created>
  <dcterms:modified xsi:type="dcterms:W3CDTF">2023-01-30T05:04:00Z</dcterms:modified>
</cp:coreProperties>
</file>